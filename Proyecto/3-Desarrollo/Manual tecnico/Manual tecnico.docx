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821693"/>
        <w:docPartObj>
          <w:docPartGallery w:val="Cover Pages"/>
          <w:docPartUnique/>
        </w:docPartObj>
      </w:sdtPr>
      <w:sdtContent>
        <w:p w14:paraId="16E7C5CE" w14:textId="77777777" w:rsidR="00C0188A" w:rsidRPr="003028FE" w:rsidRDefault="00C0188A" w:rsidP="009F3E69">
          <w:r>
            <w:rPr>
              <w:noProof/>
            </w:rPr>
            <mc:AlternateContent>
              <mc:Choice Requires="wps">
                <w:drawing>
                  <wp:anchor distT="0" distB="0" distL="114300" distR="114300" simplePos="0" relativeHeight="251662336" behindDoc="0" locked="0" layoutInCell="1" allowOverlap="1" wp14:anchorId="6CB76831" wp14:editId="525072BA">
                    <wp:simplePos x="0" y="0"/>
                    <wp:positionH relativeFrom="margin">
                      <wp:align>center</wp:align>
                    </wp:positionH>
                    <wp:positionV relativeFrom="margin">
                      <wp:align>top</wp:align>
                    </wp:positionV>
                    <wp:extent cx="4486275" cy="1414780"/>
                    <wp:effectExtent l="0" t="0" r="9525" b="0"/>
                    <wp:wrapSquare wrapText="bothSides"/>
                    <wp:docPr id="1" name="TITULOS"/>
                    <wp:cNvGraphicFramePr/>
                    <a:graphic xmlns:a="http://schemas.openxmlformats.org/drawingml/2006/main">
                      <a:graphicData uri="http://schemas.microsoft.com/office/word/2010/wordprocessingShape">
                        <wps:wsp>
                          <wps:cNvSpPr txBox="1"/>
                          <wps:spPr>
                            <a:xfrm>
                              <a:off x="0" y="0"/>
                              <a:ext cx="4486275" cy="1415333"/>
                            </a:xfrm>
                            <a:prstGeom prst="rect">
                              <a:avLst/>
                            </a:prstGeom>
                            <a:solidFill>
                              <a:schemeClr val="lt1"/>
                            </a:solidFill>
                            <a:ln w="6350">
                              <a:noFill/>
                            </a:ln>
                          </wps:spPr>
                          <wps:txbx>
                            <w:txbxContent>
                              <w:p w14:paraId="318B922A" w14:textId="52716658" w:rsidR="003679B0" w:rsidRDefault="003679B0" w:rsidP="00671139">
                                <w:pPr>
                                  <w:jc w:val="center"/>
                                </w:pPr>
                                <w:bookmarkStart w:id="0" w:name="_Hlk25144824"/>
                                <w:bookmarkStart w:id="1" w:name="_Hlk25144825"/>
                                <w:r>
                                  <w:rPr>
                                    <w:rStyle w:val="TtuloCar"/>
                                  </w:rPr>
                                  <w:t>Manual técnico de TECSISLINE</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76831" id="_x0000_t202" coordsize="21600,21600" o:spt="202" path="m,l,21600r21600,l21600,xe">
                    <v:stroke joinstyle="miter"/>
                    <v:path gradientshapeok="t" o:connecttype="rect"/>
                  </v:shapetype>
                  <v:shape id="TITULOS" o:spid="_x0000_s1026" type="#_x0000_t202" style="position:absolute;margin-left:0;margin-top:0;width:353.25pt;height:111.4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" fillcolor="white [3201]" stroked="f" strokeweight=".5pt">
                    <v:textbox>
                      <w:txbxContent>
                        <w:p w14:paraId="318B922A" w14:textId="52716658" w:rsidR="003679B0" w:rsidRDefault="003679B0" w:rsidP="00671139">
                          <w:pPr>
                            <w:jc w:val="center"/>
                          </w:pPr>
                          <w:bookmarkStart w:id="2" w:name="_Hlk25144824"/>
                          <w:bookmarkStart w:id="3" w:name="_Hlk25144825"/>
                          <w:r>
                            <w:rPr>
                              <w:rStyle w:val="TtuloCar"/>
                            </w:rPr>
                            <w:t>Manual técnico de TECSISLINE</w:t>
                          </w:r>
                          <w:bookmarkEnd w:id="2"/>
                          <w:bookmarkEnd w:id="3"/>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51A2DF9C" wp14:editId="70694CDE">
                    <wp:simplePos x="0" y="0"/>
                    <wp:positionH relativeFrom="page">
                      <wp:align>left</wp:align>
                    </wp:positionH>
                    <wp:positionV relativeFrom="page">
                      <wp:align>top</wp:align>
                    </wp:positionV>
                    <wp:extent cx="2133600" cy="10052743"/>
                    <wp:effectExtent l="0" t="0" r="19050" b="5715"/>
                    <wp:wrapNone/>
                    <wp:docPr id="2" name="Grupo 2"/>
                    <wp:cNvGraphicFramePr/>
                    <a:graphic xmlns:a="http://schemas.openxmlformats.org/drawingml/2006/main">
                      <a:graphicData uri="http://schemas.microsoft.com/office/word/2010/wordprocessingGroup">
                        <wpg:wgp>
                          <wpg:cNvGrpSpPr/>
                          <wpg:grpSpPr>
                            <a:xfrm>
                              <a:off x="0" y="0"/>
                              <a:ext cx="2133600" cy="10052743"/>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descr="&#1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b"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533C677" id="Grupo 2" o:spid="_x0000_s1026" style="position:absolute;margin-left:0;margin-top:0;width:168pt;height:791.55pt;z-index:-251657216;mso-position-horizontal:left;mso-position-horizontal-relative:page;mso-position-vertical:top;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f497d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2" alt="&#10;" style="position:absolute;left:3171;top:58644;width:111;height:682;visibility:visible;mso-wrap-style:square;v-text-anchor:bottom"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2B6E1C1" wp14:editId="3AAC94AD">
                    <wp:simplePos x="0" y="0"/>
                    <wp:positionH relativeFrom="margin">
                      <wp:posOffset>1623060</wp:posOffset>
                    </wp:positionH>
                    <wp:positionV relativeFrom="margin">
                      <wp:posOffset>7607935</wp:posOffset>
                    </wp:positionV>
                    <wp:extent cx="2472690" cy="969645"/>
                    <wp:effectExtent l="0" t="0" r="3810" b="1905"/>
                    <wp:wrapSquare wrapText="bothSides"/>
                    <wp:docPr id="203" name="AUTOR Y VERSION"/>
                    <wp:cNvGraphicFramePr/>
                    <a:graphic xmlns:a="http://schemas.openxmlformats.org/drawingml/2006/main">
                      <a:graphicData uri="http://schemas.microsoft.com/office/word/2010/wordprocessingGroup">
                        <wpg:wgp>
                          <wpg:cNvGrpSpPr/>
                          <wpg:grpSpPr>
                            <a:xfrm>
                              <a:off x="0" y="0"/>
                              <a:ext cx="2472690" cy="969645"/>
                              <a:chOff x="35626" y="3"/>
                              <a:chExt cx="2486324" cy="179597"/>
                            </a:xfrm>
                          </wpg:grpSpPr>
                          <wps:wsp>
                            <wps:cNvPr id="192" name="VERSION">
                              <a:extLst>
                                <a:ext uri="{C183D7F6-B498-43B3-948B-1728B52AA6E4}">
                                  <adec:decorative xmlns:adec="http://schemas.microsoft.com/office/drawing/2017/decorative" val="1"/>
                                </a:ext>
                              </a:extLst>
                            </wps:cNvPr>
                            <wps:cNvSpPr txBox="1"/>
                            <wps:spPr>
                              <a:xfrm>
                                <a:off x="393298" y="122932"/>
                                <a:ext cx="1549622" cy="56668"/>
                              </a:xfrm>
                              <a:prstGeom prst="rect">
                                <a:avLst/>
                              </a:prstGeom>
                              <a:solidFill>
                                <a:schemeClr val="lt1"/>
                              </a:solidFill>
                              <a:ln w="6350">
                                <a:noFill/>
                              </a:ln>
                            </wps:spPr>
                            <wps:txbx>
                              <w:txbxContent>
                                <w:p w14:paraId="273BEB42" w14:textId="1444264C" w:rsidR="003679B0" w:rsidRDefault="003679B0">
                                  <w:pPr>
                                    <w:rPr>
                                      <w:rStyle w:val="CitaCar"/>
                                      <w:sz w:val="20"/>
                                      <w:szCs w:val="20"/>
                                    </w:rPr>
                                  </w:pPr>
                                  <w:r w:rsidRPr="000A5ADA">
                                    <w:rPr>
                                      <w:rStyle w:val="CitaCar"/>
                                      <w:sz w:val="20"/>
                                      <w:szCs w:val="20"/>
                                    </w:rPr>
                                    <w:t xml:space="preserve">VERVION </w:t>
                                  </w:r>
                                  <w:r>
                                    <w:rPr>
                                      <w:rStyle w:val="CitaCar"/>
                                      <w:sz w:val="20"/>
                                      <w:szCs w:val="20"/>
                                    </w:rPr>
                                    <w:t>1.0.0</w:t>
                                  </w:r>
                                </w:p>
                                <w:p w14:paraId="45C6D0D1" w14:textId="77777777" w:rsidR="003679B0" w:rsidRPr="000A5ADA" w:rsidRDefault="003679B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AUTOR"/>
                            <wps:cNvSpPr txBox="1"/>
                            <wps:spPr>
                              <a:xfrm>
                                <a:off x="35626" y="3"/>
                                <a:ext cx="2486324" cy="135382"/>
                              </a:xfrm>
                              <a:prstGeom prst="rect">
                                <a:avLst/>
                              </a:prstGeom>
                              <a:solidFill>
                                <a:schemeClr val="lt1"/>
                              </a:solidFill>
                              <a:ln w="6350">
                                <a:noFill/>
                              </a:ln>
                            </wps:spPr>
                            <wps:txbx>
                              <w:txbxContent>
                                <w:p w14:paraId="2D898354" w14:textId="49FEBF40" w:rsidR="003679B0" w:rsidRDefault="003679B0">
                                  <w:pPr>
                                    <w:rPr>
                                      <w:rStyle w:val="Referenciaintensa"/>
                                      <w:sz w:val="24"/>
                                      <w:szCs w:val="24"/>
                                    </w:rPr>
                                  </w:pPr>
                                  <w:r w:rsidRPr="009665AD">
                                    <w:rPr>
                                      <w:rStyle w:val="Referenciaintensa"/>
                                      <w:sz w:val="24"/>
                                      <w:szCs w:val="24"/>
                                    </w:rPr>
                                    <w:t>Otoniel Hernández Garzón</w:t>
                                  </w:r>
                                  <w:r>
                                    <w:rPr>
                                      <w:rStyle w:val="Referenciaintensa"/>
                                      <w:sz w:val="24"/>
                                      <w:szCs w:val="24"/>
                                    </w:rPr>
                                    <w:t xml:space="preserve">, </w:t>
                                  </w:r>
                                  <w:r w:rsidRPr="009665AD">
                                    <w:rPr>
                                      <w:rStyle w:val="Referenciaintensa"/>
                                      <w:sz w:val="24"/>
                                      <w:szCs w:val="24"/>
                                    </w:rPr>
                                    <w:t>Anderson Steven Yaguma Diaz</w:t>
                                  </w:r>
                                  <w:r>
                                    <w:rPr>
                                      <w:rStyle w:val="Referenciaintensa"/>
                                      <w:sz w:val="24"/>
                                      <w:szCs w:val="24"/>
                                    </w:rPr>
                                    <w:t xml:space="preserve"> y </w:t>
                                  </w:r>
                                  <w:r w:rsidRPr="000E14C8">
                                    <w:rPr>
                                      <w:rStyle w:val="Referenciaintensa"/>
                                      <w:sz w:val="24"/>
                                      <w:szCs w:val="24"/>
                                    </w:rPr>
                                    <w:t>Jhost</w:t>
                                  </w:r>
                                  <w:r>
                                    <w:rPr>
                                      <w:rStyle w:val="Referenciaintensa"/>
                                      <w:sz w:val="24"/>
                                      <w:szCs w:val="24"/>
                                    </w:rPr>
                                    <w:t>h</w:t>
                                  </w:r>
                                  <w:r w:rsidRPr="000E14C8">
                                    <w:rPr>
                                      <w:rStyle w:val="Referenciaintensa"/>
                                      <w:sz w:val="24"/>
                                      <w:szCs w:val="24"/>
                                    </w:rPr>
                                    <w:t>in David Céspedes Campo</w:t>
                                  </w:r>
                                </w:p>
                                <w:p w14:paraId="6C895AB8" w14:textId="77777777" w:rsidR="003679B0" w:rsidRPr="00251454" w:rsidRDefault="003679B0">
                                  <w:pPr>
                                    <w:rPr>
                                      <w:rStyle w:val="Referenciaintens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6E1C1" id="AUTOR Y VERSION" o:spid="_x0000_s1027" style="position:absolute;margin-left:127.8pt;margin-top:599.05pt;width:194.7pt;height:76.35pt;z-index:251660288;mso-position-horizontal-relative:margin;mso-position-vertical-relative:margin;mso-width-relative:margin;mso-height-relative:margin" coordorigin="356" coordsize="24863,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">
                    <v:shape id="VERSION" o:spid="_x0000_s1028" type="#_x0000_t202" style="position:absolute;left:3932;top:1229;width:1549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273BEB42" w14:textId="1444264C" w:rsidR="003679B0" w:rsidRDefault="003679B0">
                            <w:pPr>
                              <w:rPr>
                                <w:rStyle w:val="CitaCar"/>
                                <w:sz w:val="20"/>
                                <w:szCs w:val="20"/>
                              </w:rPr>
                            </w:pPr>
                            <w:r w:rsidRPr="000A5ADA">
                              <w:rPr>
                                <w:rStyle w:val="CitaCar"/>
                                <w:sz w:val="20"/>
                                <w:szCs w:val="20"/>
                              </w:rPr>
                              <w:t xml:space="preserve">VERVION </w:t>
                            </w:r>
                            <w:r>
                              <w:rPr>
                                <w:rStyle w:val="CitaCar"/>
                                <w:sz w:val="20"/>
                                <w:szCs w:val="20"/>
                              </w:rPr>
                              <w:t>1.0.0</w:t>
                            </w:r>
                          </w:p>
                          <w:p w14:paraId="45C6D0D1" w14:textId="77777777" w:rsidR="003679B0" w:rsidRPr="000A5ADA" w:rsidRDefault="003679B0">
                            <w:pPr>
                              <w:rPr>
                                <w:sz w:val="20"/>
                                <w:szCs w:val="20"/>
                              </w:rPr>
                            </w:pPr>
                          </w:p>
                        </w:txbxContent>
                      </v:textbox>
                    </v:shape>
                    <v:shape id="AUTOR" o:spid="_x0000_s1029" type="#_x0000_t202" style="position:absolute;left:356;width:24863;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14:paraId="2D898354" w14:textId="49FEBF40" w:rsidR="003679B0" w:rsidRDefault="003679B0">
                            <w:pPr>
                              <w:rPr>
                                <w:rStyle w:val="Referenciaintensa"/>
                                <w:sz w:val="24"/>
                                <w:szCs w:val="24"/>
                              </w:rPr>
                            </w:pPr>
                            <w:r w:rsidRPr="009665AD">
                              <w:rPr>
                                <w:rStyle w:val="Referenciaintensa"/>
                                <w:sz w:val="24"/>
                                <w:szCs w:val="24"/>
                              </w:rPr>
                              <w:t>Otoniel Hernández Garzón</w:t>
                            </w:r>
                            <w:r>
                              <w:rPr>
                                <w:rStyle w:val="Referenciaintensa"/>
                                <w:sz w:val="24"/>
                                <w:szCs w:val="24"/>
                              </w:rPr>
                              <w:t xml:space="preserve">, </w:t>
                            </w:r>
                            <w:r w:rsidRPr="009665AD">
                              <w:rPr>
                                <w:rStyle w:val="Referenciaintensa"/>
                                <w:sz w:val="24"/>
                                <w:szCs w:val="24"/>
                              </w:rPr>
                              <w:t>Anderson Steven Yaguma Diaz</w:t>
                            </w:r>
                            <w:r>
                              <w:rPr>
                                <w:rStyle w:val="Referenciaintensa"/>
                                <w:sz w:val="24"/>
                                <w:szCs w:val="24"/>
                              </w:rPr>
                              <w:t xml:space="preserve"> y </w:t>
                            </w:r>
                            <w:r w:rsidRPr="000E14C8">
                              <w:rPr>
                                <w:rStyle w:val="Referenciaintensa"/>
                                <w:sz w:val="24"/>
                                <w:szCs w:val="24"/>
                              </w:rPr>
                              <w:t>Jhost</w:t>
                            </w:r>
                            <w:r>
                              <w:rPr>
                                <w:rStyle w:val="Referenciaintensa"/>
                                <w:sz w:val="24"/>
                                <w:szCs w:val="24"/>
                              </w:rPr>
                              <w:t>h</w:t>
                            </w:r>
                            <w:r w:rsidRPr="000E14C8">
                              <w:rPr>
                                <w:rStyle w:val="Referenciaintensa"/>
                                <w:sz w:val="24"/>
                                <w:szCs w:val="24"/>
                              </w:rPr>
                              <w:t>in David Céspedes Campo</w:t>
                            </w:r>
                          </w:p>
                          <w:p w14:paraId="6C895AB8" w14:textId="77777777" w:rsidR="003679B0" w:rsidRPr="00251454" w:rsidRDefault="003679B0">
                            <w:pPr>
                              <w:rPr>
                                <w:rStyle w:val="Referenciaintensa"/>
                                <w:sz w:val="24"/>
                                <w:szCs w:val="24"/>
                              </w:rPr>
                            </w:pPr>
                          </w:p>
                        </w:txbxContent>
                      </v:textbox>
                    </v:shape>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3B61E099" wp14:editId="34F21C2F">
                    <wp:simplePos x="0" y="0"/>
                    <wp:positionH relativeFrom="margin">
                      <wp:align>center</wp:align>
                    </wp:positionH>
                    <wp:positionV relativeFrom="margin">
                      <wp:align>center</wp:align>
                    </wp:positionV>
                    <wp:extent cx="3733800" cy="3146425"/>
                    <wp:effectExtent l="0" t="0" r="0" b="0"/>
                    <wp:wrapSquare wrapText="bothSides"/>
                    <wp:docPr id="194" name="ESLOGAN O LOGO"/>
                    <wp:cNvGraphicFramePr/>
                    <a:graphic xmlns:a="http://schemas.openxmlformats.org/drawingml/2006/main">
                      <a:graphicData uri="http://schemas.microsoft.com/office/word/2010/wordprocessingShape">
                        <wps:wsp>
                          <wps:cNvSpPr txBox="1"/>
                          <wps:spPr>
                            <a:xfrm>
                              <a:off x="0" y="0"/>
                              <a:ext cx="3733800" cy="3146425"/>
                            </a:xfrm>
                            <a:prstGeom prst="rect">
                              <a:avLst/>
                            </a:prstGeom>
                            <a:solidFill>
                              <a:schemeClr val="lt1"/>
                            </a:solidFill>
                            <a:ln w="6350">
                              <a:noFill/>
                            </a:ln>
                          </wps:spPr>
                          <wps:txbx>
                            <w:txbxContent>
                              <w:sdt>
                                <w:sdtPr>
                                  <w:id w:val="1537696303"/>
                                  <w:showingPlcHdr/>
                                  <w:picture/>
                                </w:sdtPr>
                                <w:sdtContent>
                                  <w:p w14:paraId="3D67C293" w14:textId="77777777" w:rsidR="003679B0" w:rsidRDefault="003679B0">
                                    <w:r>
                                      <w:rPr>
                                        <w:noProof/>
                                      </w:rPr>
                                      <w:drawing>
                                        <wp:inline distT="0" distB="0" distL="0" distR="0" wp14:anchorId="59DD6ADF" wp14:editId="1E59D850">
                                          <wp:extent cx="3598458" cy="2837815"/>
                                          <wp:effectExtent l="0" t="0" r="0" b="0"/>
                                          <wp:docPr id="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677" cy="2868744"/>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1E099" id="ESLOGAN O LOGO" o:spid="_x0000_s1030" type="#_x0000_t202" style="position:absolute;margin-left:0;margin-top:0;width:294pt;height:247.75pt;z-index:25166131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" fillcolor="white [3201]" stroked="f" strokeweight=".5pt">
                    <v:textbox>
                      <w:txbxContent>
                        <w:sdt>
                          <w:sdtPr>
                            <w:id w:val="1537696303"/>
                            <w:showingPlcHdr/>
                            <w:picture/>
                          </w:sdtPr>
                          <w:sdtContent>
                            <w:p w14:paraId="3D67C293" w14:textId="77777777" w:rsidR="003679B0" w:rsidRDefault="003679B0">
                              <w:r>
                                <w:rPr>
                                  <w:noProof/>
                                </w:rPr>
                                <w:drawing>
                                  <wp:inline distT="0" distB="0" distL="0" distR="0" wp14:anchorId="59DD6ADF" wp14:editId="1E59D850">
                                    <wp:extent cx="3598458" cy="2837815"/>
                                    <wp:effectExtent l="0" t="0" r="0" b="0"/>
                                    <wp:docPr id="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677" cy="2868744"/>
                                            </a:xfrm>
                                            <a:prstGeom prst="rect">
                                              <a:avLst/>
                                            </a:prstGeom>
                                            <a:noFill/>
                                            <a:ln>
                                              <a:noFill/>
                                            </a:ln>
                                          </pic:spPr>
                                        </pic:pic>
                                      </a:graphicData>
                                    </a:graphic>
                                  </wp:inline>
                                </w:drawing>
                              </w:r>
                            </w:p>
                          </w:sdtContent>
                        </w:sdt>
                      </w:txbxContent>
                    </v:textbox>
                    <w10:wrap type="square" anchorx="margin" anchory="margin"/>
                  </v:shape>
                </w:pict>
              </mc:Fallback>
            </mc:AlternateContent>
          </w:r>
        </w:p>
        <w:sdt>
          <w:sdtPr>
            <w:alias w:val="Portada"/>
            <w:tag w:val="Portada"/>
            <w:id w:val="-525336709"/>
            <w:lock w:val="sdtContentLocked"/>
            <w:placeholder>
              <w:docPart w:val="0AFEEE6D0575422E9D68E01092ACA950"/>
            </w:placeholder>
          </w:sdtPr>
          <w:sdtContent>
            <w:p w14:paraId="549C3AEA" w14:textId="56F12363" w:rsidR="00C0188A" w:rsidRDefault="00C0188A">
              <w:r>
                <w:br w:type="page"/>
              </w:r>
            </w:p>
          </w:sdtContent>
        </w:sdt>
      </w:sdtContent>
    </w:sdt>
    <w:sdt>
      <w:sdtPr>
        <w:rPr>
          <w:rFonts w:asciiTheme="minorHAnsi" w:eastAsiaTheme="minorEastAsia" w:hAnsiTheme="minorHAnsi" w:cstheme="minorBidi"/>
          <w:color w:val="auto"/>
          <w:sz w:val="28"/>
          <w:szCs w:val="21"/>
          <w:lang w:val="es-ES"/>
        </w:rPr>
        <w:id w:val="-1955166339"/>
        <w:docPartObj>
          <w:docPartGallery w:val="Table of Contents"/>
          <w:docPartUnique/>
        </w:docPartObj>
      </w:sdtPr>
      <w:sdtEndPr>
        <w:rPr>
          <w:rFonts w:asciiTheme="majorHAnsi" w:eastAsiaTheme="majorEastAsia" w:hAnsiTheme="majorHAnsi" w:cstheme="majorBidi"/>
          <w:b/>
          <w:bCs/>
          <w:color w:val="365F91" w:themeColor="accent1" w:themeShade="BF"/>
          <w:sz w:val="36"/>
          <w:szCs w:val="36"/>
        </w:rPr>
      </w:sdtEndPr>
      <w:sdtContent>
        <w:p w14:paraId="088CFD00" w14:textId="77777777" w:rsidR="007404C3" w:rsidRDefault="007404C3">
          <w:pPr>
            <w:pStyle w:val="TtuloTDC"/>
            <w:rPr>
              <w:lang w:val="es-ES"/>
            </w:rPr>
          </w:pPr>
          <w:r>
            <w:rPr>
              <w:lang w:val="es-ES"/>
            </w:rPr>
            <w:t>Contenido</w:t>
          </w:r>
        </w:p>
        <w:p w14:paraId="5FA8E322" w14:textId="63B7ECF7" w:rsidR="006A57D9" w:rsidRDefault="007404C3">
          <w:pPr>
            <w:pStyle w:val="TDC1"/>
            <w:tabs>
              <w:tab w:val="right" w:leader="dot" w:pos="8828"/>
            </w:tabs>
            <w:rPr>
              <w:noProof/>
              <w:sz w:val="22"/>
              <w:szCs w:val="22"/>
              <w:lang w:eastAsia="es-CO"/>
            </w:rPr>
          </w:pPr>
          <w:r>
            <w:fldChar w:fldCharType="begin"/>
          </w:r>
          <w:r>
            <w:instrText xml:space="preserve"> TOC \o "1-3" \h \z \u </w:instrText>
          </w:r>
          <w:r>
            <w:fldChar w:fldCharType="separate"/>
          </w:r>
          <w:hyperlink w:anchor="_Toc25745063" w:history="1">
            <w:r w:rsidR="006A57D9" w:rsidRPr="000154F3">
              <w:rPr>
                <w:rStyle w:val="Hipervnculo"/>
                <w:noProof/>
              </w:rPr>
              <w:t>Lista de ilustraciones</w:t>
            </w:r>
            <w:r w:rsidR="006A57D9">
              <w:rPr>
                <w:noProof/>
                <w:webHidden/>
              </w:rPr>
              <w:tab/>
            </w:r>
            <w:r w:rsidR="006A57D9">
              <w:rPr>
                <w:noProof/>
                <w:webHidden/>
              </w:rPr>
              <w:fldChar w:fldCharType="begin"/>
            </w:r>
            <w:r w:rsidR="006A57D9">
              <w:rPr>
                <w:noProof/>
                <w:webHidden/>
              </w:rPr>
              <w:instrText xml:space="preserve"> PAGEREF _Toc25745063 \h </w:instrText>
            </w:r>
            <w:r w:rsidR="006A57D9">
              <w:rPr>
                <w:noProof/>
                <w:webHidden/>
              </w:rPr>
            </w:r>
            <w:r w:rsidR="006A57D9">
              <w:rPr>
                <w:noProof/>
                <w:webHidden/>
              </w:rPr>
              <w:fldChar w:fldCharType="separate"/>
            </w:r>
            <w:r w:rsidR="006A57D9">
              <w:rPr>
                <w:noProof/>
                <w:webHidden/>
              </w:rPr>
              <w:t>3</w:t>
            </w:r>
            <w:r w:rsidR="006A57D9">
              <w:rPr>
                <w:noProof/>
                <w:webHidden/>
              </w:rPr>
              <w:fldChar w:fldCharType="end"/>
            </w:r>
          </w:hyperlink>
        </w:p>
        <w:p w14:paraId="6D1E79AC" w14:textId="0A7B5478" w:rsidR="006A57D9" w:rsidRDefault="006A57D9">
          <w:pPr>
            <w:pStyle w:val="TDC2"/>
            <w:tabs>
              <w:tab w:val="right" w:leader="dot" w:pos="8828"/>
            </w:tabs>
            <w:rPr>
              <w:rFonts w:cstheme="minorBidi"/>
              <w:noProof/>
            </w:rPr>
          </w:pPr>
          <w:hyperlink w:anchor="_Toc25745064" w:history="1">
            <w:r w:rsidRPr="000154F3">
              <w:rPr>
                <w:rStyle w:val="Hipervnculo"/>
                <w:noProof/>
              </w:rPr>
              <w:t>Diagramas UML</w:t>
            </w:r>
            <w:r>
              <w:rPr>
                <w:noProof/>
                <w:webHidden/>
              </w:rPr>
              <w:tab/>
            </w:r>
            <w:r>
              <w:rPr>
                <w:noProof/>
                <w:webHidden/>
              </w:rPr>
              <w:fldChar w:fldCharType="begin"/>
            </w:r>
            <w:r>
              <w:rPr>
                <w:noProof/>
                <w:webHidden/>
              </w:rPr>
              <w:instrText xml:space="preserve"> PAGEREF _Toc25745064 \h </w:instrText>
            </w:r>
            <w:r>
              <w:rPr>
                <w:noProof/>
                <w:webHidden/>
              </w:rPr>
            </w:r>
            <w:r>
              <w:rPr>
                <w:noProof/>
                <w:webHidden/>
              </w:rPr>
              <w:fldChar w:fldCharType="separate"/>
            </w:r>
            <w:r>
              <w:rPr>
                <w:noProof/>
                <w:webHidden/>
              </w:rPr>
              <w:t>3</w:t>
            </w:r>
            <w:r>
              <w:rPr>
                <w:noProof/>
                <w:webHidden/>
              </w:rPr>
              <w:fldChar w:fldCharType="end"/>
            </w:r>
          </w:hyperlink>
        </w:p>
        <w:p w14:paraId="452EB205" w14:textId="32F26B43" w:rsidR="006A57D9" w:rsidRDefault="006A57D9">
          <w:pPr>
            <w:pStyle w:val="TDC2"/>
            <w:tabs>
              <w:tab w:val="right" w:leader="dot" w:pos="8828"/>
            </w:tabs>
            <w:rPr>
              <w:rFonts w:cstheme="minorBidi"/>
              <w:noProof/>
            </w:rPr>
          </w:pPr>
          <w:hyperlink w:anchor="_Toc25745065" w:history="1">
            <w:r w:rsidRPr="000154F3">
              <w:rPr>
                <w:rStyle w:val="Hipervnculo"/>
                <w:noProof/>
              </w:rPr>
              <w:t>Casos de usos extendidos</w:t>
            </w:r>
            <w:r>
              <w:rPr>
                <w:noProof/>
                <w:webHidden/>
              </w:rPr>
              <w:tab/>
            </w:r>
            <w:r>
              <w:rPr>
                <w:noProof/>
                <w:webHidden/>
              </w:rPr>
              <w:fldChar w:fldCharType="begin"/>
            </w:r>
            <w:r>
              <w:rPr>
                <w:noProof/>
                <w:webHidden/>
              </w:rPr>
              <w:instrText xml:space="preserve"> PAGEREF _Toc25745065 \h </w:instrText>
            </w:r>
            <w:r>
              <w:rPr>
                <w:noProof/>
                <w:webHidden/>
              </w:rPr>
            </w:r>
            <w:r>
              <w:rPr>
                <w:noProof/>
                <w:webHidden/>
              </w:rPr>
              <w:fldChar w:fldCharType="separate"/>
            </w:r>
            <w:r>
              <w:rPr>
                <w:noProof/>
                <w:webHidden/>
              </w:rPr>
              <w:t>3</w:t>
            </w:r>
            <w:r>
              <w:rPr>
                <w:noProof/>
                <w:webHidden/>
              </w:rPr>
              <w:fldChar w:fldCharType="end"/>
            </w:r>
          </w:hyperlink>
        </w:p>
        <w:p w14:paraId="2B705172" w14:textId="3C8F4D0F" w:rsidR="006A57D9" w:rsidRDefault="006A57D9">
          <w:pPr>
            <w:pStyle w:val="TDC2"/>
            <w:tabs>
              <w:tab w:val="right" w:leader="dot" w:pos="8828"/>
            </w:tabs>
            <w:rPr>
              <w:rFonts w:cstheme="minorBidi"/>
              <w:noProof/>
            </w:rPr>
          </w:pPr>
          <w:hyperlink w:anchor="_Toc25745066" w:history="1">
            <w:r w:rsidRPr="000154F3">
              <w:rPr>
                <w:rStyle w:val="Hipervnculo"/>
                <w:noProof/>
              </w:rPr>
              <w:t>Requerimientos</w:t>
            </w:r>
            <w:r>
              <w:rPr>
                <w:noProof/>
                <w:webHidden/>
              </w:rPr>
              <w:tab/>
            </w:r>
            <w:r>
              <w:rPr>
                <w:noProof/>
                <w:webHidden/>
              </w:rPr>
              <w:fldChar w:fldCharType="begin"/>
            </w:r>
            <w:r>
              <w:rPr>
                <w:noProof/>
                <w:webHidden/>
              </w:rPr>
              <w:instrText xml:space="preserve"> PAGEREF _Toc25745066 \h </w:instrText>
            </w:r>
            <w:r>
              <w:rPr>
                <w:noProof/>
                <w:webHidden/>
              </w:rPr>
            </w:r>
            <w:r>
              <w:rPr>
                <w:noProof/>
                <w:webHidden/>
              </w:rPr>
              <w:fldChar w:fldCharType="separate"/>
            </w:r>
            <w:r>
              <w:rPr>
                <w:noProof/>
                <w:webHidden/>
              </w:rPr>
              <w:t>4</w:t>
            </w:r>
            <w:r>
              <w:rPr>
                <w:noProof/>
                <w:webHidden/>
              </w:rPr>
              <w:fldChar w:fldCharType="end"/>
            </w:r>
          </w:hyperlink>
        </w:p>
        <w:p w14:paraId="0EF13DE9" w14:textId="07C747F2" w:rsidR="006A57D9" w:rsidRDefault="006A57D9">
          <w:pPr>
            <w:pStyle w:val="TDC1"/>
            <w:tabs>
              <w:tab w:val="right" w:leader="dot" w:pos="8828"/>
            </w:tabs>
            <w:rPr>
              <w:noProof/>
              <w:sz w:val="22"/>
              <w:szCs w:val="22"/>
              <w:lang w:eastAsia="es-CO"/>
            </w:rPr>
          </w:pPr>
          <w:hyperlink w:anchor="_Toc25745067" w:history="1">
            <w:r w:rsidRPr="000154F3">
              <w:rPr>
                <w:rStyle w:val="Hipervnculo"/>
                <w:noProof/>
              </w:rPr>
              <w:t>Introducción</w:t>
            </w:r>
            <w:r>
              <w:rPr>
                <w:noProof/>
                <w:webHidden/>
              </w:rPr>
              <w:tab/>
            </w:r>
            <w:r>
              <w:rPr>
                <w:noProof/>
                <w:webHidden/>
              </w:rPr>
              <w:fldChar w:fldCharType="begin"/>
            </w:r>
            <w:r>
              <w:rPr>
                <w:noProof/>
                <w:webHidden/>
              </w:rPr>
              <w:instrText xml:space="preserve"> PAGEREF _Toc25745067 \h </w:instrText>
            </w:r>
            <w:r>
              <w:rPr>
                <w:noProof/>
                <w:webHidden/>
              </w:rPr>
            </w:r>
            <w:r>
              <w:rPr>
                <w:noProof/>
                <w:webHidden/>
              </w:rPr>
              <w:fldChar w:fldCharType="separate"/>
            </w:r>
            <w:r>
              <w:rPr>
                <w:noProof/>
                <w:webHidden/>
              </w:rPr>
              <w:t>5</w:t>
            </w:r>
            <w:r>
              <w:rPr>
                <w:noProof/>
                <w:webHidden/>
              </w:rPr>
              <w:fldChar w:fldCharType="end"/>
            </w:r>
          </w:hyperlink>
        </w:p>
        <w:p w14:paraId="57E0CFA9" w14:textId="0D349F33" w:rsidR="006A57D9" w:rsidRDefault="006A57D9">
          <w:pPr>
            <w:pStyle w:val="TDC1"/>
            <w:tabs>
              <w:tab w:val="right" w:leader="dot" w:pos="8828"/>
            </w:tabs>
            <w:rPr>
              <w:noProof/>
              <w:sz w:val="22"/>
              <w:szCs w:val="22"/>
              <w:lang w:eastAsia="es-CO"/>
            </w:rPr>
          </w:pPr>
          <w:hyperlink w:anchor="_Toc25745068" w:history="1">
            <w:r w:rsidRPr="000154F3">
              <w:rPr>
                <w:rStyle w:val="Hipervnculo"/>
                <w:noProof/>
              </w:rPr>
              <w:t>Información del uso del documento</w:t>
            </w:r>
            <w:r>
              <w:rPr>
                <w:noProof/>
                <w:webHidden/>
              </w:rPr>
              <w:tab/>
            </w:r>
            <w:r>
              <w:rPr>
                <w:noProof/>
                <w:webHidden/>
              </w:rPr>
              <w:fldChar w:fldCharType="begin"/>
            </w:r>
            <w:r>
              <w:rPr>
                <w:noProof/>
                <w:webHidden/>
              </w:rPr>
              <w:instrText xml:space="preserve"> PAGEREF _Toc25745068 \h </w:instrText>
            </w:r>
            <w:r>
              <w:rPr>
                <w:noProof/>
                <w:webHidden/>
              </w:rPr>
            </w:r>
            <w:r>
              <w:rPr>
                <w:noProof/>
                <w:webHidden/>
              </w:rPr>
              <w:fldChar w:fldCharType="separate"/>
            </w:r>
            <w:r>
              <w:rPr>
                <w:noProof/>
                <w:webHidden/>
              </w:rPr>
              <w:t>6</w:t>
            </w:r>
            <w:r>
              <w:rPr>
                <w:noProof/>
                <w:webHidden/>
              </w:rPr>
              <w:fldChar w:fldCharType="end"/>
            </w:r>
          </w:hyperlink>
        </w:p>
        <w:p w14:paraId="668B7330" w14:textId="3149C12C" w:rsidR="006A57D9" w:rsidRDefault="006A57D9">
          <w:pPr>
            <w:pStyle w:val="TDC2"/>
            <w:tabs>
              <w:tab w:val="right" w:leader="dot" w:pos="8828"/>
            </w:tabs>
            <w:rPr>
              <w:rFonts w:cstheme="minorBidi"/>
              <w:noProof/>
            </w:rPr>
          </w:pPr>
          <w:hyperlink w:anchor="_Toc25745069" w:history="1">
            <w:r w:rsidRPr="000154F3">
              <w:rPr>
                <w:rStyle w:val="Hipervnculo"/>
                <w:noProof/>
              </w:rPr>
              <w:t>OBJETIVO GENERAL</w:t>
            </w:r>
            <w:r>
              <w:rPr>
                <w:noProof/>
                <w:webHidden/>
              </w:rPr>
              <w:tab/>
            </w:r>
            <w:r>
              <w:rPr>
                <w:noProof/>
                <w:webHidden/>
              </w:rPr>
              <w:fldChar w:fldCharType="begin"/>
            </w:r>
            <w:r>
              <w:rPr>
                <w:noProof/>
                <w:webHidden/>
              </w:rPr>
              <w:instrText xml:space="preserve"> PAGEREF _Toc25745069 \h </w:instrText>
            </w:r>
            <w:r>
              <w:rPr>
                <w:noProof/>
                <w:webHidden/>
              </w:rPr>
            </w:r>
            <w:r>
              <w:rPr>
                <w:noProof/>
                <w:webHidden/>
              </w:rPr>
              <w:fldChar w:fldCharType="separate"/>
            </w:r>
            <w:r>
              <w:rPr>
                <w:noProof/>
                <w:webHidden/>
              </w:rPr>
              <w:t>6</w:t>
            </w:r>
            <w:r>
              <w:rPr>
                <w:noProof/>
                <w:webHidden/>
              </w:rPr>
              <w:fldChar w:fldCharType="end"/>
            </w:r>
          </w:hyperlink>
        </w:p>
        <w:p w14:paraId="0ECEEEC1" w14:textId="1B8247D7" w:rsidR="006A57D9" w:rsidRDefault="006A57D9">
          <w:pPr>
            <w:pStyle w:val="TDC3"/>
            <w:tabs>
              <w:tab w:val="right" w:leader="dot" w:pos="8828"/>
            </w:tabs>
            <w:rPr>
              <w:rFonts w:cstheme="minorBidi"/>
              <w:noProof/>
            </w:rPr>
          </w:pPr>
          <w:hyperlink w:anchor="_Toc25745070" w:history="1">
            <w:r w:rsidRPr="000154F3">
              <w:rPr>
                <w:rStyle w:val="Hipervnculo"/>
                <w:noProof/>
              </w:rPr>
              <w:t>OBJETIVOS ESPECÍFICOS</w:t>
            </w:r>
            <w:r>
              <w:rPr>
                <w:noProof/>
                <w:webHidden/>
              </w:rPr>
              <w:tab/>
            </w:r>
            <w:r>
              <w:rPr>
                <w:noProof/>
                <w:webHidden/>
              </w:rPr>
              <w:fldChar w:fldCharType="begin"/>
            </w:r>
            <w:r>
              <w:rPr>
                <w:noProof/>
                <w:webHidden/>
              </w:rPr>
              <w:instrText xml:space="preserve"> PAGEREF _Toc25745070 \h </w:instrText>
            </w:r>
            <w:r>
              <w:rPr>
                <w:noProof/>
                <w:webHidden/>
              </w:rPr>
            </w:r>
            <w:r>
              <w:rPr>
                <w:noProof/>
                <w:webHidden/>
              </w:rPr>
              <w:fldChar w:fldCharType="separate"/>
            </w:r>
            <w:r>
              <w:rPr>
                <w:noProof/>
                <w:webHidden/>
              </w:rPr>
              <w:t>6</w:t>
            </w:r>
            <w:r>
              <w:rPr>
                <w:noProof/>
                <w:webHidden/>
              </w:rPr>
              <w:fldChar w:fldCharType="end"/>
            </w:r>
          </w:hyperlink>
        </w:p>
        <w:p w14:paraId="33AA0E52" w14:textId="06FCD020" w:rsidR="006A57D9" w:rsidRDefault="006A57D9">
          <w:pPr>
            <w:pStyle w:val="TDC2"/>
            <w:tabs>
              <w:tab w:val="right" w:leader="dot" w:pos="8828"/>
            </w:tabs>
            <w:rPr>
              <w:rFonts w:cstheme="minorBidi"/>
              <w:noProof/>
            </w:rPr>
          </w:pPr>
          <w:hyperlink w:anchor="_Toc25745071" w:history="1">
            <w:r w:rsidRPr="000154F3">
              <w:rPr>
                <w:rStyle w:val="Hipervnculo"/>
                <w:noProof/>
              </w:rPr>
              <w:t>Planteamiento de problema</w:t>
            </w:r>
            <w:r>
              <w:rPr>
                <w:noProof/>
                <w:webHidden/>
              </w:rPr>
              <w:tab/>
            </w:r>
            <w:r>
              <w:rPr>
                <w:noProof/>
                <w:webHidden/>
              </w:rPr>
              <w:fldChar w:fldCharType="begin"/>
            </w:r>
            <w:r>
              <w:rPr>
                <w:noProof/>
                <w:webHidden/>
              </w:rPr>
              <w:instrText xml:space="preserve"> PAGEREF _Toc25745071 \h </w:instrText>
            </w:r>
            <w:r>
              <w:rPr>
                <w:noProof/>
                <w:webHidden/>
              </w:rPr>
            </w:r>
            <w:r>
              <w:rPr>
                <w:noProof/>
                <w:webHidden/>
              </w:rPr>
              <w:fldChar w:fldCharType="separate"/>
            </w:r>
            <w:r>
              <w:rPr>
                <w:noProof/>
                <w:webHidden/>
              </w:rPr>
              <w:t>7</w:t>
            </w:r>
            <w:r>
              <w:rPr>
                <w:noProof/>
                <w:webHidden/>
              </w:rPr>
              <w:fldChar w:fldCharType="end"/>
            </w:r>
          </w:hyperlink>
        </w:p>
        <w:p w14:paraId="1DF44013" w14:textId="15C83C95" w:rsidR="006A57D9" w:rsidRDefault="006A57D9">
          <w:pPr>
            <w:pStyle w:val="TDC2"/>
            <w:tabs>
              <w:tab w:val="right" w:leader="dot" w:pos="8828"/>
            </w:tabs>
            <w:rPr>
              <w:rFonts w:cstheme="minorBidi"/>
              <w:noProof/>
            </w:rPr>
          </w:pPr>
          <w:hyperlink w:anchor="_Toc25745072" w:history="1">
            <w:r w:rsidRPr="000154F3">
              <w:rPr>
                <w:rStyle w:val="Hipervnculo"/>
                <w:noProof/>
              </w:rPr>
              <w:t>Alcance del proyecto</w:t>
            </w:r>
            <w:r>
              <w:rPr>
                <w:noProof/>
                <w:webHidden/>
              </w:rPr>
              <w:tab/>
            </w:r>
            <w:r>
              <w:rPr>
                <w:noProof/>
                <w:webHidden/>
              </w:rPr>
              <w:fldChar w:fldCharType="begin"/>
            </w:r>
            <w:r>
              <w:rPr>
                <w:noProof/>
                <w:webHidden/>
              </w:rPr>
              <w:instrText xml:space="preserve"> PAGEREF _Toc25745072 \h </w:instrText>
            </w:r>
            <w:r>
              <w:rPr>
                <w:noProof/>
                <w:webHidden/>
              </w:rPr>
            </w:r>
            <w:r>
              <w:rPr>
                <w:noProof/>
                <w:webHidden/>
              </w:rPr>
              <w:fldChar w:fldCharType="separate"/>
            </w:r>
            <w:r>
              <w:rPr>
                <w:noProof/>
                <w:webHidden/>
              </w:rPr>
              <w:t>7</w:t>
            </w:r>
            <w:r>
              <w:rPr>
                <w:noProof/>
                <w:webHidden/>
              </w:rPr>
              <w:fldChar w:fldCharType="end"/>
            </w:r>
          </w:hyperlink>
        </w:p>
        <w:p w14:paraId="3E4ADC0A" w14:textId="7398147E" w:rsidR="006A57D9" w:rsidRDefault="006A57D9">
          <w:pPr>
            <w:pStyle w:val="TDC2"/>
            <w:tabs>
              <w:tab w:val="right" w:leader="dot" w:pos="8828"/>
            </w:tabs>
            <w:rPr>
              <w:rFonts w:cstheme="minorBidi"/>
              <w:noProof/>
            </w:rPr>
          </w:pPr>
          <w:hyperlink w:anchor="_Toc25745073" w:history="1">
            <w:r w:rsidRPr="000154F3">
              <w:rPr>
                <w:rStyle w:val="Hipervnculo"/>
                <w:noProof/>
              </w:rPr>
              <w:t>Justificación</w:t>
            </w:r>
            <w:r>
              <w:rPr>
                <w:noProof/>
                <w:webHidden/>
              </w:rPr>
              <w:tab/>
            </w:r>
            <w:r>
              <w:rPr>
                <w:noProof/>
                <w:webHidden/>
              </w:rPr>
              <w:fldChar w:fldCharType="begin"/>
            </w:r>
            <w:r>
              <w:rPr>
                <w:noProof/>
                <w:webHidden/>
              </w:rPr>
              <w:instrText xml:space="preserve"> PAGEREF _Toc25745073 \h </w:instrText>
            </w:r>
            <w:r>
              <w:rPr>
                <w:noProof/>
                <w:webHidden/>
              </w:rPr>
            </w:r>
            <w:r>
              <w:rPr>
                <w:noProof/>
                <w:webHidden/>
              </w:rPr>
              <w:fldChar w:fldCharType="separate"/>
            </w:r>
            <w:r>
              <w:rPr>
                <w:noProof/>
                <w:webHidden/>
              </w:rPr>
              <w:t>7</w:t>
            </w:r>
            <w:r>
              <w:rPr>
                <w:noProof/>
                <w:webHidden/>
              </w:rPr>
              <w:fldChar w:fldCharType="end"/>
            </w:r>
          </w:hyperlink>
        </w:p>
        <w:p w14:paraId="58E83BE1" w14:textId="26414648" w:rsidR="006A57D9" w:rsidRDefault="006A57D9">
          <w:pPr>
            <w:pStyle w:val="TDC1"/>
            <w:tabs>
              <w:tab w:val="right" w:leader="dot" w:pos="8828"/>
            </w:tabs>
            <w:rPr>
              <w:noProof/>
              <w:sz w:val="22"/>
              <w:szCs w:val="22"/>
              <w:lang w:eastAsia="es-CO"/>
            </w:rPr>
          </w:pPr>
          <w:hyperlink w:anchor="_Toc25745074" w:history="1">
            <w:r w:rsidRPr="000154F3">
              <w:rPr>
                <w:rStyle w:val="Hipervnculo"/>
                <w:noProof/>
              </w:rPr>
              <w:t>Concepto de operaciones</w:t>
            </w:r>
            <w:r>
              <w:rPr>
                <w:noProof/>
                <w:webHidden/>
              </w:rPr>
              <w:tab/>
            </w:r>
            <w:r>
              <w:rPr>
                <w:noProof/>
                <w:webHidden/>
              </w:rPr>
              <w:fldChar w:fldCharType="begin"/>
            </w:r>
            <w:r>
              <w:rPr>
                <w:noProof/>
                <w:webHidden/>
              </w:rPr>
              <w:instrText xml:space="preserve"> PAGEREF _Toc25745074 \h </w:instrText>
            </w:r>
            <w:r>
              <w:rPr>
                <w:noProof/>
                <w:webHidden/>
              </w:rPr>
            </w:r>
            <w:r>
              <w:rPr>
                <w:noProof/>
                <w:webHidden/>
              </w:rPr>
              <w:fldChar w:fldCharType="separate"/>
            </w:r>
            <w:r>
              <w:rPr>
                <w:noProof/>
                <w:webHidden/>
              </w:rPr>
              <w:t>8</w:t>
            </w:r>
            <w:r>
              <w:rPr>
                <w:noProof/>
                <w:webHidden/>
              </w:rPr>
              <w:fldChar w:fldCharType="end"/>
            </w:r>
          </w:hyperlink>
        </w:p>
        <w:p w14:paraId="604E152E" w14:textId="74380CCF" w:rsidR="006A57D9" w:rsidRDefault="006A57D9">
          <w:pPr>
            <w:pStyle w:val="TDC2"/>
            <w:tabs>
              <w:tab w:val="right" w:leader="dot" w:pos="8828"/>
            </w:tabs>
            <w:rPr>
              <w:rFonts w:cstheme="minorBidi"/>
              <w:noProof/>
            </w:rPr>
          </w:pPr>
          <w:hyperlink w:anchor="_Toc25745075" w:history="1">
            <w:r w:rsidRPr="000154F3">
              <w:rPr>
                <w:rStyle w:val="Hipervnculo"/>
                <w:noProof/>
              </w:rPr>
              <w:t>Diagrama de casos usos</w:t>
            </w:r>
            <w:r>
              <w:rPr>
                <w:noProof/>
                <w:webHidden/>
              </w:rPr>
              <w:tab/>
            </w:r>
            <w:r>
              <w:rPr>
                <w:noProof/>
                <w:webHidden/>
              </w:rPr>
              <w:fldChar w:fldCharType="begin"/>
            </w:r>
            <w:r>
              <w:rPr>
                <w:noProof/>
                <w:webHidden/>
              </w:rPr>
              <w:instrText xml:space="preserve"> PAGEREF _Toc25745075 \h </w:instrText>
            </w:r>
            <w:r>
              <w:rPr>
                <w:noProof/>
                <w:webHidden/>
              </w:rPr>
            </w:r>
            <w:r>
              <w:rPr>
                <w:noProof/>
                <w:webHidden/>
              </w:rPr>
              <w:fldChar w:fldCharType="separate"/>
            </w:r>
            <w:r>
              <w:rPr>
                <w:noProof/>
                <w:webHidden/>
              </w:rPr>
              <w:t>8</w:t>
            </w:r>
            <w:r>
              <w:rPr>
                <w:noProof/>
                <w:webHidden/>
              </w:rPr>
              <w:fldChar w:fldCharType="end"/>
            </w:r>
          </w:hyperlink>
        </w:p>
        <w:p w14:paraId="2E8F7BE0" w14:textId="26105E98" w:rsidR="006A57D9" w:rsidRDefault="006A57D9">
          <w:pPr>
            <w:pStyle w:val="TDC3"/>
            <w:tabs>
              <w:tab w:val="right" w:leader="dot" w:pos="8828"/>
            </w:tabs>
            <w:rPr>
              <w:rFonts w:cstheme="minorBidi"/>
              <w:noProof/>
            </w:rPr>
          </w:pPr>
          <w:hyperlink w:anchor="_Toc25745076" w:history="1">
            <w:r w:rsidRPr="000154F3">
              <w:rPr>
                <w:rStyle w:val="Hipervnculo"/>
                <w:noProof/>
              </w:rPr>
              <w:t>Descripción del tipo diagrama</w:t>
            </w:r>
            <w:r>
              <w:rPr>
                <w:noProof/>
                <w:webHidden/>
              </w:rPr>
              <w:tab/>
            </w:r>
            <w:r>
              <w:rPr>
                <w:noProof/>
                <w:webHidden/>
              </w:rPr>
              <w:fldChar w:fldCharType="begin"/>
            </w:r>
            <w:r>
              <w:rPr>
                <w:noProof/>
                <w:webHidden/>
              </w:rPr>
              <w:instrText xml:space="preserve"> PAGEREF _Toc25745076 \h </w:instrText>
            </w:r>
            <w:r>
              <w:rPr>
                <w:noProof/>
                <w:webHidden/>
              </w:rPr>
            </w:r>
            <w:r>
              <w:rPr>
                <w:noProof/>
                <w:webHidden/>
              </w:rPr>
              <w:fldChar w:fldCharType="separate"/>
            </w:r>
            <w:r>
              <w:rPr>
                <w:noProof/>
                <w:webHidden/>
              </w:rPr>
              <w:t>8</w:t>
            </w:r>
            <w:r>
              <w:rPr>
                <w:noProof/>
                <w:webHidden/>
              </w:rPr>
              <w:fldChar w:fldCharType="end"/>
            </w:r>
          </w:hyperlink>
        </w:p>
        <w:p w14:paraId="51900502" w14:textId="6AD7CE3C" w:rsidR="006A57D9" w:rsidRDefault="006A57D9">
          <w:pPr>
            <w:pStyle w:val="TDC2"/>
            <w:tabs>
              <w:tab w:val="right" w:leader="dot" w:pos="8828"/>
            </w:tabs>
            <w:rPr>
              <w:rFonts w:cstheme="minorBidi"/>
              <w:noProof/>
            </w:rPr>
          </w:pPr>
          <w:hyperlink w:anchor="_Toc25745077" w:history="1">
            <w:r w:rsidRPr="000154F3">
              <w:rPr>
                <w:rStyle w:val="Hipervnculo"/>
                <w:noProof/>
              </w:rPr>
              <w:t>Formatos de casos de usos</w:t>
            </w:r>
            <w:r>
              <w:rPr>
                <w:noProof/>
                <w:webHidden/>
              </w:rPr>
              <w:tab/>
            </w:r>
            <w:r>
              <w:rPr>
                <w:noProof/>
                <w:webHidden/>
              </w:rPr>
              <w:fldChar w:fldCharType="begin"/>
            </w:r>
            <w:r>
              <w:rPr>
                <w:noProof/>
                <w:webHidden/>
              </w:rPr>
              <w:instrText xml:space="preserve"> PAGEREF _Toc25745077 \h </w:instrText>
            </w:r>
            <w:r>
              <w:rPr>
                <w:noProof/>
                <w:webHidden/>
              </w:rPr>
            </w:r>
            <w:r>
              <w:rPr>
                <w:noProof/>
                <w:webHidden/>
              </w:rPr>
              <w:fldChar w:fldCharType="separate"/>
            </w:r>
            <w:r>
              <w:rPr>
                <w:noProof/>
                <w:webHidden/>
              </w:rPr>
              <w:t>9</w:t>
            </w:r>
            <w:r>
              <w:rPr>
                <w:noProof/>
                <w:webHidden/>
              </w:rPr>
              <w:fldChar w:fldCharType="end"/>
            </w:r>
          </w:hyperlink>
        </w:p>
        <w:p w14:paraId="1D1D0641" w14:textId="11840A8C" w:rsidR="006A57D9" w:rsidRDefault="006A57D9">
          <w:pPr>
            <w:pStyle w:val="TDC2"/>
            <w:tabs>
              <w:tab w:val="right" w:leader="dot" w:pos="8828"/>
            </w:tabs>
            <w:rPr>
              <w:rFonts w:cstheme="minorBidi"/>
              <w:noProof/>
            </w:rPr>
          </w:pPr>
          <w:hyperlink w:anchor="_Toc25745078" w:history="1">
            <w:r w:rsidRPr="000154F3">
              <w:rPr>
                <w:rStyle w:val="Hipervnculo"/>
                <w:noProof/>
              </w:rPr>
              <w:t>Diagrama de Clases</w:t>
            </w:r>
            <w:r>
              <w:rPr>
                <w:noProof/>
                <w:webHidden/>
              </w:rPr>
              <w:tab/>
            </w:r>
            <w:r>
              <w:rPr>
                <w:noProof/>
                <w:webHidden/>
              </w:rPr>
              <w:fldChar w:fldCharType="begin"/>
            </w:r>
            <w:r>
              <w:rPr>
                <w:noProof/>
                <w:webHidden/>
              </w:rPr>
              <w:instrText xml:space="preserve"> PAGEREF _Toc25745078 \h </w:instrText>
            </w:r>
            <w:r>
              <w:rPr>
                <w:noProof/>
                <w:webHidden/>
              </w:rPr>
            </w:r>
            <w:r>
              <w:rPr>
                <w:noProof/>
                <w:webHidden/>
              </w:rPr>
              <w:fldChar w:fldCharType="separate"/>
            </w:r>
            <w:r>
              <w:rPr>
                <w:noProof/>
                <w:webHidden/>
              </w:rPr>
              <w:t>41</w:t>
            </w:r>
            <w:r>
              <w:rPr>
                <w:noProof/>
                <w:webHidden/>
              </w:rPr>
              <w:fldChar w:fldCharType="end"/>
            </w:r>
          </w:hyperlink>
        </w:p>
        <w:p w14:paraId="7D85ADFF" w14:textId="198A32C6" w:rsidR="006A57D9" w:rsidRDefault="006A57D9">
          <w:pPr>
            <w:pStyle w:val="TDC3"/>
            <w:tabs>
              <w:tab w:val="right" w:leader="dot" w:pos="8828"/>
            </w:tabs>
            <w:rPr>
              <w:rFonts w:cstheme="minorBidi"/>
              <w:noProof/>
            </w:rPr>
          </w:pPr>
          <w:hyperlink w:anchor="_Toc25745079" w:history="1">
            <w:r w:rsidRPr="000154F3">
              <w:rPr>
                <w:rStyle w:val="Hipervnculo"/>
                <w:noProof/>
              </w:rPr>
              <w:t>Descripción del tipo diagrama</w:t>
            </w:r>
            <w:r>
              <w:rPr>
                <w:noProof/>
                <w:webHidden/>
              </w:rPr>
              <w:tab/>
            </w:r>
            <w:r>
              <w:rPr>
                <w:noProof/>
                <w:webHidden/>
              </w:rPr>
              <w:fldChar w:fldCharType="begin"/>
            </w:r>
            <w:r>
              <w:rPr>
                <w:noProof/>
                <w:webHidden/>
              </w:rPr>
              <w:instrText xml:space="preserve"> PAGEREF _Toc25745079 \h </w:instrText>
            </w:r>
            <w:r>
              <w:rPr>
                <w:noProof/>
                <w:webHidden/>
              </w:rPr>
            </w:r>
            <w:r>
              <w:rPr>
                <w:noProof/>
                <w:webHidden/>
              </w:rPr>
              <w:fldChar w:fldCharType="separate"/>
            </w:r>
            <w:r>
              <w:rPr>
                <w:noProof/>
                <w:webHidden/>
              </w:rPr>
              <w:t>41</w:t>
            </w:r>
            <w:r>
              <w:rPr>
                <w:noProof/>
                <w:webHidden/>
              </w:rPr>
              <w:fldChar w:fldCharType="end"/>
            </w:r>
          </w:hyperlink>
        </w:p>
        <w:p w14:paraId="0C710D4C" w14:textId="42B7F420" w:rsidR="006A57D9" w:rsidRDefault="006A57D9">
          <w:pPr>
            <w:pStyle w:val="TDC2"/>
            <w:tabs>
              <w:tab w:val="right" w:leader="dot" w:pos="8828"/>
            </w:tabs>
            <w:rPr>
              <w:rFonts w:cstheme="minorBidi"/>
              <w:noProof/>
            </w:rPr>
          </w:pPr>
          <w:hyperlink w:anchor="_Toc25745080" w:history="1">
            <w:r w:rsidRPr="000154F3">
              <w:rPr>
                <w:rStyle w:val="Hipervnculo"/>
                <w:noProof/>
              </w:rPr>
              <w:t>Descripción del tipo diagrama</w:t>
            </w:r>
            <w:r>
              <w:rPr>
                <w:noProof/>
                <w:webHidden/>
              </w:rPr>
              <w:tab/>
            </w:r>
            <w:r>
              <w:rPr>
                <w:noProof/>
                <w:webHidden/>
              </w:rPr>
              <w:fldChar w:fldCharType="begin"/>
            </w:r>
            <w:r>
              <w:rPr>
                <w:noProof/>
                <w:webHidden/>
              </w:rPr>
              <w:instrText xml:space="preserve"> PAGEREF _Toc25745080 \h </w:instrText>
            </w:r>
            <w:r>
              <w:rPr>
                <w:noProof/>
                <w:webHidden/>
              </w:rPr>
            </w:r>
            <w:r>
              <w:rPr>
                <w:noProof/>
                <w:webHidden/>
              </w:rPr>
              <w:fldChar w:fldCharType="separate"/>
            </w:r>
            <w:r>
              <w:rPr>
                <w:noProof/>
                <w:webHidden/>
              </w:rPr>
              <w:t>42</w:t>
            </w:r>
            <w:r>
              <w:rPr>
                <w:noProof/>
                <w:webHidden/>
              </w:rPr>
              <w:fldChar w:fldCharType="end"/>
            </w:r>
          </w:hyperlink>
        </w:p>
        <w:p w14:paraId="6817C13F" w14:textId="274F6F65" w:rsidR="006A57D9" w:rsidRDefault="006A57D9">
          <w:pPr>
            <w:pStyle w:val="TDC2"/>
            <w:tabs>
              <w:tab w:val="right" w:leader="dot" w:pos="8828"/>
            </w:tabs>
            <w:rPr>
              <w:rFonts w:cstheme="minorBidi"/>
              <w:noProof/>
            </w:rPr>
          </w:pPr>
          <w:hyperlink w:anchor="_Toc25745081" w:history="1">
            <w:r w:rsidRPr="000154F3">
              <w:rPr>
                <w:rStyle w:val="Hipervnculo"/>
                <w:noProof/>
              </w:rPr>
              <w:t>Diccionario de datos</w:t>
            </w:r>
            <w:r>
              <w:rPr>
                <w:noProof/>
                <w:webHidden/>
              </w:rPr>
              <w:tab/>
            </w:r>
            <w:r>
              <w:rPr>
                <w:noProof/>
                <w:webHidden/>
              </w:rPr>
              <w:fldChar w:fldCharType="begin"/>
            </w:r>
            <w:r>
              <w:rPr>
                <w:noProof/>
                <w:webHidden/>
              </w:rPr>
              <w:instrText xml:space="preserve"> PAGEREF _Toc25745081 \h </w:instrText>
            </w:r>
            <w:r>
              <w:rPr>
                <w:noProof/>
                <w:webHidden/>
              </w:rPr>
            </w:r>
            <w:r>
              <w:rPr>
                <w:noProof/>
                <w:webHidden/>
              </w:rPr>
              <w:fldChar w:fldCharType="separate"/>
            </w:r>
            <w:r>
              <w:rPr>
                <w:noProof/>
                <w:webHidden/>
              </w:rPr>
              <w:t>43</w:t>
            </w:r>
            <w:r>
              <w:rPr>
                <w:noProof/>
                <w:webHidden/>
              </w:rPr>
              <w:fldChar w:fldCharType="end"/>
            </w:r>
          </w:hyperlink>
        </w:p>
        <w:p w14:paraId="725D8745" w14:textId="75B71BE0" w:rsidR="006A57D9" w:rsidRDefault="006A57D9">
          <w:pPr>
            <w:pStyle w:val="TDC2"/>
            <w:tabs>
              <w:tab w:val="right" w:leader="dot" w:pos="8828"/>
            </w:tabs>
            <w:rPr>
              <w:rFonts w:cstheme="minorBidi"/>
              <w:noProof/>
            </w:rPr>
          </w:pPr>
          <w:hyperlink w:anchor="_Toc25745082" w:history="1">
            <w:r w:rsidRPr="000154F3">
              <w:rPr>
                <w:rStyle w:val="Hipervnculo"/>
                <w:noProof/>
              </w:rPr>
              <w:t>Diagrama de distribución</w:t>
            </w:r>
            <w:r>
              <w:rPr>
                <w:noProof/>
                <w:webHidden/>
              </w:rPr>
              <w:tab/>
            </w:r>
            <w:r>
              <w:rPr>
                <w:noProof/>
                <w:webHidden/>
              </w:rPr>
              <w:fldChar w:fldCharType="begin"/>
            </w:r>
            <w:r>
              <w:rPr>
                <w:noProof/>
                <w:webHidden/>
              </w:rPr>
              <w:instrText xml:space="preserve"> PAGEREF _Toc25745082 \h </w:instrText>
            </w:r>
            <w:r>
              <w:rPr>
                <w:noProof/>
                <w:webHidden/>
              </w:rPr>
            </w:r>
            <w:r>
              <w:rPr>
                <w:noProof/>
                <w:webHidden/>
              </w:rPr>
              <w:fldChar w:fldCharType="separate"/>
            </w:r>
            <w:r>
              <w:rPr>
                <w:noProof/>
                <w:webHidden/>
              </w:rPr>
              <w:t>48</w:t>
            </w:r>
            <w:r>
              <w:rPr>
                <w:noProof/>
                <w:webHidden/>
              </w:rPr>
              <w:fldChar w:fldCharType="end"/>
            </w:r>
          </w:hyperlink>
        </w:p>
        <w:p w14:paraId="091B45CD" w14:textId="6B67822D" w:rsidR="006A57D9" w:rsidRDefault="006A57D9">
          <w:pPr>
            <w:pStyle w:val="TDC2"/>
            <w:tabs>
              <w:tab w:val="right" w:leader="dot" w:pos="8828"/>
            </w:tabs>
            <w:rPr>
              <w:rFonts w:cstheme="minorBidi"/>
              <w:noProof/>
            </w:rPr>
          </w:pPr>
          <w:hyperlink w:anchor="_Toc25745083" w:history="1">
            <w:r w:rsidRPr="000154F3">
              <w:rPr>
                <w:rStyle w:val="Hipervnculo"/>
                <w:noProof/>
              </w:rPr>
              <w:t>Descripción del tipo diagrama</w:t>
            </w:r>
            <w:r>
              <w:rPr>
                <w:noProof/>
                <w:webHidden/>
              </w:rPr>
              <w:tab/>
            </w:r>
            <w:r>
              <w:rPr>
                <w:noProof/>
                <w:webHidden/>
              </w:rPr>
              <w:fldChar w:fldCharType="begin"/>
            </w:r>
            <w:r>
              <w:rPr>
                <w:noProof/>
                <w:webHidden/>
              </w:rPr>
              <w:instrText xml:space="preserve"> PAGEREF _Toc25745083 \h </w:instrText>
            </w:r>
            <w:r>
              <w:rPr>
                <w:noProof/>
                <w:webHidden/>
              </w:rPr>
            </w:r>
            <w:r>
              <w:rPr>
                <w:noProof/>
                <w:webHidden/>
              </w:rPr>
              <w:fldChar w:fldCharType="separate"/>
            </w:r>
            <w:r>
              <w:rPr>
                <w:noProof/>
                <w:webHidden/>
              </w:rPr>
              <w:t>48</w:t>
            </w:r>
            <w:r>
              <w:rPr>
                <w:noProof/>
                <w:webHidden/>
              </w:rPr>
              <w:fldChar w:fldCharType="end"/>
            </w:r>
          </w:hyperlink>
        </w:p>
        <w:p w14:paraId="765173F4" w14:textId="7DB700FA" w:rsidR="006A57D9" w:rsidRDefault="006A57D9">
          <w:pPr>
            <w:pStyle w:val="TDC1"/>
            <w:tabs>
              <w:tab w:val="right" w:leader="dot" w:pos="8828"/>
            </w:tabs>
            <w:rPr>
              <w:noProof/>
              <w:sz w:val="22"/>
              <w:szCs w:val="22"/>
              <w:lang w:eastAsia="es-CO"/>
            </w:rPr>
          </w:pPr>
          <w:hyperlink w:anchor="_Toc25745084" w:history="1">
            <w:r w:rsidRPr="000154F3">
              <w:rPr>
                <w:rStyle w:val="Hipervnculo"/>
                <w:noProof/>
              </w:rPr>
              <w:t>Requerimientos funcionales y no funcionales</w:t>
            </w:r>
            <w:r>
              <w:rPr>
                <w:noProof/>
                <w:webHidden/>
              </w:rPr>
              <w:tab/>
            </w:r>
            <w:r>
              <w:rPr>
                <w:noProof/>
                <w:webHidden/>
              </w:rPr>
              <w:fldChar w:fldCharType="begin"/>
            </w:r>
            <w:r>
              <w:rPr>
                <w:noProof/>
                <w:webHidden/>
              </w:rPr>
              <w:instrText xml:space="preserve"> PAGEREF _Toc25745084 \h </w:instrText>
            </w:r>
            <w:r>
              <w:rPr>
                <w:noProof/>
                <w:webHidden/>
              </w:rPr>
            </w:r>
            <w:r>
              <w:rPr>
                <w:noProof/>
                <w:webHidden/>
              </w:rPr>
              <w:fldChar w:fldCharType="separate"/>
            </w:r>
            <w:r>
              <w:rPr>
                <w:noProof/>
                <w:webHidden/>
              </w:rPr>
              <w:t>49</w:t>
            </w:r>
            <w:r>
              <w:rPr>
                <w:noProof/>
                <w:webHidden/>
              </w:rPr>
              <w:fldChar w:fldCharType="end"/>
            </w:r>
          </w:hyperlink>
        </w:p>
        <w:p w14:paraId="2DDA5778" w14:textId="735EFC7B" w:rsidR="006A57D9" w:rsidRDefault="006A57D9">
          <w:pPr>
            <w:pStyle w:val="TDC1"/>
            <w:tabs>
              <w:tab w:val="right" w:leader="dot" w:pos="8828"/>
            </w:tabs>
            <w:rPr>
              <w:noProof/>
              <w:sz w:val="22"/>
              <w:szCs w:val="22"/>
              <w:lang w:eastAsia="es-CO"/>
            </w:rPr>
          </w:pPr>
          <w:hyperlink w:anchor="_Toc25745085" w:history="1">
            <w:r w:rsidRPr="000154F3">
              <w:rPr>
                <w:rStyle w:val="Hipervnculo"/>
                <w:noProof/>
              </w:rPr>
              <w:t>Procedimientos</w:t>
            </w:r>
            <w:r>
              <w:rPr>
                <w:noProof/>
                <w:webHidden/>
              </w:rPr>
              <w:tab/>
            </w:r>
            <w:r>
              <w:rPr>
                <w:noProof/>
                <w:webHidden/>
              </w:rPr>
              <w:fldChar w:fldCharType="begin"/>
            </w:r>
            <w:r>
              <w:rPr>
                <w:noProof/>
                <w:webHidden/>
              </w:rPr>
              <w:instrText xml:space="preserve"> PAGEREF _Toc25745085 \h </w:instrText>
            </w:r>
            <w:r>
              <w:rPr>
                <w:noProof/>
                <w:webHidden/>
              </w:rPr>
            </w:r>
            <w:r>
              <w:rPr>
                <w:noProof/>
                <w:webHidden/>
              </w:rPr>
              <w:fldChar w:fldCharType="separate"/>
            </w:r>
            <w:r>
              <w:rPr>
                <w:noProof/>
                <w:webHidden/>
              </w:rPr>
              <w:t>53</w:t>
            </w:r>
            <w:r>
              <w:rPr>
                <w:noProof/>
                <w:webHidden/>
              </w:rPr>
              <w:fldChar w:fldCharType="end"/>
            </w:r>
          </w:hyperlink>
        </w:p>
        <w:p w14:paraId="2C5A6BF0" w14:textId="02C052A2" w:rsidR="006A57D9" w:rsidRDefault="006A57D9">
          <w:pPr>
            <w:pStyle w:val="TDC1"/>
            <w:tabs>
              <w:tab w:val="right" w:leader="dot" w:pos="8828"/>
            </w:tabs>
            <w:rPr>
              <w:noProof/>
              <w:sz w:val="22"/>
              <w:szCs w:val="22"/>
              <w:lang w:eastAsia="es-CO"/>
            </w:rPr>
          </w:pPr>
          <w:hyperlink w:anchor="_Toc25745086" w:history="1">
            <w:r w:rsidRPr="000154F3">
              <w:rPr>
                <w:rStyle w:val="Hipervnculo"/>
                <w:noProof/>
              </w:rPr>
              <w:t>Comandos de control del software</w:t>
            </w:r>
            <w:r>
              <w:rPr>
                <w:noProof/>
                <w:webHidden/>
              </w:rPr>
              <w:tab/>
            </w:r>
            <w:r>
              <w:rPr>
                <w:noProof/>
                <w:webHidden/>
              </w:rPr>
              <w:fldChar w:fldCharType="begin"/>
            </w:r>
            <w:r>
              <w:rPr>
                <w:noProof/>
                <w:webHidden/>
              </w:rPr>
              <w:instrText xml:space="preserve"> PAGEREF _Toc25745086 \h </w:instrText>
            </w:r>
            <w:r>
              <w:rPr>
                <w:noProof/>
                <w:webHidden/>
              </w:rPr>
            </w:r>
            <w:r>
              <w:rPr>
                <w:noProof/>
                <w:webHidden/>
              </w:rPr>
              <w:fldChar w:fldCharType="separate"/>
            </w:r>
            <w:r>
              <w:rPr>
                <w:noProof/>
                <w:webHidden/>
              </w:rPr>
              <w:t>54</w:t>
            </w:r>
            <w:r>
              <w:rPr>
                <w:noProof/>
                <w:webHidden/>
              </w:rPr>
              <w:fldChar w:fldCharType="end"/>
            </w:r>
          </w:hyperlink>
        </w:p>
        <w:p w14:paraId="23EBABC2" w14:textId="368C8B58" w:rsidR="006A57D9" w:rsidRDefault="006A57D9">
          <w:pPr>
            <w:pStyle w:val="TDC1"/>
            <w:tabs>
              <w:tab w:val="right" w:leader="dot" w:pos="8828"/>
            </w:tabs>
            <w:rPr>
              <w:noProof/>
              <w:sz w:val="22"/>
              <w:szCs w:val="22"/>
              <w:lang w:eastAsia="es-CO"/>
            </w:rPr>
          </w:pPr>
          <w:hyperlink w:anchor="_Toc25745087" w:history="1">
            <w:r w:rsidRPr="000154F3">
              <w:rPr>
                <w:rStyle w:val="Hipervnculo"/>
                <w:noProof/>
              </w:rPr>
              <w:t>Mensajes de errores y resolución del problema</w:t>
            </w:r>
            <w:r>
              <w:rPr>
                <w:noProof/>
                <w:webHidden/>
              </w:rPr>
              <w:tab/>
            </w:r>
            <w:r>
              <w:rPr>
                <w:noProof/>
                <w:webHidden/>
              </w:rPr>
              <w:fldChar w:fldCharType="begin"/>
            </w:r>
            <w:r>
              <w:rPr>
                <w:noProof/>
                <w:webHidden/>
              </w:rPr>
              <w:instrText xml:space="preserve"> PAGEREF _Toc25745087 \h </w:instrText>
            </w:r>
            <w:r>
              <w:rPr>
                <w:noProof/>
                <w:webHidden/>
              </w:rPr>
            </w:r>
            <w:r>
              <w:rPr>
                <w:noProof/>
                <w:webHidden/>
              </w:rPr>
              <w:fldChar w:fldCharType="separate"/>
            </w:r>
            <w:r>
              <w:rPr>
                <w:noProof/>
                <w:webHidden/>
              </w:rPr>
              <w:t>55</w:t>
            </w:r>
            <w:r>
              <w:rPr>
                <w:noProof/>
                <w:webHidden/>
              </w:rPr>
              <w:fldChar w:fldCharType="end"/>
            </w:r>
          </w:hyperlink>
        </w:p>
        <w:p w14:paraId="2328F597" w14:textId="61652FC5" w:rsidR="006A57D9" w:rsidRDefault="006A57D9">
          <w:pPr>
            <w:pStyle w:val="TDC1"/>
            <w:tabs>
              <w:tab w:val="right" w:leader="dot" w:pos="8828"/>
            </w:tabs>
            <w:rPr>
              <w:noProof/>
              <w:sz w:val="22"/>
              <w:szCs w:val="22"/>
              <w:lang w:eastAsia="es-CO"/>
            </w:rPr>
          </w:pPr>
          <w:hyperlink w:anchor="_Toc25745088" w:history="1">
            <w:r w:rsidRPr="000154F3">
              <w:rPr>
                <w:rStyle w:val="Hipervnculo"/>
                <w:noProof/>
              </w:rPr>
              <w:t>Capacidad de búsqueda</w:t>
            </w:r>
            <w:r>
              <w:rPr>
                <w:noProof/>
                <w:webHidden/>
              </w:rPr>
              <w:tab/>
            </w:r>
            <w:r>
              <w:rPr>
                <w:noProof/>
                <w:webHidden/>
              </w:rPr>
              <w:fldChar w:fldCharType="begin"/>
            </w:r>
            <w:r>
              <w:rPr>
                <w:noProof/>
                <w:webHidden/>
              </w:rPr>
              <w:instrText xml:space="preserve"> PAGEREF _Toc25745088 \h </w:instrText>
            </w:r>
            <w:r>
              <w:rPr>
                <w:noProof/>
                <w:webHidden/>
              </w:rPr>
            </w:r>
            <w:r>
              <w:rPr>
                <w:noProof/>
                <w:webHidden/>
              </w:rPr>
              <w:fldChar w:fldCharType="separate"/>
            </w:r>
            <w:r>
              <w:rPr>
                <w:noProof/>
                <w:webHidden/>
              </w:rPr>
              <w:t>56</w:t>
            </w:r>
            <w:r>
              <w:rPr>
                <w:noProof/>
                <w:webHidden/>
              </w:rPr>
              <w:fldChar w:fldCharType="end"/>
            </w:r>
          </w:hyperlink>
        </w:p>
        <w:p w14:paraId="75625999" w14:textId="3C58EC94" w:rsidR="006A57D9" w:rsidRDefault="006A57D9">
          <w:pPr>
            <w:pStyle w:val="TDC1"/>
            <w:tabs>
              <w:tab w:val="right" w:leader="dot" w:pos="8828"/>
            </w:tabs>
            <w:rPr>
              <w:noProof/>
              <w:sz w:val="22"/>
              <w:szCs w:val="22"/>
              <w:lang w:eastAsia="es-CO"/>
            </w:rPr>
          </w:pPr>
          <w:hyperlink w:anchor="_Toc25745089" w:history="1">
            <w:r w:rsidRPr="000154F3">
              <w:rPr>
                <w:rStyle w:val="Hipervnculo"/>
                <w:noProof/>
              </w:rPr>
              <w:t>Glosario</w:t>
            </w:r>
            <w:r>
              <w:rPr>
                <w:noProof/>
                <w:webHidden/>
              </w:rPr>
              <w:tab/>
            </w:r>
            <w:r>
              <w:rPr>
                <w:noProof/>
                <w:webHidden/>
              </w:rPr>
              <w:fldChar w:fldCharType="begin"/>
            </w:r>
            <w:r>
              <w:rPr>
                <w:noProof/>
                <w:webHidden/>
              </w:rPr>
              <w:instrText xml:space="preserve"> PAGEREF _Toc25745089 \h </w:instrText>
            </w:r>
            <w:r>
              <w:rPr>
                <w:noProof/>
                <w:webHidden/>
              </w:rPr>
            </w:r>
            <w:r>
              <w:rPr>
                <w:noProof/>
                <w:webHidden/>
              </w:rPr>
              <w:fldChar w:fldCharType="separate"/>
            </w:r>
            <w:r>
              <w:rPr>
                <w:noProof/>
                <w:webHidden/>
              </w:rPr>
              <w:t>57</w:t>
            </w:r>
            <w:r>
              <w:rPr>
                <w:noProof/>
                <w:webHidden/>
              </w:rPr>
              <w:fldChar w:fldCharType="end"/>
            </w:r>
          </w:hyperlink>
        </w:p>
        <w:p w14:paraId="741C9964" w14:textId="77777777" w:rsidR="00D87882" w:rsidRDefault="007404C3" w:rsidP="0085502A">
          <w:pPr>
            <w:pStyle w:val="Ttulo1"/>
            <w:rPr>
              <w:b/>
              <w:bCs/>
              <w:lang w:val="es-ES"/>
            </w:rPr>
          </w:pPr>
          <w:r>
            <w:rPr>
              <w:b/>
              <w:bCs/>
              <w:lang w:val="es-ES"/>
            </w:rPr>
            <w:lastRenderedPageBreak/>
            <w:fldChar w:fldCharType="end"/>
          </w:r>
        </w:p>
      </w:sdtContent>
    </w:sdt>
    <w:bookmarkStart w:id="4" w:name="_Toc25745063" w:displacedByCustomXml="prev"/>
    <w:p w14:paraId="2F6BC973" w14:textId="4F4DBB70" w:rsidR="0085502A" w:rsidRDefault="0085502A" w:rsidP="0085502A">
      <w:pPr>
        <w:pStyle w:val="Ttulo1"/>
      </w:pPr>
      <w:r>
        <w:t>Lista de ilustraciones</w:t>
      </w:r>
      <w:bookmarkEnd w:id="4"/>
      <w:r>
        <w:t xml:space="preserve"> </w:t>
      </w:r>
    </w:p>
    <w:p w14:paraId="10B6C916" w14:textId="28E83BCC" w:rsidR="00956D51" w:rsidRDefault="00E763F1" w:rsidP="00671139">
      <w:pPr>
        <w:pStyle w:val="Ttulo2"/>
      </w:pPr>
      <w:bookmarkStart w:id="5" w:name="_Toc25745064"/>
      <w:r>
        <w:t>Diagramas</w:t>
      </w:r>
      <w:r w:rsidR="00B54B8E">
        <w:t xml:space="preserve"> UML</w:t>
      </w:r>
      <w:bookmarkEnd w:id="5"/>
    </w:p>
    <w:p w14:paraId="1BCC4AB0" w14:textId="68935EB7" w:rsidR="00D2444C" w:rsidRDefault="0031594C">
      <w:pPr>
        <w:pStyle w:val="Tabladeilustraciones"/>
        <w:tabs>
          <w:tab w:val="right" w:leader="dot" w:pos="8828"/>
        </w:tabs>
        <w:rPr>
          <w:noProof/>
          <w:sz w:val="22"/>
          <w:szCs w:val="22"/>
          <w:lang w:eastAsia="es-CO"/>
        </w:rPr>
      </w:pPr>
      <w:r>
        <w:fldChar w:fldCharType="begin"/>
      </w:r>
      <w:r>
        <w:instrText xml:space="preserve"> TOC \h \z \c "Ilustración" </w:instrText>
      </w:r>
      <w:r>
        <w:fldChar w:fldCharType="separate"/>
      </w:r>
      <w:hyperlink w:anchor="_Toc25746364" w:history="1">
        <w:r w:rsidR="00D2444C" w:rsidRPr="003B7A93">
          <w:rPr>
            <w:rStyle w:val="Hipervnculo"/>
            <w:noProof/>
          </w:rPr>
          <w:t>Ilustración 1 Diagrama de casos de uso</w:t>
        </w:r>
        <w:r w:rsidR="00D2444C">
          <w:rPr>
            <w:noProof/>
            <w:webHidden/>
          </w:rPr>
          <w:tab/>
        </w:r>
        <w:r w:rsidR="00D2444C">
          <w:rPr>
            <w:noProof/>
            <w:webHidden/>
          </w:rPr>
          <w:fldChar w:fldCharType="begin"/>
        </w:r>
        <w:r w:rsidR="00D2444C">
          <w:rPr>
            <w:noProof/>
            <w:webHidden/>
          </w:rPr>
          <w:instrText xml:space="preserve"> PAGEREF _Toc25746364 \h </w:instrText>
        </w:r>
        <w:r w:rsidR="00D2444C">
          <w:rPr>
            <w:noProof/>
            <w:webHidden/>
          </w:rPr>
        </w:r>
        <w:r w:rsidR="00D2444C">
          <w:rPr>
            <w:noProof/>
            <w:webHidden/>
          </w:rPr>
          <w:fldChar w:fldCharType="separate"/>
        </w:r>
        <w:r w:rsidR="00D2444C">
          <w:rPr>
            <w:noProof/>
            <w:webHidden/>
          </w:rPr>
          <w:t>7</w:t>
        </w:r>
        <w:r w:rsidR="00D2444C">
          <w:rPr>
            <w:noProof/>
            <w:webHidden/>
          </w:rPr>
          <w:fldChar w:fldCharType="end"/>
        </w:r>
      </w:hyperlink>
    </w:p>
    <w:p w14:paraId="0759FFE8" w14:textId="40293682" w:rsidR="00D2444C" w:rsidRDefault="003679B0">
      <w:pPr>
        <w:pStyle w:val="Tabladeilustraciones"/>
        <w:tabs>
          <w:tab w:val="right" w:leader="dot" w:pos="8828"/>
        </w:tabs>
        <w:rPr>
          <w:noProof/>
          <w:sz w:val="22"/>
          <w:szCs w:val="22"/>
          <w:lang w:eastAsia="es-CO"/>
        </w:rPr>
      </w:pPr>
      <w:hyperlink w:anchor="_Toc25746365" w:history="1">
        <w:r w:rsidR="00D2444C" w:rsidRPr="003B7A93">
          <w:rPr>
            <w:rStyle w:val="Hipervnculo"/>
            <w:noProof/>
          </w:rPr>
          <w:t>Ilustración 2: Diagrama de clase</w:t>
        </w:r>
        <w:r w:rsidR="00D2444C">
          <w:rPr>
            <w:noProof/>
            <w:webHidden/>
          </w:rPr>
          <w:tab/>
        </w:r>
        <w:r w:rsidR="00D2444C">
          <w:rPr>
            <w:noProof/>
            <w:webHidden/>
          </w:rPr>
          <w:fldChar w:fldCharType="begin"/>
        </w:r>
        <w:r w:rsidR="00D2444C">
          <w:rPr>
            <w:noProof/>
            <w:webHidden/>
          </w:rPr>
          <w:instrText xml:space="preserve"> PAGEREF _Toc25746365 \h </w:instrText>
        </w:r>
        <w:r w:rsidR="00D2444C">
          <w:rPr>
            <w:noProof/>
            <w:webHidden/>
          </w:rPr>
        </w:r>
        <w:r w:rsidR="00D2444C">
          <w:rPr>
            <w:noProof/>
            <w:webHidden/>
          </w:rPr>
          <w:fldChar w:fldCharType="separate"/>
        </w:r>
        <w:r w:rsidR="00D2444C">
          <w:rPr>
            <w:noProof/>
            <w:webHidden/>
          </w:rPr>
          <w:t>40</w:t>
        </w:r>
        <w:r w:rsidR="00D2444C">
          <w:rPr>
            <w:noProof/>
            <w:webHidden/>
          </w:rPr>
          <w:fldChar w:fldCharType="end"/>
        </w:r>
      </w:hyperlink>
    </w:p>
    <w:p w14:paraId="22BB2313" w14:textId="6C11D327" w:rsidR="00D2444C" w:rsidRDefault="003679B0">
      <w:pPr>
        <w:pStyle w:val="Tabladeilustraciones"/>
        <w:tabs>
          <w:tab w:val="right" w:leader="dot" w:pos="8828"/>
        </w:tabs>
        <w:rPr>
          <w:noProof/>
          <w:sz w:val="22"/>
          <w:szCs w:val="22"/>
          <w:lang w:eastAsia="es-CO"/>
        </w:rPr>
      </w:pPr>
      <w:hyperlink w:anchor="_Toc25746366" w:history="1">
        <w:r w:rsidR="00D2444C" w:rsidRPr="003B7A93">
          <w:rPr>
            <w:rStyle w:val="Hipervnculo"/>
            <w:noProof/>
          </w:rPr>
          <w:t>Ilustración 3: Diagrama de relación y entidad</w:t>
        </w:r>
        <w:r w:rsidR="00D2444C">
          <w:rPr>
            <w:noProof/>
            <w:webHidden/>
          </w:rPr>
          <w:tab/>
        </w:r>
        <w:r w:rsidR="00D2444C">
          <w:rPr>
            <w:noProof/>
            <w:webHidden/>
          </w:rPr>
          <w:fldChar w:fldCharType="begin"/>
        </w:r>
        <w:r w:rsidR="00D2444C">
          <w:rPr>
            <w:noProof/>
            <w:webHidden/>
          </w:rPr>
          <w:instrText xml:space="preserve"> PAGEREF _Toc25746366 \h </w:instrText>
        </w:r>
        <w:r w:rsidR="00D2444C">
          <w:rPr>
            <w:noProof/>
            <w:webHidden/>
          </w:rPr>
        </w:r>
        <w:r w:rsidR="00D2444C">
          <w:rPr>
            <w:noProof/>
            <w:webHidden/>
          </w:rPr>
          <w:fldChar w:fldCharType="separate"/>
        </w:r>
        <w:r w:rsidR="00D2444C">
          <w:rPr>
            <w:noProof/>
            <w:webHidden/>
          </w:rPr>
          <w:t>41</w:t>
        </w:r>
        <w:r w:rsidR="00D2444C">
          <w:rPr>
            <w:noProof/>
            <w:webHidden/>
          </w:rPr>
          <w:fldChar w:fldCharType="end"/>
        </w:r>
      </w:hyperlink>
    </w:p>
    <w:p w14:paraId="003D67CC" w14:textId="64E46516" w:rsidR="00D2444C" w:rsidRDefault="003679B0">
      <w:pPr>
        <w:pStyle w:val="Tabladeilustraciones"/>
        <w:tabs>
          <w:tab w:val="right" w:leader="dot" w:pos="8828"/>
        </w:tabs>
        <w:rPr>
          <w:noProof/>
          <w:sz w:val="22"/>
          <w:szCs w:val="22"/>
          <w:lang w:eastAsia="es-CO"/>
        </w:rPr>
      </w:pPr>
      <w:hyperlink w:anchor="_Toc25746367" w:history="1">
        <w:r w:rsidR="00D2444C" w:rsidRPr="003B7A93">
          <w:rPr>
            <w:rStyle w:val="Hipervnculo"/>
            <w:noProof/>
          </w:rPr>
          <w:t>Ilustración 4 Diagrama de distribución</w:t>
        </w:r>
        <w:r w:rsidR="00D2444C">
          <w:rPr>
            <w:noProof/>
            <w:webHidden/>
          </w:rPr>
          <w:tab/>
        </w:r>
        <w:r w:rsidR="00D2444C">
          <w:rPr>
            <w:noProof/>
            <w:webHidden/>
          </w:rPr>
          <w:fldChar w:fldCharType="begin"/>
        </w:r>
        <w:r w:rsidR="00D2444C">
          <w:rPr>
            <w:noProof/>
            <w:webHidden/>
          </w:rPr>
          <w:instrText xml:space="preserve"> PAGEREF _Toc25746367 \h </w:instrText>
        </w:r>
        <w:r w:rsidR="00D2444C">
          <w:rPr>
            <w:noProof/>
            <w:webHidden/>
          </w:rPr>
        </w:r>
        <w:r w:rsidR="00D2444C">
          <w:rPr>
            <w:noProof/>
            <w:webHidden/>
          </w:rPr>
          <w:fldChar w:fldCharType="separate"/>
        </w:r>
        <w:r w:rsidR="00D2444C">
          <w:rPr>
            <w:noProof/>
            <w:webHidden/>
          </w:rPr>
          <w:t>47</w:t>
        </w:r>
        <w:r w:rsidR="00D2444C">
          <w:rPr>
            <w:noProof/>
            <w:webHidden/>
          </w:rPr>
          <w:fldChar w:fldCharType="end"/>
        </w:r>
      </w:hyperlink>
    </w:p>
    <w:p w14:paraId="204583A4" w14:textId="5EA3D41A" w:rsidR="003A570A" w:rsidRDefault="0031594C" w:rsidP="007466E8">
      <w:pPr>
        <w:pStyle w:val="Ttulo2"/>
      </w:pPr>
      <w:r>
        <w:fldChar w:fldCharType="end"/>
      </w:r>
      <w:r w:rsidR="00D2444C" w:rsidRPr="00D2444C">
        <w:t xml:space="preserve"> </w:t>
      </w:r>
      <w:bookmarkStart w:id="6" w:name="_Toc25745065"/>
      <w:r w:rsidR="00D2444C">
        <w:t>Casos de usos extendidos</w:t>
      </w:r>
      <w:bookmarkEnd w:id="6"/>
    </w:p>
    <w:p w14:paraId="759BD8EB" w14:textId="1DFD7A32" w:rsidR="00D62506" w:rsidRDefault="00A461E1">
      <w:pPr>
        <w:pStyle w:val="Tabladeilustraciones"/>
        <w:tabs>
          <w:tab w:val="right" w:leader="dot" w:pos="8828"/>
        </w:tabs>
        <w:rPr>
          <w:noProof/>
          <w:sz w:val="22"/>
          <w:szCs w:val="22"/>
          <w:lang w:eastAsia="es-CO"/>
        </w:rPr>
      </w:pPr>
      <w:r>
        <w:fldChar w:fldCharType="begin"/>
      </w:r>
      <w:r>
        <w:instrText xml:space="preserve"> TOC \h \z \c "Tabla CU" </w:instrText>
      </w:r>
      <w:r>
        <w:fldChar w:fldCharType="separate"/>
      </w:r>
      <w:hyperlink w:anchor="_Toc25247076" w:history="1">
        <w:r w:rsidR="00D62506" w:rsidRPr="003C3A00">
          <w:rPr>
            <w:rStyle w:val="Hipervnculo"/>
            <w:noProof/>
          </w:rPr>
          <w:t>Tabla CU 1: Iniciar sesión</w:t>
        </w:r>
        <w:r w:rsidR="00D62506">
          <w:rPr>
            <w:noProof/>
            <w:webHidden/>
          </w:rPr>
          <w:tab/>
        </w:r>
        <w:r w:rsidR="00D62506">
          <w:rPr>
            <w:noProof/>
            <w:webHidden/>
          </w:rPr>
          <w:fldChar w:fldCharType="begin"/>
        </w:r>
        <w:r w:rsidR="00D62506">
          <w:rPr>
            <w:noProof/>
            <w:webHidden/>
          </w:rPr>
          <w:instrText xml:space="preserve"> PAGEREF _Toc25247076 \h </w:instrText>
        </w:r>
        <w:r w:rsidR="00D62506">
          <w:rPr>
            <w:noProof/>
            <w:webHidden/>
          </w:rPr>
        </w:r>
        <w:r w:rsidR="00D62506">
          <w:rPr>
            <w:noProof/>
            <w:webHidden/>
          </w:rPr>
          <w:fldChar w:fldCharType="separate"/>
        </w:r>
        <w:r w:rsidR="00D62506">
          <w:rPr>
            <w:noProof/>
            <w:webHidden/>
          </w:rPr>
          <w:t>6</w:t>
        </w:r>
        <w:r w:rsidR="00D62506">
          <w:rPr>
            <w:noProof/>
            <w:webHidden/>
          </w:rPr>
          <w:fldChar w:fldCharType="end"/>
        </w:r>
      </w:hyperlink>
    </w:p>
    <w:p w14:paraId="76DDB783" w14:textId="3259B988" w:rsidR="00D62506" w:rsidRDefault="003679B0">
      <w:pPr>
        <w:pStyle w:val="Tabladeilustraciones"/>
        <w:tabs>
          <w:tab w:val="right" w:leader="dot" w:pos="8828"/>
        </w:tabs>
        <w:rPr>
          <w:noProof/>
          <w:sz w:val="22"/>
          <w:szCs w:val="22"/>
          <w:lang w:eastAsia="es-CO"/>
        </w:rPr>
      </w:pPr>
      <w:hyperlink w:anchor="_Toc25247077" w:history="1">
        <w:r w:rsidR="00D62506" w:rsidRPr="003C3A00">
          <w:rPr>
            <w:rStyle w:val="Hipervnculo"/>
            <w:noProof/>
          </w:rPr>
          <w:t>Tabla CU 3: Registrar usuario</w:t>
        </w:r>
        <w:r w:rsidR="00D62506">
          <w:rPr>
            <w:noProof/>
            <w:webHidden/>
          </w:rPr>
          <w:tab/>
        </w:r>
        <w:r w:rsidR="00D62506">
          <w:rPr>
            <w:noProof/>
            <w:webHidden/>
          </w:rPr>
          <w:fldChar w:fldCharType="begin"/>
        </w:r>
        <w:r w:rsidR="00D62506">
          <w:rPr>
            <w:noProof/>
            <w:webHidden/>
          </w:rPr>
          <w:instrText xml:space="preserve"> PAGEREF _Toc25247077 \h </w:instrText>
        </w:r>
        <w:r w:rsidR="00D62506">
          <w:rPr>
            <w:noProof/>
            <w:webHidden/>
          </w:rPr>
        </w:r>
        <w:r w:rsidR="00D62506">
          <w:rPr>
            <w:noProof/>
            <w:webHidden/>
          </w:rPr>
          <w:fldChar w:fldCharType="separate"/>
        </w:r>
        <w:r w:rsidR="00D62506">
          <w:rPr>
            <w:noProof/>
            <w:webHidden/>
          </w:rPr>
          <w:t>7</w:t>
        </w:r>
        <w:r w:rsidR="00D62506">
          <w:rPr>
            <w:noProof/>
            <w:webHidden/>
          </w:rPr>
          <w:fldChar w:fldCharType="end"/>
        </w:r>
      </w:hyperlink>
    </w:p>
    <w:p w14:paraId="32D61E71" w14:textId="11D3808E" w:rsidR="00D62506" w:rsidRDefault="003679B0">
      <w:pPr>
        <w:pStyle w:val="Tabladeilustraciones"/>
        <w:tabs>
          <w:tab w:val="right" w:leader="dot" w:pos="8828"/>
        </w:tabs>
        <w:rPr>
          <w:noProof/>
          <w:sz w:val="22"/>
          <w:szCs w:val="22"/>
          <w:lang w:eastAsia="es-CO"/>
        </w:rPr>
      </w:pPr>
      <w:hyperlink w:anchor="_Toc25247078" w:history="1">
        <w:r w:rsidR="00D62506" w:rsidRPr="003C3A00">
          <w:rPr>
            <w:rStyle w:val="Hipervnculo"/>
            <w:noProof/>
          </w:rPr>
          <w:t>Tabla CU 4 Autenticación del usuario</w:t>
        </w:r>
        <w:r w:rsidR="00D62506">
          <w:rPr>
            <w:noProof/>
            <w:webHidden/>
          </w:rPr>
          <w:tab/>
        </w:r>
        <w:r w:rsidR="00D62506">
          <w:rPr>
            <w:noProof/>
            <w:webHidden/>
          </w:rPr>
          <w:fldChar w:fldCharType="begin"/>
        </w:r>
        <w:r w:rsidR="00D62506">
          <w:rPr>
            <w:noProof/>
            <w:webHidden/>
          </w:rPr>
          <w:instrText xml:space="preserve"> PAGEREF _Toc25247078 \h </w:instrText>
        </w:r>
        <w:r w:rsidR="00D62506">
          <w:rPr>
            <w:noProof/>
            <w:webHidden/>
          </w:rPr>
        </w:r>
        <w:r w:rsidR="00D62506">
          <w:rPr>
            <w:noProof/>
            <w:webHidden/>
          </w:rPr>
          <w:fldChar w:fldCharType="separate"/>
        </w:r>
        <w:r w:rsidR="00D62506">
          <w:rPr>
            <w:noProof/>
            <w:webHidden/>
          </w:rPr>
          <w:t>8</w:t>
        </w:r>
        <w:r w:rsidR="00D62506">
          <w:rPr>
            <w:noProof/>
            <w:webHidden/>
          </w:rPr>
          <w:fldChar w:fldCharType="end"/>
        </w:r>
      </w:hyperlink>
    </w:p>
    <w:p w14:paraId="5B5AA6A5" w14:textId="32EDBD90" w:rsidR="00D62506" w:rsidRDefault="003679B0">
      <w:pPr>
        <w:pStyle w:val="Tabladeilustraciones"/>
        <w:tabs>
          <w:tab w:val="right" w:leader="dot" w:pos="8828"/>
        </w:tabs>
        <w:rPr>
          <w:noProof/>
          <w:sz w:val="22"/>
          <w:szCs w:val="22"/>
          <w:lang w:eastAsia="es-CO"/>
        </w:rPr>
      </w:pPr>
      <w:hyperlink w:anchor="_Toc25247079" w:history="1">
        <w:r w:rsidR="00D62506" w:rsidRPr="003C3A00">
          <w:rPr>
            <w:rStyle w:val="Hipervnculo"/>
            <w:noProof/>
          </w:rPr>
          <w:t>Tabla CU 5: Actualización de datos</w:t>
        </w:r>
        <w:r w:rsidR="00D62506">
          <w:rPr>
            <w:noProof/>
            <w:webHidden/>
          </w:rPr>
          <w:tab/>
        </w:r>
        <w:r w:rsidR="00D62506">
          <w:rPr>
            <w:noProof/>
            <w:webHidden/>
          </w:rPr>
          <w:fldChar w:fldCharType="begin"/>
        </w:r>
        <w:r w:rsidR="00D62506">
          <w:rPr>
            <w:noProof/>
            <w:webHidden/>
          </w:rPr>
          <w:instrText xml:space="preserve"> PAGEREF _Toc25247079 \h </w:instrText>
        </w:r>
        <w:r w:rsidR="00D62506">
          <w:rPr>
            <w:noProof/>
            <w:webHidden/>
          </w:rPr>
        </w:r>
        <w:r w:rsidR="00D62506">
          <w:rPr>
            <w:noProof/>
            <w:webHidden/>
          </w:rPr>
          <w:fldChar w:fldCharType="separate"/>
        </w:r>
        <w:r w:rsidR="00D62506">
          <w:rPr>
            <w:noProof/>
            <w:webHidden/>
          </w:rPr>
          <w:t>9</w:t>
        </w:r>
        <w:r w:rsidR="00D62506">
          <w:rPr>
            <w:noProof/>
            <w:webHidden/>
          </w:rPr>
          <w:fldChar w:fldCharType="end"/>
        </w:r>
      </w:hyperlink>
    </w:p>
    <w:p w14:paraId="3FB800BA" w14:textId="48F2A50F" w:rsidR="00D62506" w:rsidRDefault="003679B0">
      <w:pPr>
        <w:pStyle w:val="Tabladeilustraciones"/>
        <w:tabs>
          <w:tab w:val="right" w:leader="dot" w:pos="8828"/>
        </w:tabs>
        <w:rPr>
          <w:noProof/>
          <w:sz w:val="22"/>
          <w:szCs w:val="22"/>
          <w:lang w:eastAsia="es-CO"/>
        </w:rPr>
      </w:pPr>
      <w:hyperlink w:anchor="_Toc25247080" w:history="1">
        <w:r w:rsidR="00D62506" w:rsidRPr="003C3A00">
          <w:rPr>
            <w:rStyle w:val="Hipervnculo"/>
            <w:noProof/>
          </w:rPr>
          <w:t>Tabla CU 6 Verificación de datos</w:t>
        </w:r>
        <w:r w:rsidR="00D62506">
          <w:rPr>
            <w:noProof/>
            <w:webHidden/>
          </w:rPr>
          <w:tab/>
        </w:r>
        <w:r w:rsidR="00D62506">
          <w:rPr>
            <w:noProof/>
            <w:webHidden/>
          </w:rPr>
          <w:fldChar w:fldCharType="begin"/>
        </w:r>
        <w:r w:rsidR="00D62506">
          <w:rPr>
            <w:noProof/>
            <w:webHidden/>
          </w:rPr>
          <w:instrText xml:space="preserve"> PAGEREF _Toc25247080 \h </w:instrText>
        </w:r>
        <w:r w:rsidR="00D62506">
          <w:rPr>
            <w:noProof/>
            <w:webHidden/>
          </w:rPr>
        </w:r>
        <w:r w:rsidR="00D62506">
          <w:rPr>
            <w:noProof/>
            <w:webHidden/>
          </w:rPr>
          <w:fldChar w:fldCharType="separate"/>
        </w:r>
        <w:r w:rsidR="00D62506">
          <w:rPr>
            <w:noProof/>
            <w:webHidden/>
          </w:rPr>
          <w:t>10</w:t>
        </w:r>
        <w:r w:rsidR="00D62506">
          <w:rPr>
            <w:noProof/>
            <w:webHidden/>
          </w:rPr>
          <w:fldChar w:fldCharType="end"/>
        </w:r>
      </w:hyperlink>
    </w:p>
    <w:p w14:paraId="1100B1EB" w14:textId="4B9277DD" w:rsidR="00D62506" w:rsidRDefault="003679B0">
      <w:pPr>
        <w:pStyle w:val="Tabladeilustraciones"/>
        <w:tabs>
          <w:tab w:val="right" w:leader="dot" w:pos="8828"/>
        </w:tabs>
        <w:rPr>
          <w:noProof/>
          <w:sz w:val="22"/>
          <w:szCs w:val="22"/>
          <w:lang w:eastAsia="es-CO"/>
        </w:rPr>
      </w:pPr>
      <w:hyperlink w:anchor="_Toc25247081" w:history="1">
        <w:r w:rsidR="00D62506" w:rsidRPr="003C3A00">
          <w:rPr>
            <w:rStyle w:val="Hipervnculo"/>
            <w:noProof/>
          </w:rPr>
          <w:t>Tabla CU 7: Asignar perfil</w:t>
        </w:r>
        <w:r w:rsidR="00D62506">
          <w:rPr>
            <w:noProof/>
            <w:webHidden/>
          </w:rPr>
          <w:tab/>
        </w:r>
        <w:r w:rsidR="00D62506">
          <w:rPr>
            <w:noProof/>
            <w:webHidden/>
          </w:rPr>
          <w:fldChar w:fldCharType="begin"/>
        </w:r>
        <w:r w:rsidR="00D62506">
          <w:rPr>
            <w:noProof/>
            <w:webHidden/>
          </w:rPr>
          <w:instrText xml:space="preserve"> PAGEREF _Toc25247081 \h </w:instrText>
        </w:r>
        <w:r w:rsidR="00D62506">
          <w:rPr>
            <w:noProof/>
            <w:webHidden/>
          </w:rPr>
        </w:r>
        <w:r w:rsidR="00D62506">
          <w:rPr>
            <w:noProof/>
            <w:webHidden/>
          </w:rPr>
          <w:fldChar w:fldCharType="separate"/>
        </w:r>
        <w:r w:rsidR="00D62506">
          <w:rPr>
            <w:noProof/>
            <w:webHidden/>
          </w:rPr>
          <w:t>11</w:t>
        </w:r>
        <w:r w:rsidR="00D62506">
          <w:rPr>
            <w:noProof/>
            <w:webHidden/>
          </w:rPr>
          <w:fldChar w:fldCharType="end"/>
        </w:r>
      </w:hyperlink>
    </w:p>
    <w:p w14:paraId="62B64FBF" w14:textId="428B4510" w:rsidR="00D62506" w:rsidRDefault="003679B0">
      <w:pPr>
        <w:pStyle w:val="Tabladeilustraciones"/>
        <w:tabs>
          <w:tab w:val="right" w:leader="dot" w:pos="8828"/>
        </w:tabs>
        <w:rPr>
          <w:noProof/>
          <w:sz w:val="22"/>
          <w:szCs w:val="22"/>
          <w:lang w:eastAsia="es-CO"/>
        </w:rPr>
      </w:pPr>
      <w:hyperlink w:anchor="_Toc25247082" w:history="1">
        <w:r w:rsidR="00D62506" w:rsidRPr="003C3A00">
          <w:rPr>
            <w:rStyle w:val="Hipervnculo"/>
            <w:noProof/>
          </w:rPr>
          <w:t>Tabla CU 8: Crear perfil</w:t>
        </w:r>
        <w:r w:rsidR="00D62506">
          <w:rPr>
            <w:noProof/>
            <w:webHidden/>
          </w:rPr>
          <w:tab/>
        </w:r>
        <w:r w:rsidR="00D62506">
          <w:rPr>
            <w:noProof/>
            <w:webHidden/>
          </w:rPr>
          <w:fldChar w:fldCharType="begin"/>
        </w:r>
        <w:r w:rsidR="00D62506">
          <w:rPr>
            <w:noProof/>
            <w:webHidden/>
          </w:rPr>
          <w:instrText xml:space="preserve"> PAGEREF _Toc25247082 \h </w:instrText>
        </w:r>
        <w:r w:rsidR="00D62506">
          <w:rPr>
            <w:noProof/>
            <w:webHidden/>
          </w:rPr>
        </w:r>
        <w:r w:rsidR="00D62506">
          <w:rPr>
            <w:noProof/>
            <w:webHidden/>
          </w:rPr>
          <w:fldChar w:fldCharType="separate"/>
        </w:r>
        <w:r w:rsidR="00D62506">
          <w:rPr>
            <w:noProof/>
            <w:webHidden/>
          </w:rPr>
          <w:t>12</w:t>
        </w:r>
        <w:r w:rsidR="00D62506">
          <w:rPr>
            <w:noProof/>
            <w:webHidden/>
          </w:rPr>
          <w:fldChar w:fldCharType="end"/>
        </w:r>
      </w:hyperlink>
    </w:p>
    <w:p w14:paraId="071E4841" w14:textId="2239C22D" w:rsidR="00D62506" w:rsidRDefault="003679B0">
      <w:pPr>
        <w:pStyle w:val="Tabladeilustraciones"/>
        <w:tabs>
          <w:tab w:val="right" w:leader="dot" w:pos="8828"/>
        </w:tabs>
        <w:rPr>
          <w:noProof/>
          <w:sz w:val="22"/>
          <w:szCs w:val="22"/>
          <w:lang w:eastAsia="es-CO"/>
        </w:rPr>
      </w:pPr>
      <w:hyperlink w:anchor="_Toc25247083" w:history="1">
        <w:r w:rsidR="00D62506" w:rsidRPr="003C3A00">
          <w:rPr>
            <w:rStyle w:val="Hipervnculo"/>
            <w:noProof/>
          </w:rPr>
          <w:t>Tabla CU 9: Actualizar perfil</w:t>
        </w:r>
        <w:r w:rsidR="00D62506">
          <w:rPr>
            <w:noProof/>
            <w:webHidden/>
          </w:rPr>
          <w:tab/>
        </w:r>
        <w:r w:rsidR="00D62506">
          <w:rPr>
            <w:noProof/>
            <w:webHidden/>
          </w:rPr>
          <w:fldChar w:fldCharType="begin"/>
        </w:r>
        <w:r w:rsidR="00D62506">
          <w:rPr>
            <w:noProof/>
            <w:webHidden/>
          </w:rPr>
          <w:instrText xml:space="preserve"> PAGEREF _Toc25247083 \h </w:instrText>
        </w:r>
        <w:r w:rsidR="00D62506">
          <w:rPr>
            <w:noProof/>
            <w:webHidden/>
          </w:rPr>
        </w:r>
        <w:r w:rsidR="00D62506">
          <w:rPr>
            <w:noProof/>
            <w:webHidden/>
          </w:rPr>
          <w:fldChar w:fldCharType="separate"/>
        </w:r>
        <w:r w:rsidR="00D62506">
          <w:rPr>
            <w:noProof/>
            <w:webHidden/>
          </w:rPr>
          <w:t>13</w:t>
        </w:r>
        <w:r w:rsidR="00D62506">
          <w:rPr>
            <w:noProof/>
            <w:webHidden/>
          </w:rPr>
          <w:fldChar w:fldCharType="end"/>
        </w:r>
      </w:hyperlink>
    </w:p>
    <w:p w14:paraId="2FC68E60" w14:textId="2E8DDD2B" w:rsidR="00D62506" w:rsidRDefault="003679B0">
      <w:pPr>
        <w:pStyle w:val="Tabladeilustraciones"/>
        <w:tabs>
          <w:tab w:val="right" w:leader="dot" w:pos="8828"/>
        </w:tabs>
        <w:rPr>
          <w:noProof/>
          <w:sz w:val="22"/>
          <w:szCs w:val="22"/>
          <w:lang w:eastAsia="es-CO"/>
        </w:rPr>
      </w:pPr>
      <w:hyperlink w:anchor="_Toc25247084" w:history="1">
        <w:r w:rsidR="00D62506" w:rsidRPr="003C3A00">
          <w:rPr>
            <w:rStyle w:val="Hipervnculo"/>
            <w:noProof/>
          </w:rPr>
          <w:t>Tabla CU 10: Eliminar  perfil</w:t>
        </w:r>
        <w:r w:rsidR="00D62506">
          <w:rPr>
            <w:noProof/>
            <w:webHidden/>
          </w:rPr>
          <w:tab/>
        </w:r>
        <w:r w:rsidR="00D62506">
          <w:rPr>
            <w:noProof/>
            <w:webHidden/>
          </w:rPr>
          <w:fldChar w:fldCharType="begin"/>
        </w:r>
        <w:r w:rsidR="00D62506">
          <w:rPr>
            <w:noProof/>
            <w:webHidden/>
          </w:rPr>
          <w:instrText xml:space="preserve"> PAGEREF _Toc25247084 \h </w:instrText>
        </w:r>
        <w:r w:rsidR="00D62506">
          <w:rPr>
            <w:noProof/>
            <w:webHidden/>
          </w:rPr>
        </w:r>
        <w:r w:rsidR="00D62506">
          <w:rPr>
            <w:noProof/>
            <w:webHidden/>
          </w:rPr>
          <w:fldChar w:fldCharType="separate"/>
        </w:r>
        <w:r w:rsidR="00D62506">
          <w:rPr>
            <w:noProof/>
            <w:webHidden/>
          </w:rPr>
          <w:t>14</w:t>
        </w:r>
        <w:r w:rsidR="00D62506">
          <w:rPr>
            <w:noProof/>
            <w:webHidden/>
          </w:rPr>
          <w:fldChar w:fldCharType="end"/>
        </w:r>
      </w:hyperlink>
    </w:p>
    <w:p w14:paraId="6F50CB85" w14:textId="26107EE8" w:rsidR="00D62506" w:rsidRDefault="003679B0">
      <w:pPr>
        <w:pStyle w:val="Tabladeilustraciones"/>
        <w:tabs>
          <w:tab w:val="right" w:leader="dot" w:pos="8828"/>
        </w:tabs>
        <w:rPr>
          <w:noProof/>
          <w:sz w:val="22"/>
          <w:szCs w:val="22"/>
          <w:lang w:eastAsia="es-CO"/>
        </w:rPr>
      </w:pPr>
      <w:hyperlink w:anchor="_Toc25247085" w:history="1">
        <w:r w:rsidR="00D62506" w:rsidRPr="003C3A00">
          <w:rPr>
            <w:rStyle w:val="Hipervnculo"/>
            <w:noProof/>
          </w:rPr>
          <w:t>Tabla CU 11: Productos</w:t>
        </w:r>
        <w:r w:rsidR="00D62506">
          <w:rPr>
            <w:noProof/>
            <w:webHidden/>
          </w:rPr>
          <w:tab/>
        </w:r>
        <w:r w:rsidR="00D62506">
          <w:rPr>
            <w:noProof/>
            <w:webHidden/>
          </w:rPr>
          <w:fldChar w:fldCharType="begin"/>
        </w:r>
        <w:r w:rsidR="00D62506">
          <w:rPr>
            <w:noProof/>
            <w:webHidden/>
          </w:rPr>
          <w:instrText xml:space="preserve"> PAGEREF _Toc25247085 \h </w:instrText>
        </w:r>
        <w:r w:rsidR="00D62506">
          <w:rPr>
            <w:noProof/>
            <w:webHidden/>
          </w:rPr>
        </w:r>
        <w:r w:rsidR="00D62506">
          <w:rPr>
            <w:noProof/>
            <w:webHidden/>
          </w:rPr>
          <w:fldChar w:fldCharType="separate"/>
        </w:r>
        <w:r w:rsidR="00D62506">
          <w:rPr>
            <w:noProof/>
            <w:webHidden/>
          </w:rPr>
          <w:t>15</w:t>
        </w:r>
        <w:r w:rsidR="00D62506">
          <w:rPr>
            <w:noProof/>
            <w:webHidden/>
          </w:rPr>
          <w:fldChar w:fldCharType="end"/>
        </w:r>
      </w:hyperlink>
    </w:p>
    <w:p w14:paraId="099C9492" w14:textId="32AD22F4" w:rsidR="00D62506" w:rsidRDefault="003679B0">
      <w:pPr>
        <w:pStyle w:val="Tabladeilustraciones"/>
        <w:tabs>
          <w:tab w:val="right" w:leader="dot" w:pos="8828"/>
        </w:tabs>
        <w:rPr>
          <w:noProof/>
          <w:sz w:val="22"/>
          <w:szCs w:val="22"/>
          <w:lang w:eastAsia="es-CO"/>
        </w:rPr>
      </w:pPr>
      <w:hyperlink w:anchor="_Toc25247086" w:history="1">
        <w:r w:rsidR="00D62506" w:rsidRPr="003C3A00">
          <w:rPr>
            <w:rStyle w:val="Hipervnculo"/>
            <w:noProof/>
          </w:rPr>
          <w:t>Tabla CU 12: Mostrar productos</w:t>
        </w:r>
        <w:r w:rsidR="00D62506">
          <w:rPr>
            <w:noProof/>
            <w:webHidden/>
          </w:rPr>
          <w:tab/>
        </w:r>
        <w:r w:rsidR="00D62506">
          <w:rPr>
            <w:noProof/>
            <w:webHidden/>
          </w:rPr>
          <w:fldChar w:fldCharType="begin"/>
        </w:r>
        <w:r w:rsidR="00D62506">
          <w:rPr>
            <w:noProof/>
            <w:webHidden/>
          </w:rPr>
          <w:instrText xml:space="preserve"> PAGEREF _Toc25247086 \h </w:instrText>
        </w:r>
        <w:r w:rsidR="00D62506">
          <w:rPr>
            <w:noProof/>
            <w:webHidden/>
          </w:rPr>
        </w:r>
        <w:r w:rsidR="00D62506">
          <w:rPr>
            <w:noProof/>
            <w:webHidden/>
          </w:rPr>
          <w:fldChar w:fldCharType="separate"/>
        </w:r>
        <w:r w:rsidR="00D62506">
          <w:rPr>
            <w:noProof/>
            <w:webHidden/>
          </w:rPr>
          <w:t>16</w:t>
        </w:r>
        <w:r w:rsidR="00D62506">
          <w:rPr>
            <w:noProof/>
            <w:webHidden/>
          </w:rPr>
          <w:fldChar w:fldCharType="end"/>
        </w:r>
      </w:hyperlink>
    </w:p>
    <w:p w14:paraId="56FC6434" w14:textId="499B2AFB" w:rsidR="00D62506" w:rsidRDefault="003679B0">
      <w:pPr>
        <w:pStyle w:val="Tabladeilustraciones"/>
        <w:tabs>
          <w:tab w:val="right" w:leader="dot" w:pos="8828"/>
        </w:tabs>
        <w:rPr>
          <w:noProof/>
          <w:sz w:val="22"/>
          <w:szCs w:val="22"/>
          <w:lang w:eastAsia="es-CO"/>
        </w:rPr>
      </w:pPr>
      <w:hyperlink w:anchor="_Toc25247087" w:history="1">
        <w:r w:rsidR="00D62506" w:rsidRPr="003C3A00">
          <w:rPr>
            <w:rStyle w:val="Hipervnculo"/>
            <w:noProof/>
          </w:rPr>
          <w:t>Tabla CU 13: Servicios</w:t>
        </w:r>
        <w:r w:rsidR="00D62506">
          <w:rPr>
            <w:noProof/>
            <w:webHidden/>
          </w:rPr>
          <w:tab/>
        </w:r>
        <w:r w:rsidR="00D62506">
          <w:rPr>
            <w:noProof/>
            <w:webHidden/>
          </w:rPr>
          <w:fldChar w:fldCharType="begin"/>
        </w:r>
        <w:r w:rsidR="00D62506">
          <w:rPr>
            <w:noProof/>
            <w:webHidden/>
          </w:rPr>
          <w:instrText xml:space="preserve"> PAGEREF _Toc25247087 \h </w:instrText>
        </w:r>
        <w:r w:rsidR="00D62506">
          <w:rPr>
            <w:noProof/>
            <w:webHidden/>
          </w:rPr>
        </w:r>
        <w:r w:rsidR="00D62506">
          <w:rPr>
            <w:noProof/>
            <w:webHidden/>
          </w:rPr>
          <w:fldChar w:fldCharType="separate"/>
        </w:r>
        <w:r w:rsidR="00D62506">
          <w:rPr>
            <w:noProof/>
            <w:webHidden/>
          </w:rPr>
          <w:t>17</w:t>
        </w:r>
        <w:r w:rsidR="00D62506">
          <w:rPr>
            <w:noProof/>
            <w:webHidden/>
          </w:rPr>
          <w:fldChar w:fldCharType="end"/>
        </w:r>
      </w:hyperlink>
    </w:p>
    <w:p w14:paraId="2B9CFD74" w14:textId="6ADC4FF3" w:rsidR="00D62506" w:rsidRDefault="003679B0">
      <w:pPr>
        <w:pStyle w:val="Tabladeilustraciones"/>
        <w:tabs>
          <w:tab w:val="right" w:leader="dot" w:pos="8828"/>
        </w:tabs>
        <w:rPr>
          <w:noProof/>
          <w:sz w:val="22"/>
          <w:szCs w:val="22"/>
          <w:lang w:eastAsia="es-CO"/>
        </w:rPr>
      </w:pPr>
      <w:hyperlink w:anchor="_Toc25247088" w:history="1">
        <w:r w:rsidR="00D62506" w:rsidRPr="003C3A00">
          <w:rPr>
            <w:rStyle w:val="Hipervnculo"/>
            <w:noProof/>
          </w:rPr>
          <w:t>Tabla CU 14: Probar rendimiento</w:t>
        </w:r>
        <w:r w:rsidR="00D62506">
          <w:rPr>
            <w:noProof/>
            <w:webHidden/>
          </w:rPr>
          <w:tab/>
        </w:r>
        <w:r w:rsidR="00D62506">
          <w:rPr>
            <w:noProof/>
            <w:webHidden/>
          </w:rPr>
          <w:fldChar w:fldCharType="begin"/>
        </w:r>
        <w:r w:rsidR="00D62506">
          <w:rPr>
            <w:noProof/>
            <w:webHidden/>
          </w:rPr>
          <w:instrText xml:space="preserve"> PAGEREF _Toc25247088 \h </w:instrText>
        </w:r>
        <w:r w:rsidR="00D62506">
          <w:rPr>
            <w:noProof/>
            <w:webHidden/>
          </w:rPr>
        </w:r>
        <w:r w:rsidR="00D62506">
          <w:rPr>
            <w:noProof/>
            <w:webHidden/>
          </w:rPr>
          <w:fldChar w:fldCharType="separate"/>
        </w:r>
        <w:r w:rsidR="00D62506">
          <w:rPr>
            <w:noProof/>
            <w:webHidden/>
          </w:rPr>
          <w:t>18</w:t>
        </w:r>
        <w:r w:rsidR="00D62506">
          <w:rPr>
            <w:noProof/>
            <w:webHidden/>
          </w:rPr>
          <w:fldChar w:fldCharType="end"/>
        </w:r>
      </w:hyperlink>
    </w:p>
    <w:p w14:paraId="40B40775" w14:textId="59FBCF59" w:rsidR="00D62506" w:rsidRDefault="003679B0">
      <w:pPr>
        <w:pStyle w:val="Tabladeilustraciones"/>
        <w:tabs>
          <w:tab w:val="right" w:leader="dot" w:pos="8828"/>
        </w:tabs>
        <w:rPr>
          <w:noProof/>
          <w:sz w:val="22"/>
          <w:szCs w:val="22"/>
          <w:lang w:eastAsia="es-CO"/>
        </w:rPr>
      </w:pPr>
      <w:hyperlink w:anchor="_Toc25247089" w:history="1">
        <w:r w:rsidR="00D62506" w:rsidRPr="003C3A00">
          <w:rPr>
            <w:rStyle w:val="Hipervnculo"/>
            <w:noProof/>
          </w:rPr>
          <w:t>Tabla CU 15: Respaldo de información</w:t>
        </w:r>
        <w:r w:rsidR="00D62506">
          <w:rPr>
            <w:noProof/>
            <w:webHidden/>
          </w:rPr>
          <w:tab/>
        </w:r>
        <w:r w:rsidR="00D62506">
          <w:rPr>
            <w:noProof/>
            <w:webHidden/>
          </w:rPr>
          <w:fldChar w:fldCharType="begin"/>
        </w:r>
        <w:r w:rsidR="00D62506">
          <w:rPr>
            <w:noProof/>
            <w:webHidden/>
          </w:rPr>
          <w:instrText xml:space="preserve"> PAGEREF _Toc25247089 \h </w:instrText>
        </w:r>
        <w:r w:rsidR="00D62506">
          <w:rPr>
            <w:noProof/>
            <w:webHidden/>
          </w:rPr>
        </w:r>
        <w:r w:rsidR="00D62506">
          <w:rPr>
            <w:noProof/>
            <w:webHidden/>
          </w:rPr>
          <w:fldChar w:fldCharType="separate"/>
        </w:r>
        <w:r w:rsidR="00D62506">
          <w:rPr>
            <w:noProof/>
            <w:webHidden/>
          </w:rPr>
          <w:t>19</w:t>
        </w:r>
        <w:r w:rsidR="00D62506">
          <w:rPr>
            <w:noProof/>
            <w:webHidden/>
          </w:rPr>
          <w:fldChar w:fldCharType="end"/>
        </w:r>
      </w:hyperlink>
    </w:p>
    <w:p w14:paraId="558EF5CF" w14:textId="5D19D1BA" w:rsidR="00D62506" w:rsidRDefault="003679B0">
      <w:pPr>
        <w:pStyle w:val="Tabladeilustraciones"/>
        <w:tabs>
          <w:tab w:val="right" w:leader="dot" w:pos="8828"/>
        </w:tabs>
        <w:rPr>
          <w:noProof/>
          <w:sz w:val="22"/>
          <w:szCs w:val="22"/>
          <w:lang w:eastAsia="es-CO"/>
        </w:rPr>
      </w:pPr>
      <w:hyperlink w:anchor="_Toc25247090" w:history="1">
        <w:r w:rsidR="00D62506" w:rsidRPr="003C3A00">
          <w:rPr>
            <w:rStyle w:val="Hipervnculo"/>
            <w:noProof/>
          </w:rPr>
          <w:t>Tabla CU 16:Mantenimiento</w:t>
        </w:r>
        <w:r w:rsidR="00D62506">
          <w:rPr>
            <w:noProof/>
            <w:webHidden/>
          </w:rPr>
          <w:tab/>
        </w:r>
        <w:r w:rsidR="00D62506">
          <w:rPr>
            <w:noProof/>
            <w:webHidden/>
          </w:rPr>
          <w:fldChar w:fldCharType="begin"/>
        </w:r>
        <w:r w:rsidR="00D62506">
          <w:rPr>
            <w:noProof/>
            <w:webHidden/>
          </w:rPr>
          <w:instrText xml:space="preserve"> PAGEREF _Toc25247090 \h </w:instrText>
        </w:r>
        <w:r w:rsidR="00D62506">
          <w:rPr>
            <w:noProof/>
            <w:webHidden/>
          </w:rPr>
        </w:r>
        <w:r w:rsidR="00D62506">
          <w:rPr>
            <w:noProof/>
            <w:webHidden/>
          </w:rPr>
          <w:fldChar w:fldCharType="separate"/>
        </w:r>
        <w:r w:rsidR="00D62506">
          <w:rPr>
            <w:noProof/>
            <w:webHidden/>
          </w:rPr>
          <w:t>20</w:t>
        </w:r>
        <w:r w:rsidR="00D62506">
          <w:rPr>
            <w:noProof/>
            <w:webHidden/>
          </w:rPr>
          <w:fldChar w:fldCharType="end"/>
        </w:r>
      </w:hyperlink>
    </w:p>
    <w:p w14:paraId="6878EC06" w14:textId="684CA37C" w:rsidR="00D62506" w:rsidRDefault="003679B0">
      <w:pPr>
        <w:pStyle w:val="Tabladeilustraciones"/>
        <w:tabs>
          <w:tab w:val="right" w:leader="dot" w:pos="8828"/>
        </w:tabs>
        <w:rPr>
          <w:noProof/>
          <w:sz w:val="22"/>
          <w:szCs w:val="22"/>
          <w:lang w:eastAsia="es-CO"/>
        </w:rPr>
      </w:pPr>
      <w:hyperlink w:anchor="_Toc25247091" w:history="1">
        <w:r w:rsidR="00D62506" w:rsidRPr="003C3A00">
          <w:rPr>
            <w:rStyle w:val="Hipervnculo"/>
            <w:noProof/>
          </w:rPr>
          <w:t>Tabla CU 17: Venta</w:t>
        </w:r>
        <w:r w:rsidR="00D62506">
          <w:rPr>
            <w:noProof/>
            <w:webHidden/>
          </w:rPr>
          <w:tab/>
        </w:r>
        <w:r w:rsidR="00D62506">
          <w:rPr>
            <w:noProof/>
            <w:webHidden/>
          </w:rPr>
          <w:fldChar w:fldCharType="begin"/>
        </w:r>
        <w:r w:rsidR="00D62506">
          <w:rPr>
            <w:noProof/>
            <w:webHidden/>
          </w:rPr>
          <w:instrText xml:space="preserve"> PAGEREF _Toc25247091 \h </w:instrText>
        </w:r>
        <w:r w:rsidR="00D62506">
          <w:rPr>
            <w:noProof/>
            <w:webHidden/>
          </w:rPr>
        </w:r>
        <w:r w:rsidR="00D62506">
          <w:rPr>
            <w:noProof/>
            <w:webHidden/>
          </w:rPr>
          <w:fldChar w:fldCharType="separate"/>
        </w:r>
        <w:r w:rsidR="00D62506">
          <w:rPr>
            <w:noProof/>
            <w:webHidden/>
          </w:rPr>
          <w:t>21</w:t>
        </w:r>
        <w:r w:rsidR="00D62506">
          <w:rPr>
            <w:noProof/>
            <w:webHidden/>
          </w:rPr>
          <w:fldChar w:fldCharType="end"/>
        </w:r>
      </w:hyperlink>
    </w:p>
    <w:p w14:paraId="02039C9E" w14:textId="78C3590A" w:rsidR="00D62506" w:rsidRDefault="003679B0">
      <w:pPr>
        <w:pStyle w:val="Tabladeilustraciones"/>
        <w:tabs>
          <w:tab w:val="right" w:leader="dot" w:pos="8828"/>
        </w:tabs>
        <w:rPr>
          <w:noProof/>
          <w:sz w:val="22"/>
          <w:szCs w:val="22"/>
          <w:lang w:eastAsia="es-CO"/>
        </w:rPr>
      </w:pPr>
      <w:hyperlink w:anchor="_Toc25247092" w:history="1">
        <w:r w:rsidR="00D62506" w:rsidRPr="003C3A00">
          <w:rPr>
            <w:rStyle w:val="Hipervnculo"/>
            <w:noProof/>
          </w:rPr>
          <w:t>Tabla CU 18: Mostrar catálogo de productos</w:t>
        </w:r>
        <w:r w:rsidR="00D62506">
          <w:rPr>
            <w:noProof/>
            <w:webHidden/>
          </w:rPr>
          <w:tab/>
        </w:r>
        <w:r w:rsidR="00D62506">
          <w:rPr>
            <w:noProof/>
            <w:webHidden/>
          </w:rPr>
          <w:fldChar w:fldCharType="begin"/>
        </w:r>
        <w:r w:rsidR="00D62506">
          <w:rPr>
            <w:noProof/>
            <w:webHidden/>
          </w:rPr>
          <w:instrText xml:space="preserve"> PAGEREF _Toc25247092 \h </w:instrText>
        </w:r>
        <w:r w:rsidR="00D62506">
          <w:rPr>
            <w:noProof/>
            <w:webHidden/>
          </w:rPr>
        </w:r>
        <w:r w:rsidR="00D62506">
          <w:rPr>
            <w:noProof/>
            <w:webHidden/>
          </w:rPr>
          <w:fldChar w:fldCharType="separate"/>
        </w:r>
        <w:r w:rsidR="00D62506">
          <w:rPr>
            <w:noProof/>
            <w:webHidden/>
          </w:rPr>
          <w:t>22</w:t>
        </w:r>
        <w:r w:rsidR="00D62506">
          <w:rPr>
            <w:noProof/>
            <w:webHidden/>
          </w:rPr>
          <w:fldChar w:fldCharType="end"/>
        </w:r>
      </w:hyperlink>
    </w:p>
    <w:p w14:paraId="5F9C053B" w14:textId="4C3252C4" w:rsidR="00D62506" w:rsidRDefault="003679B0">
      <w:pPr>
        <w:pStyle w:val="Tabladeilustraciones"/>
        <w:tabs>
          <w:tab w:val="right" w:leader="dot" w:pos="8828"/>
        </w:tabs>
        <w:rPr>
          <w:noProof/>
          <w:sz w:val="22"/>
          <w:szCs w:val="22"/>
          <w:lang w:eastAsia="es-CO"/>
        </w:rPr>
      </w:pPr>
      <w:hyperlink w:anchor="_Toc25247093" w:history="1">
        <w:r w:rsidR="00D62506" w:rsidRPr="003C3A00">
          <w:rPr>
            <w:rStyle w:val="Hipervnculo"/>
            <w:noProof/>
          </w:rPr>
          <w:t>Tabla CU 19: Comprar producto</w:t>
        </w:r>
        <w:r w:rsidR="00D62506">
          <w:rPr>
            <w:noProof/>
            <w:webHidden/>
          </w:rPr>
          <w:tab/>
        </w:r>
        <w:r w:rsidR="00D62506">
          <w:rPr>
            <w:noProof/>
            <w:webHidden/>
          </w:rPr>
          <w:fldChar w:fldCharType="begin"/>
        </w:r>
        <w:r w:rsidR="00D62506">
          <w:rPr>
            <w:noProof/>
            <w:webHidden/>
          </w:rPr>
          <w:instrText xml:space="preserve"> PAGEREF _Toc25247093 \h </w:instrText>
        </w:r>
        <w:r w:rsidR="00D62506">
          <w:rPr>
            <w:noProof/>
            <w:webHidden/>
          </w:rPr>
        </w:r>
        <w:r w:rsidR="00D62506">
          <w:rPr>
            <w:noProof/>
            <w:webHidden/>
          </w:rPr>
          <w:fldChar w:fldCharType="separate"/>
        </w:r>
        <w:r w:rsidR="00D62506">
          <w:rPr>
            <w:noProof/>
            <w:webHidden/>
          </w:rPr>
          <w:t>23</w:t>
        </w:r>
        <w:r w:rsidR="00D62506">
          <w:rPr>
            <w:noProof/>
            <w:webHidden/>
          </w:rPr>
          <w:fldChar w:fldCharType="end"/>
        </w:r>
      </w:hyperlink>
    </w:p>
    <w:p w14:paraId="7F818C3D" w14:textId="0A285C14" w:rsidR="00D62506" w:rsidRDefault="003679B0">
      <w:pPr>
        <w:pStyle w:val="Tabladeilustraciones"/>
        <w:tabs>
          <w:tab w:val="right" w:leader="dot" w:pos="8828"/>
        </w:tabs>
        <w:rPr>
          <w:noProof/>
          <w:sz w:val="22"/>
          <w:szCs w:val="22"/>
          <w:lang w:eastAsia="es-CO"/>
        </w:rPr>
      </w:pPr>
      <w:hyperlink w:anchor="_Toc25247094" w:history="1">
        <w:r w:rsidR="00D62506" w:rsidRPr="003C3A00">
          <w:rPr>
            <w:rStyle w:val="Hipervnculo"/>
            <w:noProof/>
          </w:rPr>
          <w:t>Tabla CU 20: Pagar con</w:t>
        </w:r>
        <w:r w:rsidR="00D62506">
          <w:rPr>
            <w:noProof/>
            <w:webHidden/>
          </w:rPr>
          <w:tab/>
        </w:r>
        <w:r w:rsidR="00D62506">
          <w:rPr>
            <w:noProof/>
            <w:webHidden/>
          </w:rPr>
          <w:fldChar w:fldCharType="begin"/>
        </w:r>
        <w:r w:rsidR="00D62506">
          <w:rPr>
            <w:noProof/>
            <w:webHidden/>
          </w:rPr>
          <w:instrText xml:space="preserve"> PAGEREF _Toc25247094 \h </w:instrText>
        </w:r>
        <w:r w:rsidR="00D62506">
          <w:rPr>
            <w:noProof/>
            <w:webHidden/>
          </w:rPr>
        </w:r>
        <w:r w:rsidR="00D62506">
          <w:rPr>
            <w:noProof/>
            <w:webHidden/>
          </w:rPr>
          <w:fldChar w:fldCharType="separate"/>
        </w:r>
        <w:r w:rsidR="00D62506">
          <w:rPr>
            <w:noProof/>
            <w:webHidden/>
          </w:rPr>
          <w:t>24</w:t>
        </w:r>
        <w:r w:rsidR="00D62506">
          <w:rPr>
            <w:noProof/>
            <w:webHidden/>
          </w:rPr>
          <w:fldChar w:fldCharType="end"/>
        </w:r>
      </w:hyperlink>
    </w:p>
    <w:p w14:paraId="27EDEEE8" w14:textId="13EAA42C" w:rsidR="00D62506" w:rsidRDefault="003679B0">
      <w:pPr>
        <w:pStyle w:val="Tabladeilustraciones"/>
        <w:tabs>
          <w:tab w:val="right" w:leader="dot" w:pos="8828"/>
        </w:tabs>
        <w:rPr>
          <w:noProof/>
          <w:sz w:val="22"/>
          <w:szCs w:val="22"/>
          <w:lang w:eastAsia="es-CO"/>
        </w:rPr>
      </w:pPr>
      <w:hyperlink w:anchor="_Toc25247095" w:history="1">
        <w:r w:rsidR="00D62506" w:rsidRPr="003C3A00">
          <w:rPr>
            <w:rStyle w:val="Hipervnculo"/>
            <w:noProof/>
          </w:rPr>
          <w:t>Tabla CU 21: Enviar</w:t>
        </w:r>
        <w:r w:rsidR="00D62506">
          <w:rPr>
            <w:noProof/>
            <w:webHidden/>
          </w:rPr>
          <w:tab/>
        </w:r>
        <w:r w:rsidR="00D62506">
          <w:rPr>
            <w:noProof/>
            <w:webHidden/>
          </w:rPr>
          <w:fldChar w:fldCharType="begin"/>
        </w:r>
        <w:r w:rsidR="00D62506">
          <w:rPr>
            <w:noProof/>
            <w:webHidden/>
          </w:rPr>
          <w:instrText xml:space="preserve"> PAGEREF _Toc25247095 \h </w:instrText>
        </w:r>
        <w:r w:rsidR="00D62506">
          <w:rPr>
            <w:noProof/>
            <w:webHidden/>
          </w:rPr>
        </w:r>
        <w:r w:rsidR="00D62506">
          <w:rPr>
            <w:noProof/>
            <w:webHidden/>
          </w:rPr>
          <w:fldChar w:fldCharType="separate"/>
        </w:r>
        <w:r w:rsidR="00D62506">
          <w:rPr>
            <w:noProof/>
            <w:webHidden/>
          </w:rPr>
          <w:t>25</w:t>
        </w:r>
        <w:r w:rsidR="00D62506">
          <w:rPr>
            <w:noProof/>
            <w:webHidden/>
          </w:rPr>
          <w:fldChar w:fldCharType="end"/>
        </w:r>
      </w:hyperlink>
    </w:p>
    <w:p w14:paraId="6DF2FFBD" w14:textId="4986F739" w:rsidR="00D62506" w:rsidRDefault="003679B0">
      <w:pPr>
        <w:pStyle w:val="Tabladeilustraciones"/>
        <w:tabs>
          <w:tab w:val="right" w:leader="dot" w:pos="8828"/>
        </w:tabs>
        <w:rPr>
          <w:noProof/>
          <w:sz w:val="22"/>
          <w:szCs w:val="22"/>
          <w:lang w:eastAsia="es-CO"/>
        </w:rPr>
      </w:pPr>
      <w:hyperlink w:anchor="_Toc25247096" w:history="1">
        <w:r w:rsidR="00D62506" w:rsidRPr="003C3A00">
          <w:rPr>
            <w:rStyle w:val="Hipervnculo"/>
            <w:noProof/>
          </w:rPr>
          <w:t>Tabla CU 22: Efectivo</w:t>
        </w:r>
        <w:r w:rsidR="00D62506">
          <w:rPr>
            <w:noProof/>
            <w:webHidden/>
          </w:rPr>
          <w:tab/>
        </w:r>
        <w:r w:rsidR="00D62506">
          <w:rPr>
            <w:noProof/>
            <w:webHidden/>
          </w:rPr>
          <w:fldChar w:fldCharType="begin"/>
        </w:r>
        <w:r w:rsidR="00D62506">
          <w:rPr>
            <w:noProof/>
            <w:webHidden/>
          </w:rPr>
          <w:instrText xml:space="preserve"> PAGEREF _Toc25247096 \h </w:instrText>
        </w:r>
        <w:r w:rsidR="00D62506">
          <w:rPr>
            <w:noProof/>
            <w:webHidden/>
          </w:rPr>
        </w:r>
        <w:r w:rsidR="00D62506">
          <w:rPr>
            <w:noProof/>
            <w:webHidden/>
          </w:rPr>
          <w:fldChar w:fldCharType="separate"/>
        </w:r>
        <w:r w:rsidR="00D62506">
          <w:rPr>
            <w:noProof/>
            <w:webHidden/>
          </w:rPr>
          <w:t>26</w:t>
        </w:r>
        <w:r w:rsidR="00D62506">
          <w:rPr>
            <w:noProof/>
            <w:webHidden/>
          </w:rPr>
          <w:fldChar w:fldCharType="end"/>
        </w:r>
      </w:hyperlink>
    </w:p>
    <w:p w14:paraId="1E49DE1D" w14:textId="7E14F909" w:rsidR="00D62506" w:rsidRDefault="003679B0">
      <w:pPr>
        <w:pStyle w:val="Tabladeilustraciones"/>
        <w:tabs>
          <w:tab w:val="right" w:leader="dot" w:pos="8828"/>
        </w:tabs>
        <w:rPr>
          <w:noProof/>
          <w:sz w:val="22"/>
          <w:szCs w:val="22"/>
          <w:lang w:eastAsia="es-CO"/>
        </w:rPr>
      </w:pPr>
      <w:hyperlink w:anchor="_Toc25247097" w:history="1">
        <w:r w:rsidR="00D62506" w:rsidRPr="003C3A00">
          <w:rPr>
            <w:rStyle w:val="Hipervnculo"/>
            <w:noProof/>
          </w:rPr>
          <w:t>Tabla CU 23:Tarjeta de Credito</w:t>
        </w:r>
        <w:r w:rsidR="00D62506">
          <w:rPr>
            <w:noProof/>
            <w:webHidden/>
          </w:rPr>
          <w:tab/>
        </w:r>
        <w:r w:rsidR="00D62506">
          <w:rPr>
            <w:noProof/>
            <w:webHidden/>
          </w:rPr>
          <w:fldChar w:fldCharType="begin"/>
        </w:r>
        <w:r w:rsidR="00D62506">
          <w:rPr>
            <w:noProof/>
            <w:webHidden/>
          </w:rPr>
          <w:instrText xml:space="preserve"> PAGEREF _Toc25247097 \h </w:instrText>
        </w:r>
        <w:r w:rsidR="00D62506">
          <w:rPr>
            <w:noProof/>
            <w:webHidden/>
          </w:rPr>
        </w:r>
        <w:r w:rsidR="00D62506">
          <w:rPr>
            <w:noProof/>
            <w:webHidden/>
          </w:rPr>
          <w:fldChar w:fldCharType="separate"/>
        </w:r>
        <w:r w:rsidR="00D62506">
          <w:rPr>
            <w:noProof/>
            <w:webHidden/>
          </w:rPr>
          <w:t>27</w:t>
        </w:r>
        <w:r w:rsidR="00D62506">
          <w:rPr>
            <w:noProof/>
            <w:webHidden/>
          </w:rPr>
          <w:fldChar w:fldCharType="end"/>
        </w:r>
      </w:hyperlink>
    </w:p>
    <w:p w14:paraId="12DABA1B" w14:textId="2647D0AD" w:rsidR="00D62506" w:rsidRDefault="003679B0">
      <w:pPr>
        <w:pStyle w:val="Tabladeilustraciones"/>
        <w:tabs>
          <w:tab w:val="right" w:leader="dot" w:pos="8828"/>
        </w:tabs>
        <w:rPr>
          <w:noProof/>
          <w:sz w:val="22"/>
          <w:szCs w:val="22"/>
          <w:lang w:eastAsia="es-CO"/>
        </w:rPr>
      </w:pPr>
      <w:hyperlink w:anchor="_Toc25247098" w:history="1">
        <w:r w:rsidR="00D62506" w:rsidRPr="003C3A00">
          <w:rPr>
            <w:rStyle w:val="Hipervnculo"/>
            <w:noProof/>
          </w:rPr>
          <w:t>Tabla CU 24: Inventario</w:t>
        </w:r>
        <w:r w:rsidR="00D62506">
          <w:rPr>
            <w:noProof/>
            <w:webHidden/>
          </w:rPr>
          <w:tab/>
        </w:r>
        <w:r w:rsidR="00D62506">
          <w:rPr>
            <w:noProof/>
            <w:webHidden/>
          </w:rPr>
          <w:fldChar w:fldCharType="begin"/>
        </w:r>
        <w:r w:rsidR="00D62506">
          <w:rPr>
            <w:noProof/>
            <w:webHidden/>
          </w:rPr>
          <w:instrText xml:space="preserve"> PAGEREF _Toc25247098 \h </w:instrText>
        </w:r>
        <w:r w:rsidR="00D62506">
          <w:rPr>
            <w:noProof/>
            <w:webHidden/>
          </w:rPr>
        </w:r>
        <w:r w:rsidR="00D62506">
          <w:rPr>
            <w:noProof/>
            <w:webHidden/>
          </w:rPr>
          <w:fldChar w:fldCharType="separate"/>
        </w:r>
        <w:r w:rsidR="00D62506">
          <w:rPr>
            <w:noProof/>
            <w:webHidden/>
          </w:rPr>
          <w:t>28</w:t>
        </w:r>
        <w:r w:rsidR="00D62506">
          <w:rPr>
            <w:noProof/>
            <w:webHidden/>
          </w:rPr>
          <w:fldChar w:fldCharType="end"/>
        </w:r>
      </w:hyperlink>
    </w:p>
    <w:p w14:paraId="6C2260CB" w14:textId="6C2F8178" w:rsidR="00D62506" w:rsidRDefault="003679B0">
      <w:pPr>
        <w:pStyle w:val="Tabladeilustraciones"/>
        <w:tabs>
          <w:tab w:val="right" w:leader="dot" w:pos="8828"/>
        </w:tabs>
        <w:rPr>
          <w:noProof/>
          <w:sz w:val="22"/>
          <w:szCs w:val="22"/>
          <w:lang w:eastAsia="es-CO"/>
        </w:rPr>
      </w:pPr>
      <w:hyperlink w:anchor="_Toc25247099" w:history="1">
        <w:r w:rsidR="00D62506" w:rsidRPr="003C3A00">
          <w:rPr>
            <w:rStyle w:val="Hipervnculo"/>
            <w:noProof/>
          </w:rPr>
          <w:t>Tabla CU 25: Agregar producto</w:t>
        </w:r>
        <w:r w:rsidR="00D62506">
          <w:rPr>
            <w:noProof/>
            <w:webHidden/>
          </w:rPr>
          <w:tab/>
        </w:r>
        <w:r w:rsidR="00D62506">
          <w:rPr>
            <w:noProof/>
            <w:webHidden/>
          </w:rPr>
          <w:fldChar w:fldCharType="begin"/>
        </w:r>
        <w:r w:rsidR="00D62506">
          <w:rPr>
            <w:noProof/>
            <w:webHidden/>
          </w:rPr>
          <w:instrText xml:space="preserve"> PAGEREF _Toc25247099 \h </w:instrText>
        </w:r>
        <w:r w:rsidR="00D62506">
          <w:rPr>
            <w:noProof/>
            <w:webHidden/>
          </w:rPr>
        </w:r>
        <w:r w:rsidR="00D62506">
          <w:rPr>
            <w:noProof/>
            <w:webHidden/>
          </w:rPr>
          <w:fldChar w:fldCharType="separate"/>
        </w:r>
        <w:r w:rsidR="00D62506">
          <w:rPr>
            <w:noProof/>
            <w:webHidden/>
          </w:rPr>
          <w:t>29</w:t>
        </w:r>
        <w:r w:rsidR="00D62506">
          <w:rPr>
            <w:noProof/>
            <w:webHidden/>
          </w:rPr>
          <w:fldChar w:fldCharType="end"/>
        </w:r>
      </w:hyperlink>
    </w:p>
    <w:p w14:paraId="7DE8346B" w14:textId="2E0C9BFA" w:rsidR="00D62506" w:rsidRDefault="003679B0">
      <w:pPr>
        <w:pStyle w:val="Tabladeilustraciones"/>
        <w:tabs>
          <w:tab w:val="right" w:leader="dot" w:pos="8828"/>
        </w:tabs>
        <w:rPr>
          <w:noProof/>
          <w:sz w:val="22"/>
          <w:szCs w:val="22"/>
          <w:lang w:eastAsia="es-CO"/>
        </w:rPr>
      </w:pPr>
      <w:hyperlink w:anchor="_Toc25247100" w:history="1">
        <w:r w:rsidR="00D62506" w:rsidRPr="003C3A00">
          <w:rPr>
            <w:rStyle w:val="Hipervnculo"/>
            <w:noProof/>
          </w:rPr>
          <w:t>Tabla CU 26: Actualizar producto</w:t>
        </w:r>
        <w:r w:rsidR="00D62506">
          <w:rPr>
            <w:noProof/>
            <w:webHidden/>
          </w:rPr>
          <w:tab/>
        </w:r>
        <w:r w:rsidR="00D62506">
          <w:rPr>
            <w:noProof/>
            <w:webHidden/>
          </w:rPr>
          <w:fldChar w:fldCharType="begin"/>
        </w:r>
        <w:r w:rsidR="00D62506">
          <w:rPr>
            <w:noProof/>
            <w:webHidden/>
          </w:rPr>
          <w:instrText xml:space="preserve"> PAGEREF _Toc25247100 \h </w:instrText>
        </w:r>
        <w:r w:rsidR="00D62506">
          <w:rPr>
            <w:noProof/>
            <w:webHidden/>
          </w:rPr>
        </w:r>
        <w:r w:rsidR="00D62506">
          <w:rPr>
            <w:noProof/>
            <w:webHidden/>
          </w:rPr>
          <w:fldChar w:fldCharType="separate"/>
        </w:r>
        <w:r w:rsidR="00D62506">
          <w:rPr>
            <w:noProof/>
            <w:webHidden/>
          </w:rPr>
          <w:t>30</w:t>
        </w:r>
        <w:r w:rsidR="00D62506">
          <w:rPr>
            <w:noProof/>
            <w:webHidden/>
          </w:rPr>
          <w:fldChar w:fldCharType="end"/>
        </w:r>
      </w:hyperlink>
    </w:p>
    <w:p w14:paraId="502FE3A2" w14:textId="7D3789C2" w:rsidR="00D62506" w:rsidRDefault="003679B0">
      <w:pPr>
        <w:pStyle w:val="Tabladeilustraciones"/>
        <w:tabs>
          <w:tab w:val="right" w:leader="dot" w:pos="8828"/>
        </w:tabs>
        <w:rPr>
          <w:noProof/>
          <w:sz w:val="22"/>
          <w:szCs w:val="22"/>
          <w:lang w:eastAsia="es-CO"/>
        </w:rPr>
      </w:pPr>
      <w:hyperlink w:anchor="_Toc25247101" w:history="1">
        <w:r w:rsidR="00D62506" w:rsidRPr="003C3A00">
          <w:rPr>
            <w:rStyle w:val="Hipervnculo"/>
            <w:noProof/>
          </w:rPr>
          <w:t>Tabla CU 27: Eliminar producto</w:t>
        </w:r>
        <w:r w:rsidR="00D62506">
          <w:rPr>
            <w:noProof/>
            <w:webHidden/>
          </w:rPr>
          <w:tab/>
        </w:r>
        <w:r w:rsidR="00D62506">
          <w:rPr>
            <w:noProof/>
            <w:webHidden/>
          </w:rPr>
          <w:fldChar w:fldCharType="begin"/>
        </w:r>
        <w:r w:rsidR="00D62506">
          <w:rPr>
            <w:noProof/>
            <w:webHidden/>
          </w:rPr>
          <w:instrText xml:space="preserve"> PAGEREF _Toc25247101 \h </w:instrText>
        </w:r>
        <w:r w:rsidR="00D62506">
          <w:rPr>
            <w:noProof/>
            <w:webHidden/>
          </w:rPr>
        </w:r>
        <w:r w:rsidR="00D62506">
          <w:rPr>
            <w:noProof/>
            <w:webHidden/>
          </w:rPr>
          <w:fldChar w:fldCharType="separate"/>
        </w:r>
        <w:r w:rsidR="00D62506">
          <w:rPr>
            <w:noProof/>
            <w:webHidden/>
          </w:rPr>
          <w:t>31</w:t>
        </w:r>
        <w:r w:rsidR="00D62506">
          <w:rPr>
            <w:noProof/>
            <w:webHidden/>
          </w:rPr>
          <w:fldChar w:fldCharType="end"/>
        </w:r>
      </w:hyperlink>
    </w:p>
    <w:p w14:paraId="583C93F1" w14:textId="2703E5D3" w:rsidR="00D62506" w:rsidRDefault="003679B0">
      <w:pPr>
        <w:pStyle w:val="Tabladeilustraciones"/>
        <w:tabs>
          <w:tab w:val="right" w:leader="dot" w:pos="8828"/>
        </w:tabs>
        <w:rPr>
          <w:noProof/>
          <w:sz w:val="22"/>
          <w:szCs w:val="22"/>
          <w:lang w:eastAsia="es-CO"/>
        </w:rPr>
      </w:pPr>
      <w:hyperlink w:anchor="_Toc25247102" w:history="1">
        <w:r w:rsidR="00D62506" w:rsidRPr="003C3A00">
          <w:rPr>
            <w:rStyle w:val="Hipervnculo"/>
            <w:noProof/>
          </w:rPr>
          <w:t>Tabla CU 28: Contactar Servicios</w:t>
        </w:r>
        <w:r w:rsidR="00D62506">
          <w:rPr>
            <w:noProof/>
            <w:webHidden/>
          </w:rPr>
          <w:tab/>
        </w:r>
        <w:r w:rsidR="00D62506">
          <w:rPr>
            <w:noProof/>
            <w:webHidden/>
          </w:rPr>
          <w:fldChar w:fldCharType="begin"/>
        </w:r>
        <w:r w:rsidR="00D62506">
          <w:rPr>
            <w:noProof/>
            <w:webHidden/>
          </w:rPr>
          <w:instrText xml:space="preserve"> PAGEREF _Toc25247102 \h </w:instrText>
        </w:r>
        <w:r w:rsidR="00D62506">
          <w:rPr>
            <w:noProof/>
            <w:webHidden/>
          </w:rPr>
        </w:r>
        <w:r w:rsidR="00D62506">
          <w:rPr>
            <w:noProof/>
            <w:webHidden/>
          </w:rPr>
          <w:fldChar w:fldCharType="separate"/>
        </w:r>
        <w:r w:rsidR="00D62506">
          <w:rPr>
            <w:noProof/>
            <w:webHidden/>
          </w:rPr>
          <w:t>32</w:t>
        </w:r>
        <w:r w:rsidR="00D62506">
          <w:rPr>
            <w:noProof/>
            <w:webHidden/>
          </w:rPr>
          <w:fldChar w:fldCharType="end"/>
        </w:r>
      </w:hyperlink>
    </w:p>
    <w:p w14:paraId="27047971" w14:textId="0E2A9DEA" w:rsidR="00D62506" w:rsidRDefault="003679B0">
      <w:pPr>
        <w:pStyle w:val="Tabladeilustraciones"/>
        <w:tabs>
          <w:tab w:val="right" w:leader="dot" w:pos="8828"/>
        </w:tabs>
        <w:rPr>
          <w:noProof/>
          <w:sz w:val="22"/>
          <w:szCs w:val="22"/>
          <w:lang w:eastAsia="es-CO"/>
        </w:rPr>
      </w:pPr>
      <w:hyperlink w:anchor="_Toc25247103" w:history="1">
        <w:r w:rsidR="00D62506" w:rsidRPr="003C3A00">
          <w:rPr>
            <w:rStyle w:val="Hipervnculo"/>
            <w:noProof/>
          </w:rPr>
          <w:t>Tabla CU 29: Contactar el chart</w:t>
        </w:r>
        <w:r w:rsidR="00D62506">
          <w:rPr>
            <w:noProof/>
            <w:webHidden/>
          </w:rPr>
          <w:tab/>
        </w:r>
        <w:r w:rsidR="00D62506">
          <w:rPr>
            <w:noProof/>
            <w:webHidden/>
          </w:rPr>
          <w:fldChar w:fldCharType="begin"/>
        </w:r>
        <w:r w:rsidR="00D62506">
          <w:rPr>
            <w:noProof/>
            <w:webHidden/>
          </w:rPr>
          <w:instrText xml:space="preserve"> PAGEREF _Toc25247103 \h </w:instrText>
        </w:r>
        <w:r w:rsidR="00D62506">
          <w:rPr>
            <w:noProof/>
            <w:webHidden/>
          </w:rPr>
        </w:r>
        <w:r w:rsidR="00D62506">
          <w:rPr>
            <w:noProof/>
            <w:webHidden/>
          </w:rPr>
          <w:fldChar w:fldCharType="separate"/>
        </w:r>
        <w:r w:rsidR="00D62506">
          <w:rPr>
            <w:noProof/>
            <w:webHidden/>
          </w:rPr>
          <w:t>33</w:t>
        </w:r>
        <w:r w:rsidR="00D62506">
          <w:rPr>
            <w:noProof/>
            <w:webHidden/>
          </w:rPr>
          <w:fldChar w:fldCharType="end"/>
        </w:r>
      </w:hyperlink>
    </w:p>
    <w:p w14:paraId="71B3A550" w14:textId="29C5D942" w:rsidR="00D62506" w:rsidRDefault="003679B0">
      <w:pPr>
        <w:pStyle w:val="Tabladeilustraciones"/>
        <w:tabs>
          <w:tab w:val="right" w:leader="dot" w:pos="8828"/>
        </w:tabs>
        <w:rPr>
          <w:noProof/>
          <w:sz w:val="22"/>
          <w:szCs w:val="22"/>
          <w:lang w:eastAsia="es-CO"/>
        </w:rPr>
      </w:pPr>
      <w:hyperlink w:anchor="_Toc25247104" w:history="1">
        <w:r w:rsidR="00D62506" w:rsidRPr="003C3A00">
          <w:rPr>
            <w:rStyle w:val="Hipervnculo"/>
            <w:noProof/>
          </w:rPr>
          <w:t>Tabla CU 30: Confirmar Correo</w:t>
        </w:r>
        <w:r w:rsidR="00D62506">
          <w:rPr>
            <w:noProof/>
            <w:webHidden/>
          </w:rPr>
          <w:tab/>
        </w:r>
        <w:r w:rsidR="00D62506">
          <w:rPr>
            <w:noProof/>
            <w:webHidden/>
          </w:rPr>
          <w:fldChar w:fldCharType="begin"/>
        </w:r>
        <w:r w:rsidR="00D62506">
          <w:rPr>
            <w:noProof/>
            <w:webHidden/>
          </w:rPr>
          <w:instrText xml:space="preserve"> PAGEREF _Toc25247104 \h </w:instrText>
        </w:r>
        <w:r w:rsidR="00D62506">
          <w:rPr>
            <w:noProof/>
            <w:webHidden/>
          </w:rPr>
        </w:r>
        <w:r w:rsidR="00D62506">
          <w:rPr>
            <w:noProof/>
            <w:webHidden/>
          </w:rPr>
          <w:fldChar w:fldCharType="separate"/>
        </w:r>
        <w:r w:rsidR="00D62506">
          <w:rPr>
            <w:noProof/>
            <w:webHidden/>
          </w:rPr>
          <w:t>34</w:t>
        </w:r>
        <w:r w:rsidR="00D62506">
          <w:rPr>
            <w:noProof/>
            <w:webHidden/>
          </w:rPr>
          <w:fldChar w:fldCharType="end"/>
        </w:r>
      </w:hyperlink>
    </w:p>
    <w:p w14:paraId="13D9CFEC" w14:textId="2A38D768" w:rsidR="00D62506" w:rsidRDefault="003679B0">
      <w:pPr>
        <w:pStyle w:val="Tabladeilustraciones"/>
        <w:tabs>
          <w:tab w:val="right" w:leader="dot" w:pos="8828"/>
        </w:tabs>
        <w:rPr>
          <w:noProof/>
          <w:sz w:val="22"/>
          <w:szCs w:val="22"/>
          <w:lang w:eastAsia="es-CO"/>
        </w:rPr>
      </w:pPr>
      <w:hyperlink w:anchor="_Toc25247105" w:history="1">
        <w:r w:rsidR="00D62506" w:rsidRPr="003C3A00">
          <w:rPr>
            <w:rStyle w:val="Hipervnculo"/>
            <w:noProof/>
          </w:rPr>
          <w:t>Tabla CU 31: Soporte en sitio</w:t>
        </w:r>
        <w:r w:rsidR="00D62506">
          <w:rPr>
            <w:noProof/>
            <w:webHidden/>
          </w:rPr>
          <w:tab/>
        </w:r>
        <w:r w:rsidR="00D62506">
          <w:rPr>
            <w:noProof/>
            <w:webHidden/>
          </w:rPr>
          <w:fldChar w:fldCharType="begin"/>
        </w:r>
        <w:r w:rsidR="00D62506">
          <w:rPr>
            <w:noProof/>
            <w:webHidden/>
          </w:rPr>
          <w:instrText xml:space="preserve"> PAGEREF _Toc25247105 \h </w:instrText>
        </w:r>
        <w:r w:rsidR="00D62506">
          <w:rPr>
            <w:noProof/>
            <w:webHidden/>
          </w:rPr>
        </w:r>
        <w:r w:rsidR="00D62506">
          <w:rPr>
            <w:noProof/>
            <w:webHidden/>
          </w:rPr>
          <w:fldChar w:fldCharType="separate"/>
        </w:r>
        <w:r w:rsidR="00D62506">
          <w:rPr>
            <w:noProof/>
            <w:webHidden/>
          </w:rPr>
          <w:t>35</w:t>
        </w:r>
        <w:r w:rsidR="00D62506">
          <w:rPr>
            <w:noProof/>
            <w:webHidden/>
          </w:rPr>
          <w:fldChar w:fldCharType="end"/>
        </w:r>
      </w:hyperlink>
    </w:p>
    <w:p w14:paraId="260A4CE7" w14:textId="37BE8638" w:rsidR="00D62506" w:rsidRDefault="003679B0">
      <w:pPr>
        <w:pStyle w:val="Tabladeilustraciones"/>
        <w:tabs>
          <w:tab w:val="right" w:leader="dot" w:pos="8828"/>
        </w:tabs>
        <w:rPr>
          <w:noProof/>
          <w:sz w:val="22"/>
          <w:szCs w:val="22"/>
          <w:lang w:eastAsia="es-CO"/>
        </w:rPr>
      </w:pPr>
      <w:hyperlink w:anchor="_Toc25247106" w:history="1">
        <w:r w:rsidR="00D62506" w:rsidRPr="003C3A00">
          <w:rPr>
            <w:rStyle w:val="Hipervnculo"/>
            <w:noProof/>
          </w:rPr>
          <w:t>Tabla CU 32: Factura</w:t>
        </w:r>
        <w:r w:rsidR="00D62506">
          <w:rPr>
            <w:noProof/>
            <w:webHidden/>
          </w:rPr>
          <w:tab/>
        </w:r>
        <w:r w:rsidR="00D62506">
          <w:rPr>
            <w:noProof/>
            <w:webHidden/>
          </w:rPr>
          <w:fldChar w:fldCharType="begin"/>
        </w:r>
        <w:r w:rsidR="00D62506">
          <w:rPr>
            <w:noProof/>
            <w:webHidden/>
          </w:rPr>
          <w:instrText xml:space="preserve"> PAGEREF _Toc25247106 \h </w:instrText>
        </w:r>
        <w:r w:rsidR="00D62506">
          <w:rPr>
            <w:noProof/>
            <w:webHidden/>
          </w:rPr>
        </w:r>
        <w:r w:rsidR="00D62506">
          <w:rPr>
            <w:noProof/>
            <w:webHidden/>
          </w:rPr>
          <w:fldChar w:fldCharType="separate"/>
        </w:r>
        <w:r w:rsidR="00D62506">
          <w:rPr>
            <w:noProof/>
            <w:webHidden/>
          </w:rPr>
          <w:t>36</w:t>
        </w:r>
        <w:r w:rsidR="00D62506">
          <w:rPr>
            <w:noProof/>
            <w:webHidden/>
          </w:rPr>
          <w:fldChar w:fldCharType="end"/>
        </w:r>
      </w:hyperlink>
    </w:p>
    <w:p w14:paraId="74350E49" w14:textId="27AB08A5" w:rsidR="00D62506" w:rsidRDefault="003679B0">
      <w:pPr>
        <w:pStyle w:val="Tabladeilustraciones"/>
        <w:tabs>
          <w:tab w:val="right" w:leader="dot" w:pos="8828"/>
        </w:tabs>
        <w:rPr>
          <w:noProof/>
        </w:rPr>
      </w:pPr>
      <w:hyperlink w:anchor="_Toc25247107" w:history="1">
        <w:r w:rsidR="00D62506" w:rsidRPr="003C3A00">
          <w:rPr>
            <w:rStyle w:val="Hipervnculo"/>
            <w:noProof/>
          </w:rPr>
          <w:t>Tabla CU 33: Calcular precio</w:t>
        </w:r>
        <w:r w:rsidR="00D62506">
          <w:rPr>
            <w:noProof/>
            <w:webHidden/>
          </w:rPr>
          <w:tab/>
        </w:r>
        <w:r w:rsidR="00D62506">
          <w:rPr>
            <w:noProof/>
            <w:webHidden/>
          </w:rPr>
          <w:fldChar w:fldCharType="begin"/>
        </w:r>
        <w:r w:rsidR="00D62506">
          <w:rPr>
            <w:noProof/>
            <w:webHidden/>
          </w:rPr>
          <w:instrText xml:space="preserve"> PAGEREF _Toc25247107 \h </w:instrText>
        </w:r>
        <w:r w:rsidR="00D62506">
          <w:rPr>
            <w:noProof/>
            <w:webHidden/>
          </w:rPr>
        </w:r>
        <w:r w:rsidR="00D62506">
          <w:rPr>
            <w:noProof/>
            <w:webHidden/>
          </w:rPr>
          <w:fldChar w:fldCharType="separate"/>
        </w:r>
        <w:r w:rsidR="00D62506">
          <w:rPr>
            <w:noProof/>
            <w:webHidden/>
          </w:rPr>
          <w:t>37</w:t>
        </w:r>
        <w:r w:rsidR="00D62506">
          <w:rPr>
            <w:noProof/>
            <w:webHidden/>
          </w:rPr>
          <w:fldChar w:fldCharType="end"/>
        </w:r>
      </w:hyperlink>
    </w:p>
    <w:p w14:paraId="06CB56C9" w14:textId="46068C6B" w:rsidR="00D2444C" w:rsidRDefault="00A461E1" w:rsidP="007466E8">
      <w:pPr>
        <w:pStyle w:val="Ttulo2"/>
      </w:pPr>
      <w:r>
        <w:fldChar w:fldCharType="end"/>
      </w:r>
      <w:bookmarkStart w:id="7" w:name="_Toc25745066"/>
      <w:r w:rsidR="00451BD2">
        <w:t>Requerimientos</w:t>
      </w:r>
      <w:bookmarkEnd w:id="7"/>
    </w:p>
    <w:p w14:paraId="6336D36B" w14:textId="2906D94E" w:rsidR="00290FB2" w:rsidRDefault="00205C01">
      <w:pPr>
        <w:pStyle w:val="Tabladeilustraciones"/>
        <w:tabs>
          <w:tab w:val="right" w:leader="dot" w:pos="8828"/>
        </w:tabs>
        <w:rPr>
          <w:noProof/>
          <w:sz w:val="22"/>
          <w:szCs w:val="22"/>
          <w:lang w:eastAsia="es-CO"/>
        </w:rPr>
      </w:pPr>
      <w:r>
        <w:fldChar w:fldCharType="begin"/>
      </w:r>
      <w:r>
        <w:instrText xml:space="preserve"> TOC \h \z \c "Tablas Requerimiento" </w:instrText>
      </w:r>
      <w:r>
        <w:fldChar w:fldCharType="separate"/>
      </w:r>
      <w:hyperlink w:anchor="_Toc25746159" w:history="1">
        <w:r w:rsidR="00290FB2" w:rsidRPr="001F6FB5">
          <w:rPr>
            <w:rStyle w:val="Hipervnculo"/>
            <w:noProof/>
          </w:rPr>
          <w:t>Tablas Requerimiento 1</w:t>
        </w:r>
        <w:r w:rsidR="00290FB2">
          <w:rPr>
            <w:noProof/>
            <w:webHidden/>
          </w:rPr>
          <w:tab/>
        </w:r>
        <w:r w:rsidR="00290FB2">
          <w:rPr>
            <w:noProof/>
            <w:webHidden/>
          </w:rPr>
          <w:fldChar w:fldCharType="begin"/>
        </w:r>
        <w:r w:rsidR="00290FB2">
          <w:rPr>
            <w:noProof/>
            <w:webHidden/>
          </w:rPr>
          <w:instrText xml:space="preserve"> PAGEREF _Toc25746159 \h </w:instrText>
        </w:r>
        <w:r w:rsidR="00290FB2">
          <w:rPr>
            <w:noProof/>
            <w:webHidden/>
          </w:rPr>
        </w:r>
        <w:r w:rsidR="00290FB2">
          <w:rPr>
            <w:noProof/>
            <w:webHidden/>
          </w:rPr>
          <w:fldChar w:fldCharType="separate"/>
        </w:r>
        <w:r w:rsidR="00290FB2">
          <w:rPr>
            <w:noProof/>
            <w:webHidden/>
          </w:rPr>
          <w:t>48</w:t>
        </w:r>
        <w:r w:rsidR="00290FB2">
          <w:rPr>
            <w:noProof/>
            <w:webHidden/>
          </w:rPr>
          <w:fldChar w:fldCharType="end"/>
        </w:r>
      </w:hyperlink>
    </w:p>
    <w:p w14:paraId="4959ADFA" w14:textId="0AA72602" w:rsidR="00290FB2" w:rsidRDefault="003679B0">
      <w:pPr>
        <w:pStyle w:val="Tabladeilustraciones"/>
        <w:tabs>
          <w:tab w:val="right" w:leader="dot" w:pos="8828"/>
        </w:tabs>
        <w:rPr>
          <w:noProof/>
          <w:sz w:val="22"/>
          <w:szCs w:val="22"/>
          <w:lang w:eastAsia="es-CO"/>
        </w:rPr>
      </w:pPr>
      <w:hyperlink w:anchor="_Toc25746160" w:history="1">
        <w:r w:rsidR="00290FB2" w:rsidRPr="001F6FB5">
          <w:rPr>
            <w:rStyle w:val="Hipervnculo"/>
            <w:noProof/>
          </w:rPr>
          <w:t>Tablas Requerimiento 2</w:t>
        </w:r>
        <w:r w:rsidR="00290FB2">
          <w:rPr>
            <w:noProof/>
            <w:webHidden/>
          </w:rPr>
          <w:tab/>
        </w:r>
        <w:r w:rsidR="00290FB2">
          <w:rPr>
            <w:noProof/>
            <w:webHidden/>
          </w:rPr>
          <w:fldChar w:fldCharType="begin"/>
        </w:r>
        <w:r w:rsidR="00290FB2">
          <w:rPr>
            <w:noProof/>
            <w:webHidden/>
          </w:rPr>
          <w:instrText xml:space="preserve"> PAGEREF _Toc25746160 \h </w:instrText>
        </w:r>
        <w:r w:rsidR="00290FB2">
          <w:rPr>
            <w:noProof/>
            <w:webHidden/>
          </w:rPr>
        </w:r>
        <w:r w:rsidR="00290FB2">
          <w:rPr>
            <w:noProof/>
            <w:webHidden/>
          </w:rPr>
          <w:fldChar w:fldCharType="separate"/>
        </w:r>
        <w:r w:rsidR="00290FB2">
          <w:rPr>
            <w:noProof/>
            <w:webHidden/>
          </w:rPr>
          <w:t>48</w:t>
        </w:r>
        <w:r w:rsidR="00290FB2">
          <w:rPr>
            <w:noProof/>
            <w:webHidden/>
          </w:rPr>
          <w:fldChar w:fldCharType="end"/>
        </w:r>
      </w:hyperlink>
    </w:p>
    <w:p w14:paraId="10741E33" w14:textId="3C778AED" w:rsidR="00290FB2" w:rsidRDefault="003679B0">
      <w:pPr>
        <w:pStyle w:val="Tabladeilustraciones"/>
        <w:tabs>
          <w:tab w:val="right" w:leader="dot" w:pos="8828"/>
        </w:tabs>
        <w:rPr>
          <w:noProof/>
          <w:sz w:val="22"/>
          <w:szCs w:val="22"/>
          <w:lang w:eastAsia="es-CO"/>
        </w:rPr>
      </w:pPr>
      <w:hyperlink w:anchor="_Toc25746161" w:history="1">
        <w:r w:rsidR="00290FB2" w:rsidRPr="001F6FB5">
          <w:rPr>
            <w:rStyle w:val="Hipervnculo"/>
            <w:noProof/>
          </w:rPr>
          <w:t>Tablas Requerimiento 3</w:t>
        </w:r>
        <w:r w:rsidR="00290FB2">
          <w:rPr>
            <w:noProof/>
            <w:webHidden/>
          </w:rPr>
          <w:tab/>
        </w:r>
        <w:r w:rsidR="00290FB2">
          <w:rPr>
            <w:noProof/>
            <w:webHidden/>
          </w:rPr>
          <w:fldChar w:fldCharType="begin"/>
        </w:r>
        <w:r w:rsidR="00290FB2">
          <w:rPr>
            <w:noProof/>
            <w:webHidden/>
          </w:rPr>
          <w:instrText xml:space="preserve"> PAGEREF _Toc25746161 \h </w:instrText>
        </w:r>
        <w:r w:rsidR="00290FB2">
          <w:rPr>
            <w:noProof/>
            <w:webHidden/>
          </w:rPr>
        </w:r>
        <w:r w:rsidR="00290FB2">
          <w:rPr>
            <w:noProof/>
            <w:webHidden/>
          </w:rPr>
          <w:fldChar w:fldCharType="separate"/>
        </w:r>
        <w:r w:rsidR="00290FB2">
          <w:rPr>
            <w:noProof/>
            <w:webHidden/>
          </w:rPr>
          <w:t>48</w:t>
        </w:r>
        <w:r w:rsidR="00290FB2">
          <w:rPr>
            <w:noProof/>
            <w:webHidden/>
          </w:rPr>
          <w:fldChar w:fldCharType="end"/>
        </w:r>
      </w:hyperlink>
    </w:p>
    <w:p w14:paraId="51B73DDA" w14:textId="6897DB34" w:rsidR="00290FB2" w:rsidRDefault="003679B0">
      <w:pPr>
        <w:pStyle w:val="Tabladeilustraciones"/>
        <w:tabs>
          <w:tab w:val="right" w:leader="dot" w:pos="8828"/>
        </w:tabs>
        <w:rPr>
          <w:noProof/>
          <w:sz w:val="22"/>
          <w:szCs w:val="22"/>
          <w:lang w:eastAsia="es-CO"/>
        </w:rPr>
      </w:pPr>
      <w:hyperlink w:anchor="_Toc25746162" w:history="1">
        <w:r w:rsidR="00290FB2" w:rsidRPr="001F6FB5">
          <w:rPr>
            <w:rStyle w:val="Hipervnculo"/>
            <w:noProof/>
          </w:rPr>
          <w:t>Tablas Requerimiento 4</w:t>
        </w:r>
        <w:r w:rsidR="00290FB2">
          <w:rPr>
            <w:noProof/>
            <w:webHidden/>
          </w:rPr>
          <w:tab/>
        </w:r>
        <w:r w:rsidR="00290FB2">
          <w:rPr>
            <w:noProof/>
            <w:webHidden/>
          </w:rPr>
          <w:fldChar w:fldCharType="begin"/>
        </w:r>
        <w:r w:rsidR="00290FB2">
          <w:rPr>
            <w:noProof/>
            <w:webHidden/>
          </w:rPr>
          <w:instrText xml:space="preserve"> PAGEREF _Toc25746162 \h </w:instrText>
        </w:r>
        <w:r w:rsidR="00290FB2">
          <w:rPr>
            <w:noProof/>
            <w:webHidden/>
          </w:rPr>
        </w:r>
        <w:r w:rsidR="00290FB2">
          <w:rPr>
            <w:noProof/>
            <w:webHidden/>
          </w:rPr>
          <w:fldChar w:fldCharType="separate"/>
        </w:r>
        <w:r w:rsidR="00290FB2">
          <w:rPr>
            <w:noProof/>
            <w:webHidden/>
          </w:rPr>
          <w:t>49</w:t>
        </w:r>
        <w:r w:rsidR="00290FB2">
          <w:rPr>
            <w:noProof/>
            <w:webHidden/>
          </w:rPr>
          <w:fldChar w:fldCharType="end"/>
        </w:r>
      </w:hyperlink>
    </w:p>
    <w:p w14:paraId="7DCCBE4A" w14:textId="218ECC19" w:rsidR="00290FB2" w:rsidRDefault="003679B0">
      <w:pPr>
        <w:pStyle w:val="Tabladeilustraciones"/>
        <w:tabs>
          <w:tab w:val="right" w:leader="dot" w:pos="8828"/>
        </w:tabs>
        <w:rPr>
          <w:noProof/>
          <w:sz w:val="22"/>
          <w:szCs w:val="22"/>
          <w:lang w:eastAsia="es-CO"/>
        </w:rPr>
      </w:pPr>
      <w:hyperlink w:anchor="_Toc25746163" w:history="1">
        <w:r w:rsidR="00290FB2" w:rsidRPr="001F6FB5">
          <w:rPr>
            <w:rStyle w:val="Hipervnculo"/>
            <w:noProof/>
          </w:rPr>
          <w:t>Tablas Requerimiento 5</w:t>
        </w:r>
        <w:r w:rsidR="00290FB2">
          <w:rPr>
            <w:noProof/>
            <w:webHidden/>
          </w:rPr>
          <w:tab/>
        </w:r>
        <w:r w:rsidR="00290FB2">
          <w:rPr>
            <w:noProof/>
            <w:webHidden/>
          </w:rPr>
          <w:fldChar w:fldCharType="begin"/>
        </w:r>
        <w:r w:rsidR="00290FB2">
          <w:rPr>
            <w:noProof/>
            <w:webHidden/>
          </w:rPr>
          <w:instrText xml:space="preserve"> PAGEREF _Toc25746163 \h </w:instrText>
        </w:r>
        <w:r w:rsidR="00290FB2">
          <w:rPr>
            <w:noProof/>
            <w:webHidden/>
          </w:rPr>
        </w:r>
        <w:r w:rsidR="00290FB2">
          <w:rPr>
            <w:noProof/>
            <w:webHidden/>
          </w:rPr>
          <w:fldChar w:fldCharType="separate"/>
        </w:r>
        <w:r w:rsidR="00290FB2">
          <w:rPr>
            <w:noProof/>
            <w:webHidden/>
          </w:rPr>
          <w:t>49</w:t>
        </w:r>
        <w:r w:rsidR="00290FB2">
          <w:rPr>
            <w:noProof/>
            <w:webHidden/>
          </w:rPr>
          <w:fldChar w:fldCharType="end"/>
        </w:r>
      </w:hyperlink>
    </w:p>
    <w:p w14:paraId="32AD24E1" w14:textId="3DB0D1B2" w:rsidR="00290FB2" w:rsidRDefault="003679B0">
      <w:pPr>
        <w:pStyle w:val="Tabladeilustraciones"/>
        <w:tabs>
          <w:tab w:val="right" w:leader="dot" w:pos="8828"/>
        </w:tabs>
        <w:rPr>
          <w:noProof/>
          <w:sz w:val="22"/>
          <w:szCs w:val="22"/>
          <w:lang w:eastAsia="es-CO"/>
        </w:rPr>
      </w:pPr>
      <w:hyperlink w:anchor="_Toc25746164" w:history="1">
        <w:r w:rsidR="00290FB2" w:rsidRPr="001F6FB5">
          <w:rPr>
            <w:rStyle w:val="Hipervnculo"/>
            <w:noProof/>
          </w:rPr>
          <w:t>Tablas Requerimiento 6</w:t>
        </w:r>
        <w:r w:rsidR="00290FB2">
          <w:rPr>
            <w:noProof/>
            <w:webHidden/>
          </w:rPr>
          <w:tab/>
        </w:r>
        <w:r w:rsidR="00290FB2">
          <w:rPr>
            <w:noProof/>
            <w:webHidden/>
          </w:rPr>
          <w:fldChar w:fldCharType="begin"/>
        </w:r>
        <w:r w:rsidR="00290FB2">
          <w:rPr>
            <w:noProof/>
            <w:webHidden/>
          </w:rPr>
          <w:instrText xml:space="preserve"> PAGEREF _Toc25746164 \h </w:instrText>
        </w:r>
        <w:r w:rsidR="00290FB2">
          <w:rPr>
            <w:noProof/>
            <w:webHidden/>
          </w:rPr>
        </w:r>
        <w:r w:rsidR="00290FB2">
          <w:rPr>
            <w:noProof/>
            <w:webHidden/>
          </w:rPr>
          <w:fldChar w:fldCharType="separate"/>
        </w:r>
        <w:r w:rsidR="00290FB2">
          <w:rPr>
            <w:noProof/>
            <w:webHidden/>
          </w:rPr>
          <w:t>49</w:t>
        </w:r>
        <w:r w:rsidR="00290FB2">
          <w:rPr>
            <w:noProof/>
            <w:webHidden/>
          </w:rPr>
          <w:fldChar w:fldCharType="end"/>
        </w:r>
      </w:hyperlink>
    </w:p>
    <w:p w14:paraId="376C994A" w14:textId="3DEF81C5" w:rsidR="00290FB2" w:rsidRDefault="003679B0">
      <w:pPr>
        <w:pStyle w:val="Tabladeilustraciones"/>
        <w:tabs>
          <w:tab w:val="right" w:leader="dot" w:pos="8828"/>
        </w:tabs>
        <w:rPr>
          <w:noProof/>
          <w:sz w:val="22"/>
          <w:szCs w:val="22"/>
          <w:lang w:eastAsia="es-CO"/>
        </w:rPr>
      </w:pPr>
      <w:hyperlink w:anchor="_Toc25746165" w:history="1">
        <w:r w:rsidR="00290FB2" w:rsidRPr="001F6FB5">
          <w:rPr>
            <w:rStyle w:val="Hipervnculo"/>
            <w:noProof/>
          </w:rPr>
          <w:t>Tablas Requerimiento 7</w:t>
        </w:r>
        <w:r w:rsidR="00290FB2">
          <w:rPr>
            <w:noProof/>
            <w:webHidden/>
          </w:rPr>
          <w:tab/>
        </w:r>
        <w:r w:rsidR="00290FB2">
          <w:rPr>
            <w:noProof/>
            <w:webHidden/>
          </w:rPr>
          <w:fldChar w:fldCharType="begin"/>
        </w:r>
        <w:r w:rsidR="00290FB2">
          <w:rPr>
            <w:noProof/>
            <w:webHidden/>
          </w:rPr>
          <w:instrText xml:space="preserve"> PAGEREF _Toc25746165 \h </w:instrText>
        </w:r>
        <w:r w:rsidR="00290FB2">
          <w:rPr>
            <w:noProof/>
            <w:webHidden/>
          </w:rPr>
        </w:r>
        <w:r w:rsidR="00290FB2">
          <w:rPr>
            <w:noProof/>
            <w:webHidden/>
          </w:rPr>
          <w:fldChar w:fldCharType="separate"/>
        </w:r>
        <w:r w:rsidR="00290FB2">
          <w:rPr>
            <w:noProof/>
            <w:webHidden/>
          </w:rPr>
          <w:t>50</w:t>
        </w:r>
        <w:r w:rsidR="00290FB2">
          <w:rPr>
            <w:noProof/>
            <w:webHidden/>
          </w:rPr>
          <w:fldChar w:fldCharType="end"/>
        </w:r>
      </w:hyperlink>
    </w:p>
    <w:p w14:paraId="5C4185A5" w14:textId="3266E096" w:rsidR="00290FB2" w:rsidRDefault="003679B0">
      <w:pPr>
        <w:pStyle w:val="Tabladeilustraciones"/>
        <w:tabs>
          <w:tab w:val="right" w:leader="dot" w:pos="8828"/>
        </w:tabs>
        <w:rPr>
          <w:noProof/>
          <w:sz w:val="22"/>
          <w:szCs w:val="22"/>
          <w:lang w:eastAsia="es-CO"/>
        </w:rPr>
      </w:pPr>
      <w:hyperlink w:anchor="_Toc25746166" w:history="1">
        <w:r w:rsidR="00290FB2" w:rsidRPr="001F6FB5">
          <w:rPr>
            <w:rStyle w:val="Hipervnculo"/>
            <w:noProof/>
          </w:rPr>
          <w:t>Tablas Requerimiento 8</w:t>
        </w:r>
        <w:r w:rsidR="00290FB2">
          <w:rPr>
            <w:noProof/>
            <w:webHidden/>
          </w:rPr>
          <w:tab/>
        </w:r>
        <w:r w:rsidR="00290FB2">
          <w:rPr>
            <w:noProof/>
            <w:webHidden/>
          </w:rPr>
          <w:fldChar w:fldCharType="begin"/>
        </w:r>
        <w:r w:rsidR="00290FB2">
          <w:rPr>
            <w:noProof/>
            <w:webHidden/>
          </w:rPr>
          <w:instrText xml:space="preserve"> PAGEREF _Toc25746166 \h </w:instrText>
        </w:r>
        <w:r w:rsidR="00290FB2">
          <w:rPr>
            <w:noProof/>
            <w:webHidden/>
          </w:rPr>
        </w:r>
        <w:r w:rsidR="00290FB2">
          <w:rPr>
            <w:noProof/>
            <w:webHidden/>
          </w:rPr>
          <w:fldChar w:fldCharType="separate"/>
        </w:r>
        <w:r w:rsidR="00290FB2">
          <w:rPr>
            <w:noProof/>
            <w:webHidden/>
          </w:rPr>
          <w:t>50</w:t>
        </w:r>
        <w:r w:rsidR="00290FB2">
          <w:rPr>
            <w:noProof/>
            <w:webHidden/>
          </w:rPr>
          <w:fldChar w:fldCharType="end"/>
        </w:r>
      </w:hyperlink>
    </w:p>
    <w:p w14:paraId="58B0FC02" w14:textId="31964434" w:rsidR="00290FB2" w:rsidRDefault="003679B0">
      <w:pPr>
        <w:pStyle w:val="Tabladeilustraciones"/>
        <w:tabs>
          <w:tab w:val="right" w:leader="dot" w:pos="8828"/>
        </w:tabs>
        <w:rPr>
          <w:noProof/>
          <w:sz w:val="22"/>
          <w:szCs w:val="22"/>
          <w:lang w:eastAsia="es-CO"/>
        </w:rPr>
      </w:pPr>
      <w:hyperlink w:anchor="_Toc25746167" w:history="1">
        <w:r w:rsidR="00290FB2" w:rsidRPr="001F6FB5">
          <w:rPr>
            <w:rStyle w:val="Hipervnculo"/>
            <w:noProof/>
          </w:rPr>
          <w:t>Tablas Requerimiento 9</w:t>
        </w:r>
        <w:r w:rsidR="00290FB2">
          <w:rPr>
            <w:noProof/>
            <w:webHidden/>
          </w:rPr>
          <w:tab/>
        </w:r>
        <w:r w:rsidR="00290FB2">
          <w:rPr>
            <w:noProof/>
            <w:webHidden/>
          </w:rPr>
          <w:fldChar w:fldCharType="begin"/>
        </w:r>
        <w:r w:rsidR="00290FB2">
          <w:rPr>
            <w:noProof/>
            <w:webHidden/>
          </w:rPr>
          <w:instrText xml:space="preserve"> PAGEREF _Toc25746167 \h </w:instrText>
        </w:r>
        <w:r w:rsidR="00290FB2">
          <w:rPr>
            <w:noProof/>
            <w:webHidden/>
          </w:rPr>
        </w:r>
        <w:r w:rsidR="00290FB2">
          <w:rPr>
            <w:noProof/>
            <w:webHidden/>
          </w:rPr>
          <w:fldChar w:fldCharType="separate"/>
        </w:r>
        <w:r w:rsidR="00290FB2">
          <w:rPr>
            <w:noProof/>
            <w:webHidden/>
          </w:rPr>
          <w:t>50</w:t>
        </w:r>
        <w:r w:rsidR="00290FB2">
          <w:rPr>
            <w:noProof/>
            <w:webHidden/>
          </w:rPr>
          <w:fldChar w:fldCharType="end"/>
        </w:r>
      </w:hyperlink>
    </w:p>
    <w:p w14:paraId="18C0B63D" w14:textId="6BD634A8" w:rsidR="00290FB2" w:rsidRDefault="003679B0">
      <w:pPr>
        <w:pStyle w:val="Tabladeilustraciones"/>
        <w:tabs>
          <w:tab w:val="right" w:leader="dot" w:pos="8828"/>
        </w:tabs>
        <w:rPr>
          <w:noProof/>
          <w:sz w:val="22"/>
          <w:szCs w:val="22"/>
          <w:lang w:eastAsia="es-CO"/>
        </w:rPr>
      </w:pPr>
      <w:hyperlink w:anchor="_Toc25746168" w:history="1">
        <w:r w:rsidR="00290FB2" w:rsidRPr="001F6FB5">
          <w:rPr>
            <w:rStyle w:val="Hipervnculo"/>
            <w:noProof/>
          </w:rPr>
          <w:t>Tablas Requerimiento 10</w:t>
        </w:r>
        <w:r w:rsidR="00290FB2">
          <w:rPr>
            <w:noProof/>
            <w:webHidden/>
          </w:rPr>
          <w:tab/>
        </w:r>
        <w:r w:rsidR="00290FB2">
          <w:rPr>
            <w:noProof/>
            <w:webHidden/>
          </w:rPr>
          <w:fldChar w:fldCharType="begin"/>
        </w:r>
        <w:r w:rsidR="00290FB2">
          <w:rPr>
            <w:noProof/>
            <w:webHidden/>
          </w:rPr>
          <w:instrText xml:space="preserve"> PAGEREF _Toc25746168 \h </w:instrText>
        </w:r>
        <w:r w:rsidR="00290FB2">
          <w:rPr>
            <w:noProof/>
            <w:webHidden/>
          </w:rPr>
        </w:r>
        <w:r w:rsidR="00290FB2">
          <w:rPr>
            <w:noProof/>
            <w:webHidden/>
          </w:rPr>
          <w:fldChar w:fldCharType="separate"/>
        </w:r>
        <w:r w:rsidR="00290FB2">
          <w:rPr>
            <w:noProof/>
            <w:webHidden/>
          </w:rPr>
          <w:t>51</w:t>
        </w:r>
        <w:r w:rsidR="00290FB2">
          <w:rPr>
            <w:noProof/>
            <w:webHidden/>
          </w:rPr>
          <w:fldChar w:fldCharType="end"/>
        </w:r>
      </w:hyperlink>
    </w:p>
    <w:p w14:paraId="23B7C9DC" w14:textId="19FE7210" w:rsidR="007404C3" w:rsidRDefault="00205C01" w:rsidP="00274B16">
      <w:pPr>
        <w:pStyle w:val="Tabladeilustraciones"/>
        <w:tabs>
          <w:tab w:val="right" w:pos="8828"/>
        </w:tabs>
      </w:pPr>
      <w:r>
        <w:fldChar w:fldCharType="end"/>
      </w:r>
    </w:p>
    <w:p w14:paraId="767BCB8E" w14:textId="673C88AE" w:rsidR="0057503D" w:rsidRDefault="0057503D">
      <w:pPr>
        <w:spacing w:before="0" w:after="120" w:line="264" w:lineRule="auto"/>
      </w:pPr>
      <w:r>
        <w:br w:type="page"/>
      </w:r>
    </w:p>
    <w:p w14:paraId="063D0A9D" w14:textId="77777777" w:rsidR="003028FE" w:rsidRDefault="000C50B7" w:rsidP="007404C3">
      <w:pPr>
        <w:pStyle w:val="Ttulo1"/>
      </w:pPr>
      <w:bookmarkStart w:id="8" w:name="_Toc25745067"/>
      <w:r>
        <w:lastRenderedPageBreak/>
        <w:t>Introducción</w:t>
      </w:r>
      <w:bookmarkEnd w:id="8"/>
    </w:p>
    <w:p w14:paraId="215694A6" w14:textId="595EFDD8" w:rsidR="000E5A90" w:rsidRDefault="00855898" w:rsidP="007466E8">
      <w:r>
        <w:t>Tecsisline</w:t>
      </w:r>
      <w:r w:rsidR="000D1112">
        <w:t xml:space="preserve"> es </w:t>
      </w:r>
      <w:r w:rsidR="00726989">
        <w:t>una plataforma</w:t>
      </w:r>
      <w:r w:rsidR="000D1112">
        <w:t xml:space="preserve"> que te facilita </w:t>
      </w:r>
      <w:r w:rsidR="00B24C15">
        <w:t xml:space="preserve">que permite publicar productos o servicios </w:t>
      </w:r>
      <w:r w:rsidR="00B937CE">
        <w:t>que,</w:t>
      </w:r>
      <w:r w:rsidR="00B24C15">
        <w:t xml:space="preserve"> a cualquier nivel</w:t>
      </w:r>
      <w:r w:rsidR="002B6B4A">
        <w:t>, cuenta con un chat interactivo</w:t>
      </w:r>
      <w:r w:rsidR="007C4E16">
        <w:t xml:space="preserve"> para es</w:t>
      </w:r>
      <w:r w:rsidR="007327F7">
        <w:t xml:space="preserve">pecificar </w:t>
      </w:r>
      <w:r w:rsidR="008C6D70">
        <w:t xml:space="preserve">los y tipos de </w:t>
      </w:r>
      <w:r w:rsidR="00D96699">
        <w:t>servicios</w:t>
      </w:r>
      <w:r w:rsidR="000E5A90">
        <w:t xml:space="preserve"> o productos.</w:t>
      </w:r>
    </w:p>
    <w:p w14:paraId="46B18565" w14:textId="4BCBE395" w:rsidR="002E1602" w:rsidRDefault="001267E0" w:rsidP="0028573C">
      <w:r>
        <w:t xml:space="preserve">En </w:t>
      </w:r>
      <w:r w:rsidR="00C927AF">
        <w:t>este documento</w:t>
      </w:r>
      <w:r>
        <w:t xml:space="preserve"> estará </w:t>
      </w:r>
      <w:r w:rsidR="007E1CA2">
        <w:t>él</w:t>
      </w:r>
      <w:r>
        <w:t xml:space="preserve"> expli</w:t>
      </w:r>
      <w:r w:rsidR="00B96AED">
        <w:t xml:space="preserve">ca </w:t>
      </w:r>
      <w:r w:rsidR="007E1CA2">
        <w:t>cómo</w:t>
      </w:r>
      <w:r w:rsidR="00B96AED">
        <w:t xml:space="preserve"> est</w:t>
      </w:r>
      <w:r w:rsidR="007E1CA2">
        <w:t>á</w:t>
      </w:r>
      <w:r w:rsidR="00B96AED">
        <w:t xml:space="preserve"> desarrollado </w:t>
      </w:r>
      <w:r w:rsidR="007E1CA2">
        <w:t xml:space="preserve">a través de </w:t>
      </w:r>
      <w:r w:rsidR="00B33419">
        <w:t xml:space="preserve">los </w:t>
      </w:r>
      <w:r w:rsidR="00C927AF">
        <w:t>requerimientos,</w:t>
      </w:r>
      <w:r w:rsidR="00B33419">
        <w:t xml:space="preserve"> diagramas “UML”</w:t>
      </w:r>
      <w:r w:rsidR="007E1CA2">
        <w:t xml:space="preserve"> con la herramienta </w:t>
      </w:r>
      <w:r w:rsidR="00DF549C">
        <w:t xml:space="preserve">visual </w:t>
      </w:r>
      <w:r w:rsidR="00C927AF">
        <w:t>paradigma</w:t>
      </w:r>
      <w:r w:rsidR="00101033">
        <w:t xml:space="preserve"> teniendo una breve descripción </w:t>
      </w:r>
      <w:r w:rsidR="001F7197">
        <w:t>por diagrama</w:t>
      </w:r>
      <w:r w:rsidR="009B323C">
        <w:t>, cada caso de uso extendido</w:t>
      </w:r>
      <w:r w:rsidR="00601932">
        <w:t xml:space="preserve"> </w:t>
      </w:r>
      <w:r w:rsidR="00390BF2">
        <w:t>representa cada caso de uso</w:t>
      </w:r>
      <w:r w:rsidR="007F4310">
        <w:t xml:space="preserve">, el diagrama relación entidad </w:t>
      </w:r>
      <w:r w:rsidR="00503CFD">
        <w:t xml:space="preserve">también tendrá </w:t>
      </w:r>
      <w:r w:rsidR="00DB58D6">
        <w:t>una breve descripción</w:t>
      </w:r>
      <w:r w:rsidR="00A02101">
        <w:t>.</w:t>
      </w:r>
      <w:r w:rsidR="002E1602">
        <w:t xml:space="preserve"> </w:t>
      </w:r>
      <w:r w:rsidR="00A02101">
        <w:t>L</w:t>
      </w:r>
      <w:r w:rsidR="002E1602">
        <w:t>as imágenes</w:t>
      </w:r>
      <w:r w:rsidR="00A02101">
        <w:t xml:space="preserve"> y tablas </w:t>
      </w:r>
      <w:r w:rsidR="00BE4BE7">
        <w:t>estarán en la lista de ilustraciones con vínculos</w:t>
      </w:r>
      <w:r w:rsidR="004F4D3E">
        <w:t>,</w:t>
      </w:r>
    </w:p>
    <w:p w14:paraId="64926F8C" w14:textId="793449FC" w:rsidR="00D21629" w:rsidRDefault="004F4D3E" w:rsidP="0028573C">
      <w:r>
        <w:t xml:space="preserve">Tendrá </w:t>
      </w:r>
      <w:r w:rsidR="00527811">
        <w:t>en parte de procedimientos los pasos de instalar</w:t>
      </w:r>
      <w:r w:rsidR="00980AB7">
        <w:t>,</w:t>
      </w:r>
      <w:r w:rsidR="009B0B69">
        <w:t xml:space="preserve"> </w:t>
      </w:r>
      <w:r w:rsidR="00980AB7">
        <w:t xml:space="preserve">configuración y despliegue de la web </w:t>
      </w:r>
      <w:r w:rsidR="00B62E41">
        <w:t xml:space="preserve">en servidor </w:t>
      </w:r>
      <w:r w:rsidR="006629F3">
        <w:t>con el manejo correctos de los puertos, en la parte de los comando</w:t>
      </w:r>
      <w:r w:rsidR="00A563BC">
        <w:t xml:space="preserve">s de control </w:t>
      </w:r>
      <w:r w:rsidR="00271132">
        <w:t xml:space="preserve">estarán </w:t>
      </w:r>
      <w:r w:rsidR="00E05EF6">
        <w:t>los atajos de teclado en alg</w:t>
      </w:r>
      <w:r w:rsidR="006366AE">
        <w:t>u</w:t>
      </w:r>
      <w:r w:rsidR="00E05EF6">
        <w:t>n</w:t>
      </w:r>
      <w:r w:rsidR="006366AE">
        <w:t>os</w:t>
      </w:r>
      <w:r w:rsidR="00E05EF6">
        <w:t xml:space="preserve"> casos importantes</w:t>
      </w:r>
      <w:r w:rsidR="006366AE">
        <w:t xml:space="preserve">, en la </w:t>
      </w:r>
      <w:r w:rsidR="00323512">
        <w:t>parte de mensajes de errores</w:t>
      </w:r>
      <w:r w:rsidR="00531C07">
        <w:t xml:space="preserve"> y </w:t>
      </w:r>
      <w:r w:rsidR="001A23BC">
        <w:t xml:space="preserve">solución de problema estarán los tipos de errores que se manejaran </w:t>
      </w:r>
      <w:r w:rsidR="00BE5AB7">
        <w:t>y como podrás solucionarlos</w:t>
      </w:r>
      <w:r w:rsidR="00A04C58">
        <w:t xml:space="preserve"> en caso</w:t>
      </w:r>
      <w:r w:rsidR="00CA68AF">
        <w:t xml:space="preserve"> de no comprender el e</w:t>
      </w:r>
      <w:r w:rsidR="00535336">
        <w:t>rror</w:t>
      </w:r>
      <w:r w:rsidR="00CA68AF">
        <w:t xml:space="preserve">, en </w:t>
      </w:r>
      <w:r w:rsidR="00535336">
        <w:t>la</w:t>
      </w:r>
      <w:r w:rsidR="000A3201">
        <w:t xml:space="preserve"> capacidad de </w:t>
      </w:r>
      <w:r w:rsidR="00652270">
        <w:t xml:space="preserve">búsqueda explica y da entender el </w:t>
      </w:r>
      <w:r w:rsidR="00D21629">
        <w:t>límite</w:t>
      </w:r>
      <w:r w:rsidR="00652270">
        <w:t xml:space="preserve"> de la búsqueda interi</w:t>
      </w:r>
      <w:r w:rsidR="00D21629">
        <w:t>or de la plataforma.</w:t>
      </w:r>
    </w:p>
    <w:p w14:paraId="66073438" w14:textId="7F239302" w:rsidR="00D21629" w:rsidRDefault="00D21629" w:rsidP="007466E8">
      <w:r>
        <w:t xml:space="preserve">Se </w:t>
      </w:r>
      <w:r w:rsidR="009A3029">
        <w:t>usa palabras técnicas que estarán el glosario</w:t>
      </w:r>
      <w:r w:rsidR="004B0C09">
        <w:t xml:space="preserve"> con significado </w:t>
      </w:r>
      <w:r w:rsidR="00BA3746">
        <w:t xml:space="preserve">compresivo </w:t>
      </w:r>
      <w:r w:rsidR="00F11019">
        <w:t xml:space="preserve">y entendible </w:t>
      </w:r>
    </w:p>
    <w:p w14:paraId="4484DBA4" w14:textId="77777777" w:rsidR="00166A89" w:rsidRDefault="00166A89">
      <w:pPr>
        <w:rPr>
          <w:sz w:val="32"/>
          <w:szCs w:val="32"/>
        </w:rPr>
      </w:pPr>
      <w:r>
        <w:rPr>
          <w:sz w:val="32"/>
          <w:szCs w:val="32"/>
        </w:rPr>
        <w:br w:type="page"/>
      </w:r>
    </w:p>
    <w:p w14:paraId="37EAFBD2" w14:textId="77777777" w:rsidR="000C50B7" w:rsidRDefault="002754BA" w:rsidP="005E73ED">
      <w:pPr>
        <w:pStyle w:val="Ttulo1"/>
      </w:pPr>
      <w:bookmarkStart w:id="9" w:name="_Toc25745068"/>
      <w:r>
        <w:lastRenderedPageBreak/>
        <w:t>Información del uso del documento</w:t>
      </w:r>
      <w:bookmarkEnd w:id="9"/>
    </w:p>
    <w:p w14:paraId="32516CC3" w14:textId="691044D4" w:rsidR="00BB5928" w:rsidRDefault="00BA1227" w:rsidP="00153D71">
      <w:pPr>
        <w:spacing w:before="240"/>
        <w:rPr>
          <w:szCs w:val="28"/>
        </w:rPr>
      </w:pPr>
      <w:r>
        <w:rPr>
          <w:szCs w:val="28"/>
        </w:rPr>
        <w:t xml:space="preserve">Presentado el ¿por qué? y motivos </w:t>
      </w:r>
      <w:r w:rsidR="001802E0">
        <w:rPr>
          <w:szCs w:val="28"/>
        </w:rPr>
        <w:t xml:space="preserve">de crear un software </w:t>
      </w:r>
      <w:r w:rsidR="00736F14">
        <w:rPr>
          <w:szCs w:val="28"/>
        </w:rPr>
        <w:t>a</w:t>
      </w:r>
      <w:r w:rsidR="001802E0">
        <w:rPr>
          <w:szCs w:val="28"/>
        </w:rPr>
        <w:t xml:space="preserve">l </w:t>
      </w:r>
      <w:r w:rsidR="00736F14">
        <w:rPr>
          <w:szCs w:val="28"/>
        </w:rPr>
        <w:t xml:space="preserve">desarrollo web en una plataforma </w:t>
      </w:r>
      <w:r w:rsidR="002B250F">
        <w:rPr>
          <w:szCs w:val="28"/>
        </w:rPr>
        <w:t xml:space="preserve">que es escalable a </w:t>
      </w:r>
      <w:r w:rsidR="006B783A">
        <w:rPr>
          <w:szCs w:val="28"/>
        </w:rPr>
        <w:t>multidispositivo siendo inte</w:t>
      </w:r>
      <w:r w:rsidR="001C0E94">
        <w:rPr>
          <w:szCs w:val="28"/>
        </w:rPr>
        <w:t>ractivo</w:t>
      </w:r>
      <w:r w:rsidR="007B7E5C">
        <w:rPr>
          <w:szCs w:val="28"/>
        </w:rPr>
        <w:t xml:space="preserve"> </w:t>
      </w:r>
      <w:r w:rsidR="00B57609">
        <w:rPr>
          <w:szCs w:val="28"/>
        </w:rPr>
        <w:t>para el usuario donde</w:t>
      </w:r>
      <w:r w:rsidR="004C434A">
        <w:rPr>
          <w:szCs w:val="28"/>
        </w:rPr>
        <w:t xml:space="preserve"> se esp</w:t>
      </w:r>
      <w:r w:rsidR="00A1425D">
        <w:rPr>
          <w:szCs w:val="28"/>
        </w:rPr>
        <w:t>e</w:t>
      </w:r>
      <w:r w:rsidR="004C434A">
        <w:rPr>
          <w:szCs w:val="28"/>
        </w:rPr>
        <w:t>fi</w:t>
      </w:r>
      <w:r w:rsidR="00A1425D">
        <w:rPr>
          <w:szCs w:val="28"/>
        </w:rPr>
        <w:t>ca los siguientes puntos</w:t>
      </w:r>
    </w:p>
    <w:p w14:paraId="56E32313" w14:textId="77777777" w:rsidR="00305097" w:rsidRPr="00305097" w:rsidRDefault="00305097" w:rsidP="00274B16">
      <w:pPr>
        <w:pStyle w:val="Prrafodelista"/>
        <w:numPr>
          <w:ilvl w:val="0"/>
          <w:numId w:val="24"/>
        </w:numPr>
        <w:spacing w:before="240"/>
        <w:rPr>
          <w:rStyle w:val="Referenciaintensa"/>
        </w:rPr>
      </w:pPr>
      <w:r w:rsidRPr="00305097">
        <w:rPr>
          <w:rStyle w:val="Referenciaintensa"/>
        </w:rPr>
        <w:t>Objetivo General</w:t>
      </w:r>
    </w:p>
    <w:p w14:paraId="62C581DE" w14:textId="77777777" w:rsidR="00305097" w:rsidRPr="00305097" w:rsidRDefault="00305097" w:rsidP="00274B16">
      <w:pPr>
        <w:pStyle w:val="Prrafodelista"/>
        <w:numPr>
          <w:ilvl w:val="1"/>
          <w:numId w:val="24"/>
        </w:numPr>
        <w:spacing w:before="240"/>
        <w:rPr>
          <w:rStyle w:val="Referenciaintensa"/>
        </w:rPr>
      </w:pPr>
      <w:r w:rsidRPr="00305097">
        <w:rPr>
          <w:rStyle w:val="Referenciaintensa"/>
        </w:rPr>
        <w:t>Objetivos Específicos</w:t>
      </w:r>
    </w:p>
    <w:p w14:paraId="4E14060D" w14:textId="77777777" w:rsidR="00305097" w:rsidRPr="00305097" w:rsidRDefault="00305097" w:rsidP="00274B16">
      <w:pPr>
        <w:pStyle w:val="Prrafodelista"/>
        <w:numPr>
          <w:ilvl w:val="0"/>
          <w:numId w:val="24"/>
        </w:numPr>
        <w:spacing w:before="240"/>
        <w:rPr>
          <w:rStyle w:val="Referenciaintensa"/>
        </w:rPr>
      </w:pPr>
      <w:r w:rsidRPr="00305097">
        <w:rPr>
          <w:rStyle w:val="Referenciaintensa"/>
        </w:rPr>
        <w:t>Planteamiento del problema</w:t>
      </w:r>
    </w:p>
    <w:p w14:paraId="713909D8" w14:textId="77777777" w:rsidR="00305097" w:rsidRPr="00305097" w:rsidRDefault="00305097" w:rsidP="00274B16">
      <w:pPr>
        <w:pStyle w:val="Prrafodelista"/>
        <w:numPr>
          <w:ilvl w:val="0"/>
          <w:numId w:val="24"/>
        </w:numPr>
        <w:spacing w:before="240"/>
        <w:rPr>
          <w:rStyle w:val="Referenciaintensa"/>
        </w:rPr>
      </w:pPr>
      <w:r w:rsidRPr="00305097">
        <w:rPr>
          <w:rStyle w:val="Referenciaintensa"/>
        </w:rPr>
        <w:t xml:space="preserve">Alcance del proyecto </w:t>
      </w:r>
    </w:p>
    <w:p w14:paraId="343B9D9A" w14:textId="77777777" w:rsidR="00305097" w:rsidRPr="00305097" w:rsidRDefault="00305097" w:rsidP="00274B16">
      <w:pPr>
        <w:pStyle w:val="Prrafodelista"/>
        <w:numPr>
          <w:ilvl w:val="0"/>
          <w:numId w:val="24"/>
        </w:numPr>
        <w:spacing w:before="240"/>
        <w:rPr>
          <w:rStyle w:val="Referenciaintensa"/>
        </w:rPr>
      </w:pPr>
      <w:r w:rsidRPr="00305097">
        <w:rPr>
          <w:rStyle w:val="Referenciaintensa"/>
        </w:rPr>
        <w:t xml:space="preserve">Justificación </w:t>
      </w:r>
    </w:p>
    <w:p w14:paraId="21F127F9" w14:textId="6E352477" w:rsidR="00B20347" w:rsidRPr="00274B16" w:rsidRDefault="00B20347" w:rsidP="00274B16">
      <w:pPr>
        <w:pStyle w:val="Ttulo2"/>
      </w:pPr>
      <w:bookmarkStart w:id="10" w:name="_Toc25745069"/>
      <w:r w:rsidRPr="00274B16">
        <w:rPr>
          <w:rStyle w:val="Referenciaintensa"/>
          <w:b w:val="0"/>
          <w:bCs w:val="0"/>
          <w:smallCaps w:val="0"/>
          <w:u w:val="none"/>
        </w:rPr>
        <w:t>OBJETIVO GENERAL</w:t>
      </w:r>
      <w:bookmarkEnd w:id="10"/>
      <w:r>
        <w:rPr>
          <w:rStyle w:val="Referenciaintensa"/>
          <w:b w:val="0"/>
          <w:bCs w:val="0"/>
          <w:smallCaps w:val="0"/>
          <w:u w:val="none"/>
        </w:rPr>
        <w:t xml:space="preserve"> </w:t>
      </w:r>
    </w:p>
    <w:p w14:paraId="0D03C756" w14:textId="3B557A4A" w:rsidR="00FF7071" w:rsidRPr="00274B16" w:rsidRDefault="00FF7071" w:rsidP="00274B16">
      <w:pPr>
        <w:rPr>
          <w:rStyle w:val="Referenciaintensa"/>
          <w:b w:val="0"/>
          <w:bCs w:val="0"/>
          <w:smallCaps w:val="0"/>
          <w:u w:val="none"/>
        </w:rPr>
      </w:pPr>
      <w:r w:rsidRPr="00FF7071">
        <w:rPr>
          <w:rStyle w:val="Referenciaintensa"/>
          <w:b w:val="0"/>
          <w:bCs w:val="0"/>
          <w:smallCaps w:val="0"/>
          <w:u w:val="none"/>
        </w:rPr>
        <w:t xml:space="preserve">Ofrecer servicios de mantenimiento y soporte técnico a equipos de </w:t>
      </w:r>
      <w:r w:rsidR="0028573C" w:rsidRPr="00FF7071">
        <w:rPr>
          <w:rStyle w:val="Referenciaintensa"/>
          <w:b w:val="0"/>
          <w:bCs w:val="0"/>
          <w:smallCaps w:val="0"/>
          <w:u w:val="none"/>
        </w:rPr>
        <w:t>cómputo</w:t>
      </w:r>
      <w:r w:rsidRPr="00FF7071">
        <w:rPr>
          <w:rStyle w:val="Referenciaintensa"/>
          <w:b w:val="0"/>
          <w:bCs w:val="0"/>
          <w:smallCaps w:val="0"/>
          <w:u w:val="none"/>
        </w:rPr>
        <w:t xml:space="preserve"> de escritorio y portátiles a oficinas y a pequeñas empresas. </w:t>
      </w:r>
    </w:p>
    <w:p w14:paraId="3D406793" w14:textId="62E75B01" w:rsidR="00FF7071" w:rsidRPr="00274B16" w:rsidRDefault="00FF7071" w:rsidP="00274B16">
      <w:pPr>
        <w:pStyle w:val="Ttulo3"/>
      </w:pPr>
      <w:bookmarkStart w:id="11" w:name="_Toc25745070"/>
      <w:r w:rsidRPr="00274B16">
        <w:rPr>
          <w:rStyle w:val="Referenciaintensa"/>
          <w:b w:val="0"/>
          <w:bCs w:val="0"/>
          <w:smallCaps w:val="0"/>
          <w:u w:val="none"/>
        </w:rPr>
        <w:t>OBJETIVOS ESPECÍFICOS</w:t>
      </w:r>
      <w:bookmarkEnd w:id="11"/>
    </w:p>
    <w:p w14:paraId="561975C9" w14:textId="77777777" w:rsidR="008132C6" w:rsidRPr="00274B16" w:rsidRDefault="008132C6" w:rsidP="00274B16">
      <w:pPr>
        <w:pStyle w:val="Prrafodelista"/>
        <w:numPr>
          <w:ilvl w:val="1"/>
          <w:numId w:val="30"/>
        </w:numPr>
        <w:rPr>
          <w:rFonts w:eastAsia="Times New Roman"/>
          <w:lang w:eastAsia="es-CO"/>
        </w:rPr>
      </w:pPr>
      <w:r w:rsidRPr="00274B16">
        <w:rPr>
          <w:rFonts w:eastAsia="Times New Roman"/>
          <w:lang w:eastAsia="es-CO"/>
        </w:rPr>
        <w:t>Construir, entregar y respaldar soluciones oportunas optimizando el funcionamiento de sus equipos empresa o pc de su casa.</w:t>
      </w:r>
    </w:p>
    <w:p w14:paraId="29C87969" w14:textId="77777777" w:rsidR="008132C6" w:rsidRPr="00274B16" w:rsidRDefault="008132C6" w:rsidP="00274B16">
      <w:pPr>
        <w:pStyle w:val="Prrafodelista"/>
        <w:numPr>
          <w:ilvl w:val="1"/>
          <w:numId w:val="30"/>
        </w:numPr>
        <w:rPr>
          <w:rFonts w:eastAsia="Times New Roman"/>
          <w:lang w:eastAsia="es-CO"/>
        </w:rPr>
      </w:pPr>
      <w:r w:rsidRPr="00274B16">
        <w:rPr>
          <w:rFonts w:eastAsia="Times New Roman"/>
          <w:lang w:eastAsia="es-CO"/>
        </w:rPr>
        <w:t>Brindar un servicio responsable, asequible, continuo y de alta calidad, cumpliendo con los acuerdos de niveles de servicios establecidos, garantizando la satisfacción de nuestros clientes.</w:t>
      </w:r>
    </w:p>
    <w:p w14:paraId="0AE67F60" w14:textId="63E49C30" w:rsidR="00D86D46" w:rsidRDefault="008132C6" w:rsidP="008132C6">
      <w:pPr>
        <w:pStyle w:val="Prrafodelista"/>
        <w:numPr>
          <w:ilvl w:val="1"/>
          <w:numId w:val="30"/>
        </w:numPr>
        <w:rPr>
          <w:rFonts w:eastAsia="Times New Roman"/>
          <w:lang w:eastAsia="es-CO"/>
        </w:rPr>
      </w:pPr>
      <w:r w:rsidRPr="00274B16">
        <w:rPr>
          <w:rFonts w:eastAsia="Times New Roman"/>
          <w:lang w:eastAsia="es-CO"/>
        </w:rPr>
        <w:t>Innovar en el mercado con productos y servicios con las últimas tecnologías y los mejores estándares de calidad.</w:t>
      </w:r>
    </w:p>
    <w:p w14:paraId="5448D865" w14:textId="77777777" w:rsidR="00D86D46" w:rsidRDefault="00D86D46">
      <w:pPr>
        <w:spacing w:before="0" w:after="120" w:line="264" w:lineRule="auto"/>
        <w:rPr>
          <w:rFonts w:eastAsia="Times New Roman"/>
          <w:lang w:eastAsia="es-CO"/>
        </w:rPr>
      </w:pPr>
      <w:r>
        <w:rPr>
          <w:rFonts w:eastAsia="Times New Roman"/>
          <w:lang w:eastAsia="es-CO"/>
        </w:rPr>
        <w:br w:type="page"/>
      </w:r>
    </w:p>
    <w:p w14:paraId="53C2668A" w14:textId="77777777" w:rsidR="008132C6" w:rsidRPr="00274B16" w:rsidRDefault="008132C6" w:rsidP="00274B16">
      <w:pPr>
        <w:pStyle w:val="Prrafodelista"/>
        <w:numPr>
          <w:ilvl w:val="1"/>
          <w:numId w:val="30"/>
        </w:numPr>
        <w:rPr>
          <w:rFonts w:eastAsia="Times New Roman"/>
          <w:lang w:eastAsia="es-CO"/>
        </w:rPr>
      </w:pPr>
    </w:p>
    <w:p w14:paraId="5BE5FBBF" w14:textId="3CADB57F" w:rsidR="004A0F3C" w:rsidRDefault="00D821CF" w:rsidP="00274B16">
      <w:pPr>
        <w:pStyle w:val="Ttulo2"/>
      </w:pPr>
      <w:bookmarkStart w:id="12" w:name="_Toc25745071"/>
      <w:r>
        <w:rPr>
          <w:rStyle w:val="Referenciaintensa"/>
          <w:b w:val="0"/>
          <w:bCs w:val="0"/>
          <w:smallCaps w:val="0"/>
          <w:u w:val="none"/>
        </w:rPr>
        <w:t>Plan</w:t>
      </w:r>
      <w:r w:rsidR="004A0F3C">
        <w:rPr>
          <w:rStyle w:val="Referenciaintensa"/>
          <w:b w:val="0"/>
          <w:bCs w:val="0"/>
          <w:smallCaps w:val="0"/>
          <w:u w:val="none"/>
        </w:rPr>
        <w:t>teamiento de problema</w:t>
      </w:r>
      <w:bookmarkEnd w:id="12"/>
    </w:p>
    <w:p w14:paraId="3B57F1DA" w14:textId="1FADE00F" w:rsidR="00D86D46" w:rsidRDefault="00D86D46" w:rsidP="00D86D46">
      <w:r w:rsidRPr="00274B16">
        <w:rPr>
          <w:rStyle w:val="SubttuloCar"/>
        </w:rPr>
        <w:t>Idea:</w:t>
      </w:r>
      <w:r>
        <w:t xml:space="preserve"> Nos encargamos de sus equipos de cómputo realizando un mantenimiento oportuno</w:t>
      </w:r>
      <w:r w:rsidR="00134D6F">
        <w:t xml:space="preserve"> y ventas de partes de </w:t>
      </w:r>
      <w:r w:rsidR="00B726E0">
        <w:t>periféricos</w:t>
      </w:r>
      <w:r>
        <w:t>.</w:t>
      </w:r>
    </w:p>
    <w:p w14:paraId="5B44E4FA" w14:textId="2B7DB2B8" w:rsidR="004A0F3C" w:rsidRPr="00274B16" w:rsidRDefault="00D86D46" w:rsidP="00274B16">
      <w:r w:rsidRPr="00274B16">
        <w:rPr>
          <w:rStyle w:val="SubttuloCar"/>
        </w:rPr>
        <w:t>Problema para solucionar:</w:t>
      </w:r>
      <w:r>
        <w:t xml:space="preserve"> Pequeñas y medianas empresas buscan preservar la vida útil de sus equipos de cómputo, nosotros les ofrecemos el servicio, mantenimientos correctivos que incluyen un paquete que optimizara el funcionamiento de su pc.</w:t>
      </w:r>
    </w:p>
    <w:p w14:paraId="6264E9B0" w14:textId="0DFAE0C6" w:rsidR="00062575" w:rsidRDefault="00B726E0" w:rsidP="00D821CF">
      <w:pPr>
        <w:pStyle w:val="Ttulo2"/>
      </w:pPr>
      <w:bookmarkStart w:id="13" w:name="_Toc25745072"/>
      <w:r w:rsidRPr="00B726E0">
        <w:t>Alcance del proyecto</w:t>
      </w:r>
      <w:bookmarkEnd w:id="13"/>
    </w:p>
    <w:p w14:paraId="6C8DBF2E" w14:textId="239ABBE3" w:rsidR="00B726E0" w:rsidRDefault="00B726E0" w:rsidP="00B726E0">
      <w:r w:rsidRPr="00B726E0">
        <w:t>Se espera alcanzar la realización de soporte técnico especializado, mesa de ayuda, soluciones de impresión, outsourcing tecnológico</w:t>
      </w:r>
      <w:r w:rsidR="00E179B6">
        <w:t xml:space="preserve"> y venta de </w:t>
      </w:r>
      <w:r w:rsidR="007609CD">
        <w:t>periféricos</w:t>
      </w:r>
      <w:r w:rsidRPr="00B726E0">
        <w:t>.</w:t>
      </w:r>
    </w:p>
    <w:p w14:paraId="0226C36B" w14:textId="2BD32AE7" w:rsidR="007609CD" w:rsidRDefault="007609CD" w:rsidP="007609CD">
      <w:pPr>
        <w:pStyle w:val="Ttulo2"/>
      </w:pPr>
      <w:bookmarkStart w:id="14" w:name="_Toc25745073"/>
      <w:r w:rsidRPr="007609CD">
        <w:t>Justificación</w:t>
      </w:r>
      <w:bookmarkEnd w:id="14"/>
    </w:p>
    <w:p w14:paraId="24D4F33B" w14:textId="77777777" w:rsidR="007609CD" w:rsidRDefault="007609CD" w:rsidP="007609CD">
      <w:r>
        <w:t>Porque es un servicio que ayudará a preservar y solucionar problemas de hardware y software, económico que se extiende a la comunidad Bogotana, pequeñas y medianas empresas.</w:t>
      </w:r>
    </w:p>
    <w:p w14:paraId="5F21A0F4" w14:textId="1883E1DF" w:rsidR="007609CD" w:rsidRPr="00274B16" w:rsidRDefault="007609CD" w:rsidP="00274B16">
      <w:r>
        <w:t>Beneficia a gran parte de la población pues hoy día los equipos de cómputo no sólo están en las oficinas o bancos, sino que también en los hogares por sus asequibles precios y facilidades de pago además de la practicidad que nos ofrecen estos mismos cuando tenemos estudiantes en casa.</w:t>
      </w:r>
    </w:p>
    <w:p w14:paraId="5465ED89" w14:textId="77777777" w:rsidR="00062575" w:rsidRDefault="00062575">
      <w:pPr>
        <w:rPr>
          <w:szCs w:val="28"/>
        </w:rPr>
      </w:pPr>
      <w:r>
        <w:rPr>
          <w:szCs w:val="28"/>
        </w:rPr>
        <w:br w:type="page"/>
      </w:r>
    </w:p>
    <w:p w14:paraId="6556907C" w14:textId="10952A56" w:rsidR="00062575" w:rsidRPr="00062575" w:rsidRDefault="00B31D7E" w:rsidP="00062575">
      <w:pPr>
        <w:pStyle w:val="Ttulo1"/>
      </w:pPr>
      <w:bookmarkStart w:id="15" w:name="_Toc25745074"/>
      <w:r>
        <w:lastRenderedPageBreak/>
        <w:t>Concepto de operaciones</w:t>
      </w:r>
      <w:bookmarkEnd w:id="15"/>
    </w:p>
    <w:p w14:paraId="7D8B5B09" w14:textId="77777777" w:rsidR="0052089C" w:rsidRDefault="00EC1308" w:rsidP="0052089C">
      <w:pPr>
        <w:pStyle w:val="Ttulo2"/>
      </w:pPr>
      <w:bookmarkStart w:id="16" w:name="_Toc25745075"/>
      <w:r>
        <w:t xml:space="preserve">Diagrama de casos </w:t>
      </w:r>
      <w:r w:rsidR="0052089C">
        <w:t>usos</w:t>
      </w:r>
      <w:bookmarkEnd w:id="16"/>
    </w:p>
    <w:p w14:paraId="65FE8199" w14:textId="77777777" w:rsidR="00607919" w:rsidRDefault="008808FA" w:rsidP="00274B16">
      <w:pPr>
        <w:keepNext/>
      </w:pPr>
      <w:r>
        <w:rPr>
          <w:noProof/>
        </w:rPr>
        <w:drawing>
          <wp:inline distT="0" distB="0" distL="0" distR="0" wp14:anchorId="0BF267C6" wp14:editId="510E9969">
            <wp:extent cx="6205164" cy="408622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7951" cy="4088060"/>
                    </a:xfrm>
                    <a:prstGeom prst="rect">
                      <a:avLst/>
                    </a:prstGeom>
                    <a:noFill/>
                    <a:ln>
                      <a:noFill/>
                    </a:ln>
                  </pic:spPr>
                </pic:pic>
              </a:graphicData>
            </a:graphic>
          </wp:inline>
        </w:drawing>
      </w:r>
    </w:p>
    <w:p w14:paraId="0D47287A" w14:textId="31BBCE47" w:rsidR="00AC4B96" w:rsidRDefault="00607919" w:rsidP="00274B16">
      <w:pPr>
        <w:pStyle w:val="Descripcin"/>
      </w:pPr>
      <w:bookmarkStart w:id="17" w:name="_Toc25746364"/>
      <w:r>
        <w:t xml:space="preserve">Ilustración </w:t>
      </w:r>
      <w:fldSimple w:instr=" SEQ Ilustración \* ARABIC ">
        <w:r w:rsidR="005112CD">
          <w:rPr>
            <w:noProof/>
          </w:rPr>
          <w:t>1</w:t>
        </w:r>
      </w:fldSimple>
      <w:r>
        <w:t xml:space="preserve"> Diagrama de casos de uso</w:t>
      </w:r>
      <w:bookmarkEnd w:id="17"/>
    </w:p>
    <w:p w14:paraId="209AB1CD" w14:textId="7834DC20" w:rsidR="00AA1936" w:rsidRDefault="0042723D" w:rsidP="007466E8">
      <w:pPr>
        <w:pStyle w:val="Ttulo3"/>
      </w:pPr>
      <w:bookmarkStart w:id="18" w:name="_Toc25745076"/>
      <w:r>
        <w:t>Descripción</w:t>
      </w:r>
      <w:r w:rsidR="00AA1936">
        <w:t xml:space="preserve"> del </w:t>
      </w:r>
      <w:r>
        <w:t>tipo diagrama</w:t>
      </w:r>
      <w:bookmarkEnd w:id="18"/>
    </w:p>
    <w:p w14:paraId="149948BB" w14:textId="39E18362" w:rsidR="000828A3" w:rsidRDefault="00C03AB7" w:rsidP="002005F5">
      <w:pPr>
        <w:pStyle w:val="Sinespaciado"/>
        <w:spacing w:line="276" w:lineRule="auto"/>
      </w:pPr>
      <w:r>
        <w:t>Es tipo de diagrama explica el sistema de la plata forma que donde el actor “</w:t>
      </w:r>
      <w:r w:rsidR="008F255C">
        <w:rPr>
          <w:u w:val="single"/>
        </w:rPr>
        <w:t>Administrador</w:t>
      </w:r>
      <w:r w:rsidR="00870B68">
        <w:rPr>
          <w:u w:val="single"/>
        </w:rPr>
        <w:t>”</w:t>
      </w:r>
      <w:r w:rsidR="008F255C" w:rsidRPr="007466E8">
        <w:t xml:space="preserve"> </w:t>
      </w:r>
      <w:r w:rsidR="0026513D">
        <w:t xml:space="preserve">inicia sesión </w:t>
      </w:r>
      <w:r w:rsidR="00157397">
        <w:t xml:space="preserve">y tendrá </w:t>
      </w:r>
      <w:r w:rsidR="00AB1187">
        <w:t xml:space="preserve">el acceso total de la </w:t>
      </w:r>
      <w:r w:rsidR="00DD3FF4">
        <w:t xml:space="preserve">plataforma, tanto las cuentas de </w:t>
      </w:r>
      <w:r w:rsidR="008F2449">
        <w:t>sesión como el inventario</w:t>
      </w:r>
      <w:r w:rsidR="00360B2C">
        <w:t xml:space="preserve">, pero </w:t>
      </w:r>
      <w:r w:rsidR="0048799A">
        <w:t>el actor “Empleado”</w:t>
      </w:r>
      <w:r w:rsidR="00100F41">
        <w:t xml:space="preserve"> solo </w:t>
      </w:r>
      <w:r w:rsidR="00D23338">
        <w:t>dedicará</w:t>
      </w:r>
      <w:r w:rsidR="00100F41">
        <w:t xml:space="preserve"> al </w:t>
      </w:r>
      <w:r w:rsidR="00A35C0F">
        <w:t>inventario</w:t>
      </w:r>
      <w:r w:rsidR="00100F41">
        <w:t xml:space="preserve"> como crear producto, </w:t>
      </w:r>
      <w:r w:rsidR="00A35C0F">
        <w:t>actualizar</w:t>
      </w:r>
      <w:r w:rsidR="00D23338">
        <w:t xml:space="preserve"> y eliminar.</w:t>
      </w:r>
    </w:p>
    <w:p w14:paraId="377FBFBB" w14:textId="3F585DBD" w:rsidR="00704797" w:rsidRDefault="00704797" w:rsidP="002005F5">
      <w:pPr>
        <w:pStyle w:val="Sinespaciado"/>
        <w:spacing w:line="276" w:lineRule="auto"/>
      </w:pPr>
      <w:r>
        <w:t xml:space="preserve">El actor </w:t>
      </w:r>
      <w:r w:rsidRPr="002005F5">
        <w:rPr>
          <w:u w:val="single"/>
        </w:rPr>
        <w:t>“</w:t>
      </w:r>
      <w:r>
        <w:rPr>
          <w:u w:val="single"/>
        </w:rPr>
        <w:t>Cliente</w:t>
      </w:r>
      <w:r w:rsidRPr="002005F5">
        <w:rPr>
          <w:u w:val="single"/>
        </w:rPr>
        <w:t>”</w:t>
      </w:r>
      <w:r>
        <w:t xml:space="preserve"> </w:t>
      </w:r>
      <w:r w:rsidR="0060124C">
        <w:t xml:space="preserve">podrá seleccionar un producto </w:t>
      </w:r>
      <w:r w:rsidR="000F7325">
        <w:t>o servicio</w:t>
      </w:r>
      <w:r w:rsidR="00C15CDB">
        <w:t>.</w:t>
      </w:r>
    </w:p>
    <w:p w14:paraId="3C10F1D4" w14:textId="4E543250" w:rsidR="00C15CDB" w:rsidRPr="002005F5" w:rsidRDefault="00C15CDB" w:rsidP="002005F5">
      <w:pPr>
        <w:pStyle w:val="Sinespaciado"/>
        <w:spacing w:line="276" w:lineRule="auto"/>
      </w:pPr>
      <w:r>
        <w:t>El sistema enc</w:t>
      </w:r>
      <w:r w:rsidR="00F0645E">
        <w:t>ier</w:t>
      </w:r>
      <w:r>
        <w:t xml:space="preserve">ra los casos de uso </w:t>
      </w:r>
      <w:r w:rsidR="00F0645E">
        <w:t xml:space="preserve">como procesos </w:t>
      </w:r>
    </w:p>
    <w:p w14:paraId="3A312404" w14:textId="77777777" w:rsidR="00CC430A" w:rsidRDefault="00CC430A" w:rsidP="00274B16">
      <w:pPr>
        <w:rPr>
          <w:rFonts w:asciiTheme="majorHAnsi" w:eastAsiaTheme="majorEastAsia" w:hAnsiTheme="majorHAnsi" w:cstheme="majorBidi"/>
          <w:color w:val="365F91" w:themeColor="accent1" w:themeShade="BF"/>
          <w:szCs w:val="28"/>
        </w:rPr>
      </w:pPr>
      <w:r>
        <w:br w:type="page"/>
      </w:r>
    </w:p>
    <w:p w14:paraId="70F73752" w14:textId="2E90B96B" w:rsidR="002313C9" w:rsidRDefault="00CC430A" w:rsidP="003C7616">
      <w:pPr>
        <w:pStyle w:val="Ttulo2"/>
      </w:pPr>
      <w:bookmarkStart w:id="19" w:name="_Toc25745077"/>
      <w:r>
        <w:lastRenderedPageBreak/>
        <w:t>Formatos</w:t>
      </w:r>
      <w:r w:rsidR="002313C9">
        <w:t xml:space="preserve"> de casos de usos</w:t>
      </w:r>
      <w:bookmarkEnd w:id="19"/>
    </w:p>
    <w:p w14:paraId="01260774" w14:textId="77777777" w:rsidR="00022C99" w:rsidRPr="003C7616" w:rsidRDefault="00022C99" w:rsidP="005B100A"/>
    <w:tbl>
      <w:tblPr>
        <w:tblW w:w="86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727"/>
        <w:gridCol w:w="21"/>
      </w:tblGrid>
      <w:tr w:rsidR="002313C9" w:rsidRPr="002313C9" w14:paraId="27A84724" w14:textId="77777777" w:rsidTr="00607919">
        <w:trPr>
          <w:gridAfter w:val="1"/>
          <w:wAfter w:w="21" w:type="dxa"/>
        </w:trPr>
        <w:tc>
          <w:tcPr>
            <w:tcW w:w="2812" w:type="dxa"/>
            <w:gridSpan w:val="2"/>
          </w:tcPr>
          <w:p w14:paraId="4931612D" w14:textId="77777777" w:rsidR="002313C9" w:rsidRPr="002313C9" w:rsidRDefault="002313C9" w:rsidP="002B06A4">
            <w:pPr>
              <w:spacing w:before="0" w:after="0"/>
              <w:rPr>
                <w:rFonts w:ascii="Arial" w:eastAsia="Arial" w:hAnsi="Arial" w:cs="Arial"/>
                <w:b/>
                <w:sz w:val="22"/>
                <w:szCs w:val="22"/>
                <w:lang w:eastAsia="es-419"/>
              </w:rPr>
            </w:pPr>
            <w:bookmarkStart w:id="20" w:name="_Hlk3901878"/>
            <w:r w:rsidRPr="002313C9">
              <w:rPr>
                <w:rFonts w:ascii="Arial" w:eastAsia="Arial" w:hAnsi="Arial" w:cs="Arial"/>
                <w:b/>
                <w:sz w:val="22"/>
                <w:szCs w:val="22"/>
                <w:lang w:eastAsia="es-419"/>
              </w:rPr>
              <w:t># Ref.</w:t>
            </w:r>
          </w:p>
        </w:tc>
        <w:tc>
          <w:tcPr>
            <w:tcW w:w="5835" w:type="dxa"/>
            <w:gridSpan w:val="2"/>
          </w:tcPr>
          <w:p w14:paraId="0669E5F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w:t>
            </w:r>
          </w:p>
        </w:tc>
      </w:tr>
      <w:tr w:rsidR="002313C9" w:rsidRPr="002313C9" w14:paraId="7C3E1D89" w14:textId="77777777" w:rsidTr="00607919">
        <w:trPr>
          <w:gridAfter w:val="1"/>
          <w:wAfter w:w="21" w:type="dxa"/>
        </w:trPr>
        <w:tc>
          <w:tcPr>
            <w:tcW w:w="2812" w:type="dxa"/>
            <w:gridSpan w:val="2"/>
          </w:tcPr>
          <w:p w14:paraId="7DBE071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835" w:type="dxa"/>
            <w:gridSpan w:val="2"/>
          </w:tcPr>
          <w:p w14:paraId="7E2212F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Iniciar sesión</w:t>
            </w:r>
          </w:p>
        </w:tc>
      </w:tr>
      <w:tr w:rsidR="002313C9" w:rsidRPr="002313C9" w14:paraId="6D6912F4" w14:textId="77777777" w:rsidTr="00607919">
        <w:trPr>
          <w:gridAfter w:val="1"/>
          <w:wAfter w:w="21" w:type="dxa"/>
          <w:trHeight w:val="280"/>
        </w:trPr>
        <w:tc>
          <w:tcPr>
            <w:tcW w:w="2812" w:type="dxa"/>
            <w:gridSpan w:val="2"/>
            <w:tcBorders>
              <w:left w:val="single" w:sz="4" w:space="0" w:color="000000"/>
              <w:bottom w:val="single" w:sz="4" w:space="0" w:color="000000"/>
              <w:right w:val="single" w:sz="4" w:space="0" w:color="000000"/>
            </w:tcBorders>
          </w:tcPr>
          <w:p w14:paraId="76001D8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835" w:type="dxa"/>
            <w:gridSpan w:val="2"/>
            <w:tcBorders>
              <w:left w:val="single" w:sz="4" w:space="0" w:color="000000"/>
              <w:bottom w:val="single" w:sz="4" w:space="0" w:color="000000"/>
            </w:tcBorders>
          </w:tcPr>
          <w:p w14:paraId="7D7ADC7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6572E136" w14:textId="77777777" w:rsidTr="00607919">
        <w:trPr>
          <w:gridAfter w:val="1"/>
          <w:wAfter w:w="21" w:type="dxa"/>
          <w:trHeight w:val="200"/>
        </w:trPr>
        <w:tc>
          <w:tcPr>
            <w:tcW w:w="2812" w:type="dxa"/>
            <w:gridSpan w:val="2"/>
            <w:tcBorders>
              <w:top w:val="single" w:sz="4" w:space="0" w:color="000000"/>
              <w:left w:val="single" w:sz="4" w:space="0" w:color="000000"/>
              <w:right w:val="single" w:sz="4" w:space="0" w:color="000000"/>
            </w:tcBorders>
          </w:tcPr>
          <w:p w14:paraId="7309045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835" w:type="dxa"/>
            <w:gridSpan w:val="2"/>
            <w:tcBorders>
              <w:top w:val="single" w:sz="4" w:space="0" w:color="000000"/>
              <w:left w:val="single" w:sz="4" w:space="0" w:color="000000"/>
            </w:tcBorders>
          </w:tcPr>
          <w:p w14:paraId="3BF9490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5672E9D" w14:textId="77777777" w:rsidTr="00607919">
        <w:trPr>
          <w:gridAfter w:val="1"/>
          <w:wAfter w:w="21" w:type="dxa"/>
        </w:trPr>
        <w:tc>
          <w:tcPr>
            <w:tcW w:w="2812" w:type="dxa"/>
            <w:gridSpan w:val="2"/>
          </w:tcPr>
          <w:p w14:paraId="0336CEC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835" w:type="dxa"/>
            <w:gridSpan w:val="2"/>
          </w:tcPr>
          <w:p w14:paraId="68A6786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A3B0481" w14:textId="77777777" w:rsidTr="00607919">
        <w:trPr>
          <w:gridAfter w:val="1"/>
          <w:wAfter w:w="21" w:type="dxa"/>
        </w:trPr>
        <w:tc>
          <w:tcPr>
            <w:tcW w:w="2812" w:type="dxa"/>
            <w:gridSpan w:val="2"/>
          </w:tcPr>
          <w:p w14:paraId="72742A4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835" w:type="dxa"/>
            <w:gridSpan w:val="2"/>
          </w:tcPr>
          <w:p w14:paraId="6D86DF8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0EA0D3E" w14:textId="77777777" w:rsidTr="00607919">
        <w:trPr>
          <w:gridAfter w:val="1"/>
          <w:wAfter w:w="21" w:type="dxa"/>
        </w:trPr>
        <w:tc>
          <w:tcPr>
            <w:tcW w:w="2812" w:type="dxa"/>
            <w:gridSpan w:val="2"/>
          </w:tcPr>
          <w:p w14:paraId="7528B26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835" w:type="dxa"/>
            <w:gridSpan w:val="2"/>
          </w:tcPr>
          <w:p w14:paraId="355249E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59B1A7FF" w14:textId="77777777" w:rsidTr="00607919">
        <w:trPr>
          <w:gridAfter w:val="1"/>
          <w:wAfter w:w="21" w:type="dxa"/>
        </w:trPr>
        <w:tc>
          <w:tcPr>
            <w:tcW w:w="2812" w:type="dxa"/>
            <w:gridSpan w:val="2"/>
          </w:tcPr>
          <w:p w14:paraId="1E0AD3B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835" w:type="dxa"/>
            <w:gridSpan w:val="2"/>
          </w:tcPr>
          <w:p w14:paraId="20683B2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Interfaz Formulario (uniformidad, Familiaridad de usuario)</w:t>
            </w:r>
          </w:p>
        </w:tc>
      </w:tr>
      <w:tr w:rsidR="002313C9" w:rsidRPr="002313C9" w14:paraId="3EA9792C" w14:textId="77777777" w:rsidTr="00607919">
        <w:trPr>
          <w:gridAfter w:val="1"/>
          <w:wAfter w:w="21" w:type="dxa"/>
        </w:trPr>
        <w:tc>
          <w:tcPr>
            <w:tcW w:w="2812" w:type="dxa"/>
            <w:gridSpan w:val="2"/>
          </w:tcPr>
          <w:p w14:paraId="0F86CC4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835" w:type="dxa"/>
            <w:gridSpan w:val="2"/>
          </w:tcPr>
          <w:p w14:paraId="4156EC06"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Times New Roman" w:hAnsi="Arial" w:cs="Arial"/>
                <w:sz w:val="24"/>
                <w:szCs w:val="24"/>
                <w:lang w:eastAsia="es-419"/>
              </w:rPr>
              <w:t>Iniciar sesión en la plataforma</w:t>
            </w:r>
          </w:p>
        </w:tc>
      </w:tr>
      <w:tr w:rsidR="002313C9" w:rsidRPr="002313C9" w14:paraId="78D899E8" w14:textId="77777777" w:rsidTr="00607919">
        <w:trPr>
          <w:gridAfter w:val="1"/>
          <w:wAfter w:w="21" w:type="dxa"/>
          <w:trHeight w:val="240"/>
        </w:trPr>
        <w:tc>
          <w:tcPr>
            <w:tcW w:w="1388" w:type="dxa"/>
            <w:vMerge w:val="restart"/>
          </w:tcPr>
          <w:p w14:paraId="069A62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BDE5F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835" w:type="dxa"/>
            <w:gridSpan w:val="2"/>
            <w:shd w:val="clear" w:color="auto" w:fill="auto"/>
          </w:tcPr>
          <w:p w14:paraId="6F2BA7F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 CU003</w:t>
            </w:r>
          </w:p>
        </w:tc>
      </w:tr>
      <w:tr w:rsidR="002313C9" w:rsidRPr="002313C9" w14:paraId="710D4815" w14:textId="77777777" w:rsidTr="00607919">
        <w:trPr>
          <w:gridAfter w:val="1"/>
          <w:wAfter w:w="21" w:type="dxa"/>
          <w:trHeight w:val="240"/>
        </w:trPr>
        <w:tc>
          <w:tcPr>
            <w:tcW w:w="1388" w:type="dxa"/>
            <w:vMerge/>
          </w:tcPr>
          <w:p w14:paraId="28954302"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0138629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835" w:type="dxa"/>
            <w:gridSpan w:val="2"/>
            <w:shd w:val="clear" w:color="auto" w:fill="auto"/>
          </w:tcPr>
          <w:p w14:paraId="6B2B23E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RF001</w:t>
            </w:r>
          </w:p>
        </w:tc>
      </w:tr>
      <w:tr w:rsidR="002313C9" w:rsidRPr="002313C9" w14:paraId="194396DA" w14:textId="77777777" w:rsidTr="00607919">
        <w:trPr>
          <w:gridAfter w:val="1"/>
          <w:wAfter w:w="21" w:type="dxa"/>
        </w:trPr>
        <w:tc>
          <w:tcPr>
            <w:tcW w:w="2812" w:type="dxa"/>
            <w:gridSpan w:val="2"/>
          </w:tcPr>
          <w:p w14:paraId="25933A0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835" w:type="dxa"/>
            <w:gridSpan w:val="2"/>
          </w:tcPr>
          <w:p w14:paraId="1C26D84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deberá contar con un usuario y contraseña para poder navegar en la plataforma</w:t>
            </w:r>
          </w:p>
        </w:tc>
      </w:tr>
      <w:tr w:rsidR="002313C9" w:rsidRPr="002313C9" w14:paraId="5C75C361" w14:textId="77777777" w:rsidTr="00607919">
        <w:trPr>
          <w:gridAfter w:val="1"/>
          <w:wAfter w:w="21" w:type="dxa"/>
        </w:trPr>
        <w:tc>
          <w:tcPr>
            <w:tcW w:w="8647" w:type="dxa"/>
            <w:gridSpan w:val="4"/>
          </w:tcPr>
          <w:p w14:paraId="50FEDD1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55B0241D" w14:textId="77777777" w:rsidTr="00607919">
        <w:trPr>
          <w:gridAfter w:val="1"/>
          <w:wAfter w:w="21" w:type="dxa"/>
          <w:trHeight w:val="880"/>
        </w:trPr>
        <w:tc>
          <w:tcPr>
            <w:tcW w:w="3920" w:type="dxa"/>
            <w:gridSpan w:val="3"/>
          </w:tcPr>
          <w:p w14:paraId="2CD5474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D1BCC2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 xml:space="preserve">Ingresar los datos                      </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7E74B75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actor ingresará y navegará en la plataforma</w:t>
            </w:r>
          </w:p>
          <w:p w14:paraId="5EAA21AD" w14:textId="77777777" w:rsidR="002313C9" w:rsidRPr="002313C9" w:rsidRDefault="002313C9" w:rsidP="00607919">
            <w:pPr>
              <w:spacing w:before="0" w:after="0"/>
              <w:rPr>
                <w:rFonts w:ascii="Arial" w:eastAsia="Arial" w:hAnsi="Arial" w:cs="Arial"/>
                <w:b/>
                <w:sz w:val="22"/>
                <w:szCs w:val="22"/>
                <w:lang w:eastAsia="es-419"/>
              </w:rPr>
            </w:pPr>
          </w:p>
        </w:tc>
        <w:tc>
          <w:tcPr>
            <w:tcW w:w="4727" w:type="dxa"/>
          </w:tcPr>
          <w:p w14:paraId="3FDAD5F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494F690E" w14:textId="77777777" w:rsidR="002313C9" w:rsidRPr="002313C9" w:rsidRDefault="002313C9" w:rsidP="00607919">
            <w:pPr>
              <w:spacing w:before="0" w:after="0"/>
              <w:rPr>
                <w:rFonts w:ascii="Arial" w:eastAsia="Arial" w:hAnsi="Arial" w:cs="Arial"/>
                <w:b/>
                <w:sz w:val="22"/>
                <w:szCs w:val="22"/>
                <w:lang w:eastAsia="es-419"/>
              </w:rPr>
            </w:pPr>
          </w:p>
          <w:p w14:paraId="067E0F6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Analiza los datos del usuario</w:t>
            </w:r>
          </w:p>
          <w:p w14:paraId="2D20FF8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65F7276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valida los datos del usuario</w:t>
            </w:r>
          </w:p>
        </w:tc>
      </w:tr>
      <w:tr w:rsidR="002313C9" w:rsidRPr="002313C9" w14:paraId="3C775CC8" w14:textId="77777777" w:rsidTr="00607919">
        <w:trPr>
          <w:gridAfter w:val="1"/>
          <w:wAfter w:w="21" w:type="dxa"/>
        </w:trPr>
        <w:tc>
          <w:tcPr>
            <w:tcW w:w="3920" w:type="dxa"/>
            <w:gridSpan w:val="3"/>
          </w:tcPr>
          <w:p w14:paraId="61664A1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727" w:type="dxa"/>
          </w:tcPr>
          <w:p w14:paraId="2C365C1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Usuario no registrado</w:t>
            </w:r>
          </w:p>
        </w:tc>
      </w:tr>
      <w:tr w:rsidR="002313C9" w:rsidRPr="002313C9" w14:paraId="201B5983" w14:textId="77777777" w:rsidTr="00607919">
        <w:trPr>
          <w:trHeight w:val="820"/>
        </w:trPr>
        <w:tc>
          <w:tcPr>
            <w:tcW w:w="8668" w:type="dxa"/>
            <w:gridSpan w:val="5"/>
          </w:tcPr>
          <w:p w14:paraId="4A2F459D" w14:textId="65C3F1A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28E738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Cuando el sistema no encuentra en su registro al usuario, este tendrá que ir a la opción “crear cuenta” para que se le genere uno.</w:t>
            </w:r>
          </w:p>
          <w:p w14:paraId="7DF2AD33" w14:textId="77777777" w:rsidR="002313C9" w:rsidRPr="002313C9" w:rsidRDefault="002313C9" w:rsidP="00607919">
            <w:pPr>
              <w:spacing w:before="0" w:after="0"/>
              <w:rPr>
                <w:rFonts w:ascii="Arial" w:eastAsia="Times New Roman" w:hAnsi="Arial" w:cs="Arial"/>
                <w:sz w:val="24"/>
                <w:szCs w:val="24"/>
                <w:lang w:eastAsia="es-419"/>
              </w:rPr>
            </w:pPr>
          </w:p>
          <w:p w14:paraId="61EB6F57"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60F764D5" w14:textId="77777777" w:rsidTr="00607919">
        <w:trPr>
          <w:trHeight w:val="820"/>
        </w:trPr>
        <w:tc>
          <w:tcPr>
            <w:tcW w:w="8668" w:type="dxa"/>
            <w:gridSpan w:val="5"/>
          </w:tcPr>
          <w:p w14:paraId="5445C88F" w14:textId="5665A34B"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142C0B3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78B6FAB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1EBD587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5DDA9BB4" w14:textId="77777777" w:rsidTr="00607919">
        <w:trPr>
          <w:gridAfter w:val="1"/>
          <w:wAfter w:w="21" w:type="dxa"/>
        </w:trPr>
        <w:tc>
          <w:tcPr>
            <w:tcW w:w="3920" w:type="dxa"/>
            <w:gridSpan w:val="3"/>
          </w:tcPr>
          <w:p w14:paraId="0DE4218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727" w:type="dxa"/>
          </w:tcPr>
          <w:p w14:paraId="03E75CA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7C737076" w14:textId="77777777" w:rsidTr="00607919">
        <w:trPr>
          <w:gridAfter w:val="1"/>
          <w:wAfter w:w="21" w:type="dxa"/>
        </w:trPr>
        <w:tc>
          <w:tcPr>
            <w:tcW w:w="3920" w:type="dxa"/>
            <w:gridSpan w:val="3"/>
          </w:tcPr>
          <w:p w14:paraId="2694403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727" w:type="dxa"/>
          </w:tcPr>
          <w:p w14:paraId="206FCF61" w14:textId="77777777" w:rsidR="002313C9" w:rsidRPr="002313C9" w:rsidRDefault="002313C9">
            <w:pPr>
              <w:keepNext/>
              <w:spacing w:before="0" w:after="0"/>
              <w:rPr>
                <w:rFonts w:ascii="Arial" w:eastAsia="Arial" w:hAnsi="Arial" w:cs="Arial"/>
                <w:sz w:val="22"/>
                <w:szCs w:val="22"/>
                <w:lang w:eastAsia="es-419"/>
              </w:rPr>
            </w:pPr>
          </w:p>
        </w:tc>
      </w:tr>
    </w:tbl>
    <w:p w14:paraId="5C8F2707" w14:textId="08FA1F0E" w:rsidR="00C02BFA" w:rsidRDefault="00C02BFA">
      <w:pPr>
        <w:pStyle w:val="Descripcin"/>
      </w:pPr>
      <w:bookmarkStart w:id="21" w:name="_Toc25247076"/>
      <w:bookmarkEnd w:id="20"/>
      <w:r>
        <w:t xml:space="preserve">Tabla CU  </w:t>
      </w:r>
      <w:fldSimple w:instr=" SEQ Tabla_CU_ \* ARABIC ">
        <w:r w:rsidR="00B523B5">
          <w:rPr>
            <w:noProof/>
          </w:rPr>
          <w:t>1</w:t>
        </w:r>
      </w:fldSimple>
      <w:r>
        <w:t>: Iniciar sesión</w:t>
      </w:r>
    </w:p>
    <w:bookmarkEnd w:id="21"/>
    <w:p w14:paraId="73AE4FD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69306DA9" w14:textId="77777777" w:rsidTr="00607919">
        <w:tc>
          <w:tcPr>
            <w:tcW w:w="2812" w:type="dxa"/>
            <w:gridSpan w:val="2"/>
          </w:tcPr>
          <w:p w14:paraId="013A8178" w14:textId="77777777" w:rsidR="002313C9" w:rsidRPr="002313C9" w:rsidRDefault="002313C9" w:rsidP="00607919">
            <w:pPr>
              <w:spacing w:before="0" w:after="0"/>
              <w:rPr>
                <w:rFonts w:ascii="Arial" w:eastAsia="Arial" w:hAnsi="Arial" w:cs="Arial"/>
                <w:b/>
                <w:sz w:val="22"/>
                <w:szCs w:val="22"/>
                <w:lang w:eastAsia="es-419"/>
              </w:rPr>
            </w:pPr>
            <w:bookmarkStart w:id="22" w:name="_Hlk3902029"/>
            <w:r w:rsidRPr="002313C9">
              <w:rPr>
                <w:rFonts w:ascii="Arial" w:eastAsia="Arial" w:hAnsi="Arial" w:cs="Arial"/>
                <w:b/>
                <w:sz w:val="22"/>
                <w:szCs w:val="22"/>
                <w:lang w:eastAsia="es-419"/>
              </w:rPr>
              <w:lastRenderedPageBreak/>
              <w:t># Ref.</w:t>
            </w:r>
          </w:p>
        </w:tc>
        <w:tc>
          <w:tcPr>
            <w:tcW w:w="5972" w:type="dxa"/>
            <w:gridSpan w:val="2"/>
          </w:tcPr>
          <w:p w14:paraId="3C85844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CU002</w:t>
            </w:r>
          </w:p>
        </w:tc>
      </w:tr>
      <w:tr w:rsidR="002313C9" w:rsidRPr="002313C9" w14:paraId="36B4B24B" w14:textId="77777777" w:rsidTr="00607919">
        <w:tc>
          <w:tcPr>
            <w:tcW w:w="2812" w:type="dxa"/>
            <w:gridSpan w:val="2"/>
          </w:tcPr>
          <w:p w14:paraId="01EBD7D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FC43F1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Registrar usuario</w:t>
            </w:r>
          </w:p>
        </w:tc>
      </w:tr>
      <w:tr w:rsidR="002313C9" w:rsidRPr="002313C9" w14:paraId="774EF1FF"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4D28B16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D2B75B2" w14:textId="594148A4"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715D1ECB"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2AA6B6A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58B9F79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4508DEC1" w14:textId="77777777" w:rsidTr="00607919">
        <w:tc>
          <w:tcPr>
            <w:tcW w:w="2812" w:type="dxa"/>
            <w:gridSpan w:val="2"/>
          </w:tcPr>
          <w:p w14:paraId="1C734D0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0E5DF19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6BADE84" w14:textId="77777777" w:rsidTr="00607919">
        <w:tc>
          <w:tcPr>
            <w:tcW w:w="2812" w:type="dxa"/>
            <w:gridSpan w:val="2"/>
          </w:tcPr>
          <w:p w14:paraId="005669D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E27C4F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68C4D05" w14:textId="77777777" w:rsidTr="00607919">
        <w:tc>
          <w:tcPr>
            <w:tcW w:w="2812" w:type="dxa"/>
            <w:gridSpan w:val="2"/>
          </w:tcPr>
          <w:p w14:paraId="69F7400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D613DC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356639C4" w14:textId="77777777" w:rsidTr="00607919">
        <w:tc>
          <w:tcPr>
            <w:tcW w:w="2812" w:type="dxa"/>
            <w:gridSpan w:val="2"/>
          </w:tcPr>
          <w:p w14:paraId="6F737C1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3C6CCFA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Interfaz Formulario (uniformidad, Familiaridad de usuario)</w:t>
            </w:r>
          </w:p>
        </w:tc>
      </w:tr>
      <w:tr w:rsidR="002313C9" w:rsidRPr="002313C9" w14:paraId="244DBFE7" w14:textId="77777777" w:rsidTr="00607919">
        <w:tc>
          <w:tcPr>
            <w:tcW w:w="2812" w:type="dxa"/>
            <w:gridSpan w:val="2"/>
          </w:tcPr>
          <w:p w14:paraId="2DC2EBB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29D9D1AE"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2"/>
                <w:szCs w:val="22"/>
                <w:lang w:eastAsia="es-419"/>
              </w:rPr>
              <w:t>el usuario deberá registrar sus datos para crear una cuenta nueva en la plataforma.</w:t>
            </w:r>
          </w:p>
        </w:tc>
      </w:tr>
      <w:tr w:rsidR="002313C9" w:rsidRPr="002313C9" w14:paraId="0D78F29C" w14:textId="77777777" w:rsidTr="00607919">
        <w:trPr>
          <w:trHeight w:val="240"/>
        </w:trPr>
        <w:tc>
          <w:tcPr>
            <w:tcW w:w="1388" w:type="dxa"/>
            <w:vMerge w:val="restart"/>
          </w:tcPr>
          <w:p w14:paraId="55C7C38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A4FE3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3BA4F1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w:t>
            </w:r>
          </w:p>
        </w:tc>
      </w:tr>
      <w:tr w:rsidR="002313C9" w:rsidRPr="002313C9" w14:paraId="247F4E66" w14:textId="77777777" w:rsidTr="00607919">
        <w:trPr>
          <w:trHeight w:val="240"/>
        </w:trPr>
        <w:tc>
          <w:tcPr>
            <w:tcW w:w="1388" w:type="dxa"/>
            <w:vMerge/>
          </w:tcPr>
          <w:p w14:paraId="7400088F"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4055578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250AA59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RF02</w:t>
            </w:r>
          </w:p>
        </w:tc>
      </w:tr>
      <w:tr w:rsidR="002313C9" w:rsidRPr="002313C9" w14:paraId="2AF4E6CC" w14:textId="77777777" w:rsidTr="00607919">
        <w:tc>
          <w:tcPr>
            <w:tcW w:w="2812" w:type="dxa"/>
            <w:gridSpan w:val="2"/>
          </w:tcPr>
          <w:p w14:paraId="42EF6FE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76A4CA6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 xml:space="preserve">El </w:t>
            </w:r>
            <w:r w:rsidRPr="002313C9">
              <w:rPr>
                <w:rFonts w:ascii="Arial" w:eastAsia="Arial" w:hAnsi="Arial" w:cs="Arial"/>
                <w:sz w:val="22"/>
                <w:szCs w:val="22"/>
                <w:lang w:eastAsia="es-419"/>
              </w:rPr>
              <w:t>usuario necesita crear una nueva cuenta para ingresar a la información que desea en la plataforma.</w:t>
            </w:r>
          </w:p>
        </w:tc>
      </w:tr>
      <w:tr w:rsidR="002313C9" w:rsidRPr="002313C9" w14:paraId="0B381040" w14:textId="77777777" w:rsidTr="00607919">
        <w:tc>
          <w:tcPr>
            <w:tcW w:w="8784" w:type="dxa"/>
            <w:gridSpan w:val="4"/>
          </w:tcPr>
          <w:p w14:paraId="1046E7D2"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6E21191B" w14:textId="77777777" w:rsidTr="00607919">
        <w:trPr>
          <w:trHeight w:val="880"/>
        </w:trPr>
        <w:tc>
          <w:tcPr>
            <w:tcW w:w="3920" w:type="dxa"/>
            <w:gridSpan w:val="3"/>
          </w:tcPr>
          <w:p w14:paraId="00D41A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3FB244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 xml:space="preserve">Llenar los campos requeridos           </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34AB8BC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actor ingresará sus datos y si estos son validados correctamente se creará una nueva cuenta.</w:t>
            </w:r>
          </w:p>
          <w:p w14:paraId="341E9B13"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153007D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EA87D38" w14:textId="77777777" w:rsidR="002313C9" w:rsidRPr="002313C9" w:rsidRDefault="002313C9" w:rsidP="00607919">
            <w:pPr>
              <w:spacing w:before="0" w:after="0"/>
              <w:rPr>
                <w:rFonts w:ascii="Arial" w:eastAsia="Arial" w:hAnsi="Arial" w:cs="Arial"/>
                <w:b/>
                <w:sz w:val="22"/>
                <w:szCs w:val="22"/>
                <w:lang w:eastAsia="es-419"/>
              </w:rPr>
            </w:pPr>
          </w:p>
          <w:p w14:paraId="50D8B23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Guardar los datos del usuario</w:t>
            </w:r>
          </w:p>
          <w:p w14:paraId="243914E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3CE3117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creará la nueva cuenta y la almacenará en una base de datos.</w:t>
            </w:r>
          </w:p>
        </w:tc>
      </w:tr>
      <w:tr w:rsidR="002313C9" w:rsidRPr="002313C9" w14:paraId="25F3685B" w14:textId="77777777" w:rsidTr="00607919">
        <w:tc>
          <w:tcPr>
            <w:tcW w:w="3920" w:type="dxa"/>
            <w:gridSpan w:val="3"/>
          </w:tcPr>
          <w:p w14:paraId="06CD00B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01A1598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navegar una vez tenga asignado un usuario y contraseña</w:t>
            </w:r>
          </w:p>
        </w:tc>
      </w:tr>
      <w:tr w:rsidR="002313C9" w:rsidRPr="002313C9" w14:paraId="737890AE" w14:textId="77777777" w:rsidTr="00607919">
        <w:trPr>
          <w:trHeight w:val="820"/>
        </w:trPr>
        <w:tc>
          <w:tcPr>
            <w:tcW w:w="8784" w:type="dxa"/>
            <w:gridSpan w:val="4"/>
          </w:tcPr>
          <w:p w14:paraId="05F7314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7729EA9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usuario ya existe en la plataforma.</w:t>
            </w:r>
          </w:p>
          <w:p w14:paraId="1E1A5042" w14:textId="77777777" w:rsidR="002313C9" w:rsidRPr="002313C9" w:rsidRDefault="002313C9" w:rsidP="00607919">
            <w:pPr>
              <w:spacing w:before="0" w:after="0"/>
              <w:rPr>
                <w:rFonts w:ascii="Arial" w:eastAsia="Times New Roman" w:hAnsi="Arial" w:cs="Arial"/>
                <w:sz w:val="24"/>
                <w:szCs w:val="24"/>
                <w:lang w:eastAsia="es-419"/>
              </w:rPr>
            </w:pPr>
          </w:p>
          <w:p w14:paraId="7285AD4B" w14:textId="77777777" w:rsidR="002313C9" w:rsidRPr="002313C9" w:rsidRDefault="002313C9" w:rsidP="00607919">
            <w:pPr>
              <w:spacing w:before="0" w:after="0"/>
              <w:rPr>
                <w:rFonts w:ascii="Arial" w:eastAsia="Times New Roman" w:hAnsi="Arial" w:cs="Arial"/>
                <w:sz w:val="24"/>
                <w:szCs w:val="24"/>
                <w:lang w:eastAsia="es-419"/>
              </w:rPr>
            </w:pPr>
          </w:p>
          <w:p w14:paraId="0D5614BA" w14:textId="77777777" w:rsidR="002313C9" w:rsidRPr="002313C9" w:rsidRDefault="002313C9" w:rsidP="00607919">
            <w:pPr>
              <w:spacing w:before="0" w:after="0"/>
              <w:rPr>
                <w:rFonts w:ascii="Arial" w:eastAsia="Times New Roman" w:hAnsi="Arial" w:cs="Arial"/>
                <w:sz w:val="24"/>
                <w:szCs w:val="24"/>
                <w:lang w:eastAsia="es-419"/>
              </w:rPr>
            </w:pPr>
          </w:p>
          <w:p w14:paraId="3A65EE6D"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5A97B2B3" w14:textId="77777777" w:rsidTr="00607919">
        <w:trPr>
          <w:trHeight w:val="820"/>
        </w:trPr>
        <w:tc>
          <w:tcPr>
            <w:tcW w:w="8784" w:type="dxa"/>
            <w:gridSpan w:val="4"/>
          </w:tcPr>
          <w:p w14:paraId="73534F2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E118E2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62880E9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18A3AFB0"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5367ACEC" w14:textId="77777777" w:rsidTr="00607919">
        <w:tc>
          <w:tcPr>
            <w:tcW w:w="3920" w:type="dxa"/>
            <w:gridSpan w:val="3"/>
          </w:tcPr>
          <w:p w14:paraId="08AF6CF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4CF44E2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23581EF" w14:textId="77777777" w:rsidTr="00607919">
        <w:tc>
          <w:tcPr>
            <w:tcW w:w="3920" w:type="dxa"/>
            <w:gridSpan w:val="3"/>
          </w:tcPr>
          <w:p w14:paraId="4B61C9C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0185B9CC" w14:textId="77777777" w:rsidR="002313C9" w:rsidRPr="002313C9" w:rsidRDefault="002313C9">
            <w:pPr>
              <w:keepNext/>
              <w:spacing w:before="0" w:after="0"/>
              <w:rPr>
                <w:rFonts w:ascii="Arial" w:eastAsia="Arial" w:hAnsi="Arial" w:cs="Arial"/>
                <w:sz w:val="22"/>
                <w:szCs w:val="22"/>
                <w:lang w:eastAsia="es-419"/>
              </w:rPr>
            </w:pPr>
          </w:p>
        </w:tc>
      </w:tr>
    </w:tbl>
    <w:p w14:paraId="42CD483F" w14:textId="2B37F243" w:rsidR="00C02BFA" w:rsidRDefault="00C02BFA">
      <w:pPr>
        <w:pStyle w:val="Descripcin"/>
      </w:pPr>
      <w:bookmarkStart w:id="23" w:name="_Toc25247077"/>
      <w:bookmarkEnd w:id="22"/>
      <w:r>
        <w:t xml:space="preserve">Tabla CU  </w:t>
      </w:r>
      <w:fldSimple w:instr=" SEQ Tabla_CU_ \* ARABIC ">
        <w:r w:rsidR="00B523B5">
          <w:rPr>
            <w:noProof/>
          </w:rPr>
          <w:t>2</w:t>
        </w:r>
      </w:fldSimple>
      <w:r>
        <w:t xml:space="preserve">: </w:t>
      </w:r>
      <w:r w:rsidRPr="00A323F2">
        <w:t>Registrar usuario</w:t>
      </w:r>
    </w:p>
    <w:bookmarkEnd w:id="23"/>
    <w:p w14:paraId="3AA09066" w14:textId="77777777" w:rsidR="00C02BFA" w:rsidRDefault="00C02BFA" w:rsidP="00C02BFA">
      <w:pPr>
        <w:pStyle w:val="Descripcin"/>
        <w:rPr>
          <w:rFonts w:ascii="Arial" w:eastAsia="Times New Roman" w:hAnsi="Arial" w:cs="Arial"/>
          <w:sz w:val="24"/>
          <w:szCs w:val="24"/>
          <w:lang w:eastAsia="es-419"/>
        </w:rPr>
      </w:pPr>
    </w:p>
    <w:p w14:paraId="59C6517D" w14:textId="363C193A" w:rsidR="002313C9" w:rsidRPr="002313C9" w:rsidRDefault="002313C9" w:rsidP="002005F5">
      <w:pPr>
        <w:pStyle w:val="Descripcin"/>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4569A52D" w14:textId="77777777" w:rsidTr="00607919">
        <w:tc>
          <w:tcPr>
            <w:tcW w:w="2812" w:type="dxa"/>
            <w:gridSpan w:val="2"/>
          </w:tcPr>
          <w:p w14:paraId="28311F6F" w14:textId="77777777" w:rsidR="002313C9" w:rsidRPr="002313C9" w:rsidRDefault="002313C9" w:rsidP="00607919">
            <w:pPr>
              <w:spacing w:before="0" w:after="0"/>
              <w:rPr>
                <w:rFonts w:ascii="Arial" w:eastAsia="Arial" w:hAnsi="Arial" w:cs="Arial"/>
                <w:b/>
                <w:sz w:val="22"/>
                <w:szCs w:val="22"/>
                <w:lang w:eastAsia="es-419"/>
              </w:rPr>
            </w:pPr>
            <w:bookmarkStart w:id="24" w:name="_Hlk3902175"/>
            <w:r w:rsidRPr="002313C9">
              <w:rPr>
                <w:rFonts w:ascii="Arial" w:eastAsia="Arial" w:hAnsi="Arial" w:cs="Arial"/>
                <w:b/>
                <w:sz w:val="22"/>
                <w:szCs w:val="22"/>
                <w:lang w:eastAsia="es-419"/>
              </w:rPr>
              <w:lastRenderedPageBreak/>
              <w:t># Ref.</w:t>
            </w:r>
          </w:p>
        </w:tc>
        <w:tc>
          <w:tcPr>
            <w:tcW w:w="5972" w:type="dxa"/>
            <w:gridSpan w:val="2"/>
          </w:tcPr>
          <w:p w14:paraId="7F8FA99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w:t>
            </w:r>
          </w:p>
        </w:tc>
      </w:tr>
      <w:tr w:rsidR="002313C9" w:rsidRPr="002313C9" w14:paraId="6C73CF7F" w14:textId="77777777" w:rsidTr="00607919">
        <w:tc>
          <w:tcPr>
            <w:tcW w:w="2812" w:type="dxa"/>
            <w:gridSpan w:val="2"/>
          </w:tcPr>
          <w:p w14:paraId="00F2867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731E4CC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Autenticación del usuario</w:t>
            </w:r>
          </w:p>
        </w:tc>
      </w:tr>
      <w:tr w:rsidR="002313C9" w:rsidRPr="002313C9" w14:paraId="5F87CABB"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31EC2DD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CA7E1A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1B7E94C3"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777961B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6A5A383" w14:textId="3E5DBCE0" w:rsidR="002313C9" w:rsidRPr="002313C9" w:rsidRDefault="00C927AF" w:rsidP="00607919">
            <w:pPr>
              <w:spacing w:before="0" w:after="0"/>
              <w:rPr>
                <w:rFonts w:ascii="Arial" w:eastAsia="Arial" w:hAnsi="Arial" w:cs="Arial"/>
                <w:sz w:val="22"/>
                <w:szCs w:val="22"/>
                <w:lang w:eastAsia="es-419"/>
              </w:rPr>
            </w:pPr>
            <w:r>
              <w:rPr>
                <w:rFonts w:ascii="Arial" w:eastAsia="Arial" w:hAnsi="Arial" w:cs="Arial"/>
                <w:sz w:val="22"/>
                <w:szCs w:val="22"/>
                <w:lang w:eastAsia="es-419"/>
              </w:rPr>
              <w:t xml:space="preserve">Jhosthin </w:t>
            </w:r>
            <w:r w:rsidRPr="002313C9">
              <w:rPr>
                <w:rFonts w:ascii="Arial" w:eastAsia="Arial" w:hAnsi="Arial" w:cs="Arial"/>
                <w:sz w:val="22"/>
                <w:szCs w:val="22"/>
                <w:lang w:eastAsia="es-419"/>
              </w:rPr>
              <w:t>Céspedes</w:t>
            </w:r>
          </w:p>
        </w:tc>
      </w:tr>
      <w:tr w:rsidR="002313C9" w:rsidRPr="002313C9" w14:paraId="79AA9773" w14:textId="77777777" w:rsidTr="00607919">
        <w:tc>
          <w:tcPr>
            <w:tcW w:w="2812" w:type="dxa"/>
            <w:gridSpan w:val="2"/>
          </w:tcPr>
          <w:p w14:paraId="621DAAD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7300E8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33B77B2" w14:textId="77777777" w:rsidTr="00607919">
        <w:tc>
          <w:tcPr>
            <w:tcW w:w="2812" w:type="dxa"/>
            <w:gridSpan w:val="2"/>
          </w:tcPr>
          <w:p w14:paraId="2081166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13446DF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EC74F7E" w14:textId="77777777" w:rsidTr="00607919">
        <w:tc>
          <w:tcPr>
            <w:tcW w:w="2812" w:type="dxa"/>
            <w:gridSpan w:val="2"/>
          </w:tcPr>
          <w:p w14:paraId="5B6BAEC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D1CA3D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Sistema</w:t>
            </w:r>
          </w:p>
        </w:tc>
      </w:tr>
      <w:tr w:rsidR="002313C9" w:rsidRPr="002313C9" w14:paraId="35097ED2" w14:textId="77777777" w:rsidTr="00607919">
        <w:tc>
          <w:tcPr>
            <w:tcW w:w="2812" w:type="dxa"/>
            <w:gridSpan w:val="2"/>
          </w:tcPr>
          <w:p w14:paraId="1F41786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DB5DDC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(uniformidad)</w:t>
            </w:r>
          </w:p>
        </w:tc>
      </w:tr>
      <w:tr w:rsidR="002313C9" w:rsidRPr="002313C9" w14:paraId="7234E518" w14:textId="77777777" w:rsidTr="00607919">
        <w:tc>
          <w:tcPr>
            <w:tcW w:w="2812" w:type="dxa"/>
            <w:gridSpan w:val="2"/>
          </w:tcPr>
          <w:p w14:paraId="4853173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36AEFD37"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Times New Roman" w:hAnsi="Arial" w:cs="Arial"/>
                <w:sz w:val="24"/>
                <w:szCs w:val="24"/>
                <w:lang w:eastAsia="es-419"/>
              </w:rPr>
              <w:t>El usuario deberá redireccionarse al enlace enviado a la dirección de correo electrónico.</w:t>
            </w:r>
          </w:p>
        </w:tc>
      </w:tr>
      <w:tr w:rsidR="002313C9" w:rsidRPr="002313C9" w14:paraId="4FBA118F" w14:textId="77777777" w:rsidTr="00607919">
        <w:trPr>
          <w:trHeight w:val="240"/>
        </w:trPr>
        <w:tc>
          <w:tcPr>
            <w:tcW w:w="1388" w:type="dxa"/>
            <w:vMerge w:val="restart"/>
          </w:tcPr>
          <w:p w14:paraId="7245B9C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77F6303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AA464C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CU003; CU004; CU005</w:t>
            </w:r>
          </w:p>
        </w:tc>
      </w:tr>
      <w:tr w:rsidR="002313C9" w:rsidRPr="002313C9" w14:paraId="49D67193" w14:textId="77777777" w:rsidTr="00607919">
        <w:trPr>
          <w:trHeight w:val="240"/>
        </w:trPr>
        <w:tc>
          <w:tcPr>
            <w:tcW w:w="1388" w:type="dxa"/>
            <w:vMerge/>
          </w:tcPr>
          <w:p w14:paraId="304085CC"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3659BDB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2BCF46A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RF03</w:t>
            </w:r>
          </w:p>
        </w:tc>
      </w:tr>
      <w:tr w:rsidR="002313C9" w:rsidRPr="002313C9" w14:paraId="095AF30A" w14:textId="77777777" w:rsidTr="00607919">
        <w:tc>
          <w:tcPr>
            <w:tcW w:w="2812" w:type="dxa"/>
            <w:gridSpan w:val="2"/>
          </w:tcPr>
          <w:p w14:paraId="42CFE66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3CC5BFC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deberá contar con un correo electrónico y así recibir el correo de verificación que activará la cuenta</w:t>
            </w:r>
          </w:p>
        </w:tc>
      </w:tr>
      <w:tr w:rsidR="002313C9" w:rsidRPr="002313C9" w14:paraId="53B86B92" w14:textId="77777777" w:rsidTr="00607919">
        <w:tc>
          <w:tcPr>
            <w:tcW w:w="8784" w:type="dxa"/>
            <w:gridSpan w:val="4"/>
          </w:tcPr>
          <w:p w14:paraId="012A6D8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5043E486" w14:textId="77777777" w:rsidTr="00607919">
        <w:trPr>
          <w:trHeight w:val="880"/>
        </w:trPr>
        <w:tc>
          <w:tcPr>
            <w:tcW w:w="3920" w:type="dxa"/>
            <w:gridSpan w:val="3"/>
          </w:tcPr>
          <w:p w14:paraId="65039B3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666E78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El usuario debe activar la cuenta por medio del correo electrónico de verificación recibido.</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44CDB9C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usuario se redirecciona y activa la cuenta</w:t>
            </w:r>
          </w:p>
        </w:tc>
        <w:tc>
          <w:tcPr>
            <w:tcW w:w="4864" w:type="dxa"/>
          </w:tcPr>
          <w:p w14:paraId="235CF1E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FB98A0E" w14:textId="77777777" w:rsidR="002313C9" w:rsidRPr="002313C9" w:rsidRDefault="002313C9" w:rsidP="00607919">
            <w:pPr>
              <w:spacing w:before="0" w:after="0"/>
              <w:rPr>
                <w:rFonts w:ascii="Arial" w:eastAsia="Arial" w:hAnsi="Arial" w:cs="Arial"/>
                <w:b/>
                <w:sz w:val="22"/>
                <w:szCs w:val="22"/>
                <w:lang w:eastAsia="es-419"/>
              </w:rPr>
            </w:pPr>
          </w:p>
          <w:p w14:paraId="4BF2121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envía el correo de activación a la cuenta del usuario</w:t>
            </w:r>
          </w:p>
          <w:p w14:paraId="20AC5EB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0FB93C1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crea un registro de usuario y activa su cuenta</w:t>
            </w:r>
          </w:p>
        </w:tc>
      </w:tr>
      <w:tr w:rsidR="002313C9" w:rsidRPr="002313C9" w14:paraId="3D841D85" w14:textId="77777777" w:rsidTr="00607919">
        <w:tc>
          <w:tcPr>
            <w:tcW w:w="3920" w:type="dxa"/>
            <w:gridSpan w:val="3"/>
          </w:tcPr>
          <w:p w14:paraId="57A2C72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1ABF71F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navegar por la plataforma si el estado de su cuenta es “activo”</w:t>
            </w:r>
          </w:p>
        </w:tc>
      </w:tr>
      <w:tr w:rsidR="002313C9" w:rsidRPr="002313C9" w14:paraId="27C8CD18" w14:textId="77777777" w:rsidTr="00607919">
        <w:trPr>
          <w:trHeight w:val="820"/>
        </w:trPr>
        <w:tc>
          <w:tcPr>
            <w:tcW w:w="8784" w:type="dxa"/>
            <w:gridSpan w:val="4"/>
          </w:tcPr>
          <w:p w14:paraId="106D5CC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E8CC92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código de autenticación de usuario también se podrá recibir por medio de mensaje de texto.</w:t>
            </w:r>
          </w:p>
          <w:p w14:paraId="0A0DEA56" w14:textId="77777777" w:rsidR="002313C9" w:rsidRPr="002313C9" w:rsidRDefault="002313C9" w:rsidP="00607919">
            <w:pPr>
              <w:spacing w:before="0" w:after="0"/>
              <w:rPr>
                <w:rFonts w:ascii="Arial" w:eastAsia="Times New Roman" w:hAnsi="Arial" w:cs="Arial"/>
                <w:sz w:val="24"/>
                <w:szCs w:val="24"/>
                <w:lang w:eastAsia="es-419"/>
              </w:rPr>
            </w:pPr>
          </w:p>
          <w:p w14:paraId="52E3A0CF" w14:textId="77777777" w:rsidR="002313C9" w:rsidRPr="002313C9" w:rsidRDefault="002313C9" w:rsidP="00607919">
            <w:pPr>
              <w:spacing w:before="0" w:after="0"/>
              <w:rPr>
                <w:rFonts w:ascii="Arial" w:eastAsia="Times New Roman" w:hAnsi="Arial" w:cs="Arial"/>
                <w:sz w:val="24"/>
                <w:szCs w:val="24"/>
                <w:lang w:eastAsia="es-419"/>
              </w:rPr>
            </w:pPr>
          </w:p>
          <w:p w14:paraId="019D0E8D" w14:textId="77777777" w:rsidR="002313C9" w:rsidRPr="002313C9" w:rsidRDefault="002313C9" w:rsidP="00607919">
            <w:pPr>
              <w:spacing w:before="0" w:after="0"/>
              <w:rPr>
                <w:rFonts w:ascii="Arial" w:eastAsia="Times New Roman" w:hAnsi="Arial" w:cs="Arial"/>
                <w:sz w:val="24"/>
                <w:szCs w:val="24"/>
                <w:lang w:eastAsia="es-419"/>
              </w:rPr>
            </w:pPr>
          </w:p>
          <w:p w14:paraId="0143F98A"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7B422C24" w14:textId="77777777" w:rsidTr="00607919">
        <w:trPr>
          <w:trHeight w:val="820"/>
        </w:trPr>
        <w:tc>
          <w:tcPr>
            <w:tcW w:w="8784" w:type="dxa"/>
            <w:gridSpan w:val="4"/>
          </w:tcPr>
          <w:p w14:paraId="5D70EC4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024D66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304188D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5D2BFAD2"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1ECD1DD0" w14:textId="77777777" w:rsidTr="00607919">
        <w:tc>
          <w:tcPr>
            <w:tcW w:w="3920" w:type="dxa"/>
            <w:gridSpan w:val="3"/>
          </w:tcPr>
          <w:p w14:paraId="34A469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227C8A2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7C15875C" w14:textId="77777777" w:rsidTr="00607919">
        <w:tc>
          <w:tcPr>
            <w:tcW w:w="3920" w:type="dxa"/>
            <w:gridSpan w:val="3"/>
          </w:tcPr>
          <w:p w14:paraId="3DFD830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197EABF" w14:textId="77777777" w:rsidR="002313C9" w:rsidRPr="002313C9" w:rsidRDefault="002313C9">
            <w:pPr>
              <w:keepNext/>
              <w:spacing w:before="0" w:after="0"/>
              <w:rPr>
                <w:rFonts w:ascii="Arial" w:eastAsia="Arial" w:hAnsi="Arial" w:cs="Arial"/>
                <w:sz w:val="22"/>
                <w:szCs w:val="22"/>
                <w:lang w:eastAsia="es-419"/>
              </w:rPr>
            </w:pPr>
          </w:p>
        </w:tc>
      </w:tr>
    </w:tbl>
    <w:p w14:paraId="29DFEBC9" w14:textId="00EBAA64" w:rsidR="00086271" w:rsidRDefault="00086271">
      <w:pPr>
        <w:pStyle w:val="Descripcin"/>
      </w:pPr>
      <w:bookmarkStart w:id="25" w:name="_Toc25247078"/>
      <w:bookmarkEnd w:id="24"/>
      <w:r>
        <w:t xml:space="preserve">Tabla CU  </w:t>
      </w:r>
      <w:fldSimple w:instr=" SEQ Tabla_CU_ \* ARABIC ">
        <w:r w:rsidR="00B523B5">
          <w:rPr>
            <w:noProof/>
          </w:rPr>
          <w:t>3</w:t>
        </w:r>
      </w:fldSimple>
      <w:r>
        <w:t xml:space="preserve">: </w:t>
      </w:r>
      <w:r w:rsidRPr="00711133">
        <w:t>Autenticación</w:t>
      </w:r>
      <w:r w:rsidR="00B906C7">
        <w:t xml:space="preserve"> del usuario</w:t>
      </w:r>
    </w:p>
    <w:bookmarkEnd w:id="25"/>
    <w:p w14:paraId="60F6DCC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p w14:paraId="798121B2" w14:textId="77777777" w:rsidR="002313C9" w:rsidRPr="002313C9" w:rsidRDefault="002313C9" w:rsidP="00607919">
      <w:pPr>
        <w:spacing w:before="0" w:after="0"/>
        <w:rPr>
          <w:rFonts w:ascii="Arial" w:eastAsia="Times New Roman" w:hAnsi="Arial" w:cs="Arial"/>
          <w:sz w:val="24"/>
          <w:szCs w:val="24"/>
          <w:lang w:eastAsia="es-419"/>
        </w:rPr>
      </w:pP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4FE5B849" w14:textId="77777777" w:rsidTr="00607919">
        <w:tc>
          <w:tcPr>
            <w:tcW w:w="2812" w:type="dxa"/>
            <w:gridSpan w:val="2"/>
          </w:tcPr>
          <w:p w14:paraId="69F6B494" w14:textId="77777777" w:rsidR="002313C9" w:rsidRPr="002313C9" w:rsidRDefault="002313C9" w:rsidP="00607919">
            <w:pPr>
              <w:spacing w:before="0" w:after="0"/>
              <w:rPr>
                <w:rFonts w:ascii="Arial" w:eastAsia="Arial" w:hAnsi="Arial" w:cs="Arial"/>
                <w:b/>
                <w:sz w:val="22"/>
                <w:szCs w:val="22"/>
                <w:lang w:eastAsia="es-419"/>
              </w:rPr>
            </w:pPr>
            <w:bookmarkStart w:id="26" w:name="_Hlk3902278"/>
            <w:r w:rsidRPr="002313C9">
              <w:rPr>
                <w:rFonts w:ascii="Arial" w:eastAsia="Arial" w:hAnsi="Arial" w:cs="Arial"/>
                <w:b/>
                <w:sz w:val="22"/>
                <w:szCs w:val="22"/>
                <w:lang w:eastAsia="es-419"/>
              </w:rPr>
              <w:t># Ref.</w:t>
            </w:r>
          </w:p>
        </w:tc>
        <w:tc>
          <w:tcPr>
            <w:tcW w:w="5972" w:type="dxa"/>
            <w:gridSpan w:val="2"/>
          </w:tcPr>
          <w:p w14:paraId="387A88F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CU004</w:t>
            </w:r>
          </w:p>
        </w:tc>
      </w:tr>
      <w:tr w:rsidR="002313C9" w:rsidRPr="002313C9" w14:paraId="6CBB4DE2" w14:textId="77777777" w:rsidTr="00607919">
        <w:tc>
          <w:tcPr>
            <w:tcW w:w="2812" w:type="dxa"/>
            <w:gridSpan w:val="2"/>
          </w:tcPr>
          <w:p w14:paraId="3ADB9DB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163E3D1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Actualización de datos</w:t>
            </w:r>
          </w:p>
        </w:tc>
      </w:tr>
      <w:tr w:rsidR="002313C9" w:rsidRPr="002313C9" w14:paraId="53B65FB8"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68A7DA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0A82B715" w14:textId="4450A36A" w:rsidR="002313C9" w:rsidRPr="002313C9" w:rsidRDefault="00C927AF" w:rsidP="00607919">
            <w:pPr>
              <w:spacing w:before="0" w:after="0"/>
              <w:rPr>
                <w:rFonts w:ascii="Arial" w:eastAsia="Arial" w:hAnsi="Arial" w:cs="Arial"/>
                <w:sz w:val="22"/>
                <w:szCs w:val="22"/>
                <w:lang w:eastAsia="es-419"/>
              </w:rPr>
            </w:pPr>
            <w:r>
              <w:rPr>
                <w:rFonts w:ascii="Arial" w:eastAsia="Arial" w:hAnsi="Arial" w:cs="Arial"/>
                <w:sz w:val="22"/>
                <w:szCs w:val="22"/>
                <w:lang w:eastAsia="es-419"/>
              </w:rPr>
              <w:t xml:space="preserve">Jhosthin </w:t>
            </w:r>
            <w:r w:rsidRPr="002313C9">
              <w:rPr>
                <w:rFonts w:ascii="Arial" w:eastAsia="Arial" w:hAnsi="Arial" w:cs="Arial"/>
                <w:sz w:val="22"/>
                <w:szCs w:val="22"/>
                <w:lang w:eastAsia="es-419"/>
              </w:rPr>
              <w:t>Céspedes</w:t>
            </w:r>
          </w:p>
        </w:tc>
      </w:tr>
      <w:tr w:rsidR="002313C9" w:rsidRPr="002313C9" w14:paraId="7FE7878D"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1682ED7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37DBA22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389446A4" w14:textId="77777777" w:rsidTr="00607919">
        <w:tc>
          <w:tcPr>
            <w:tcW w:w="2812" w:type="dxa"/>
            <w:gridSpan w:val="2"/>
          </w:tcPr>
          <w:p w14:paraId="70483BE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1E3028A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B213A7D" w14:textId="77777777" w:rsidTr="00607919">
        <w:tc>
          <w:tcPr>
            <w:tcW w:w="2812" w:type="dxa"/>
            <w:gridSpan w:val="2"/>
          </w:tcPr>
          <w:p w14:paraId="2B66CF5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222D9E5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A219720" w14:textId="77777777" w:rsidTr="00607919">
        <w:tc>
          <w:tcPr>
            <w:tcW w:w="2812" w:type="dxa"/>
            <w:gridSpan w:val="2"/>
          </w:tcPr>
          <w:p w14:paraId="54CDAC0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14E0BA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5BE9EF28" w14:textId="77777777" w:rsidTr="00607919">
        <w:tc>
          <w:tcPr>
            <w:tcW w:w="2812" w:type="dxa"/>
            <w:gridSpan w:val="2"/>
          </w:tcPr>
          <w:p w14:paraId="55AF8CE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4ABD516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(uniformidad)</w:t>
            </w:r>
          </w:p>
        </w:tc>
      </w:tr>
      <w:tr w:rsidR="002313C9" w:rsidRPr="002313C9" w14:paraId="0D5EA9A5" w14:textId="77777777" w:rsidTr="00607919">
        <w:tc>
          <w:tcPr>
            <w:tcW w:w="2812" w:type="dxa"/>
            <w:gridSpan w:val="2"/>
          </w:tcPr>
          <w:p w14:paraId="3888B7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FF7B81A"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actualizar los datos siempre y cuando cuente con una cuenta usuario y contraseña.</w:t>
            </w:r>
          </w:p>
        </w:tc>
      </w:tr>
      <w:tr w:rsidR="002313C9" w:rsidRPr="002313C9" w14:paraId="56FA4DB3" w14:textId="77777777" w:rsidTr="00607919">
        <w:trPr>
          <w:trHeight w:val="240"/>
        </w:trPr>
        <w:tc>
          <w:tcPr>
            <w:tcW w:w="1388" w:type="dxa"/>
            <w:vMerge w:val="restart"/>
          </w:tcPr>
          <w:p w14:paraId="039EDD8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0A491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446AF9B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CU004</w:t>
            </w:r>
          </w:p>
        </w:tc>
      </w:tr>
      <w:tr w:rsidR="002313C9" w:rsidRPr="002313C9" w14:paraId="5F125CD3" w14:textId="77777777" w:rsidTr="00607919">
        <w:trPr>
          <w:trHeight w:val="240"/>
        </w:trPr>
        <w:tc>
          <w:tcPr>
            <w:tcW w:w="1388" w:type="dxa"/>
            <w:vMerge/>
          </w:tcPr>
          <w:p w14:paraId="5B83B321"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667BD06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36F7E4D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RF05</w:t>
            </w:r>
          </w:p>
        </w:tc>
      </w:tr>
      <w:tr w:rsidR="002313C9" w:rsidRPr="002313C9" w14:paraId="40217644" w14:textId="77777777" w:rsidTr="00607919">
        <w:tc>
          <w:tcPr>
            <w:tcW w:w="2812" w:type="dxa"/>
            <w:gridSpan w:val="2"/>
          </w:tcPr>
          <w:p w14:paraId="5E7FF34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6DA3CDF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estado de la cuenta del usuario debe ser “activo”.</w:t>
            </w:r>
          </w:p>
        </w:tc>
      </w:tr>
      <w:tr w:rsidR="002313C9" w:rsidRPr="002313C9" w14:paraId="24715601" w14:textId="77777777" w:rsidTr="00607919">
        <w:tc>
          <w:tcPr>
            <w:tcW w:w="8784" w:type="dxa"/>
            <w:gridSpan w:val="4"/>
          </w:tcPr>
          <w:p w14:paraId="5EC2DA2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43806FF"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1CD0CD6D" w14:textId="77777777" w:rsidTr="00607919">
        <w:trPr>
          <w:trHeight w:val="880"/>
        </w:trPr>
        <w:tc>
          <w:tcPr>
            <w:tcW w:w="3920" w:type="dxa"/>
            <w:gridSpan w:val="3"/>
          </w:tcPr>
          <w:p w14:paraId="2AFD377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F456E3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puede actualizar sus datos en la pestaña perfil </w:t>
            </w:r>
            <w:r w:rsidRPr="002313C9">
              <w:rPr>
                <w:rFonts w:ascii="Arial" w:eastAsia="Arial" w:hAnsi="Arial" w:cs="Arial"/>
                <w:b/>
                <w:sz w:val="22"/>
                <w:szCs w:val="22"/>
                <w:lang w:eastAsia="es-419"/>
              </w:rPr>
              <w:br/>
            </w:r>
          </w:p>
          <w:p w14:paraId="35A18D8B"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11BFE05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90F4BF2" w14:textId="77777777" w:rsidR="002313C9" w:rsidRPr="002313C9" w:rsidRDefault="002313C9" w:rsidP="00607919">
            <w:pPr>
              <w:spacing w:before="0" w:after="0"/>
              <w:rPr>
                <w:rFonts w:ascii="Arial" w:eastAsia="Arial" w:hAnsi="Arial" w:cs="Arial"/>
                <w:b/>
                <w:sz w:val="22"/>
                <w:szCs w:val="22"/>
                <w:lang w:eastAsia="es-419"/>
              </w:rPr>
            </w:pPr>
          </w:p>
          <w:p w14:paraId="2AE1359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Recibe los datos y los guarda en la base de datos.</w:t>
            </w:r>
          </w:p>
        </w:tc>
      </w:tr>
      <w:tr w:rsidR="002313C9" w:rsidRPr="002313C9" w14:paraId="54AAB147" w14:textId="77777777" w:rsidTr="00607919">
        <w:tc>
          <w:tcPr>
            <w:tcW w:w="3920" w:type="dxa"/>
            <w:gridSpan w:val="3"/>
          </w:tcPr>
          <w:p w14:paraId="1165889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7F35F952"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actualizar su información.</w:t>
            </w:r>
          </w:p>
        </w:tc>
      </w:tr>
      <w:tr w:rsidR="002313C9" w:rsidRPr="002313C9" w14:paraId="67BCE56A" w14:textId="77777777" w:rsidTr="00607919">
        <w:trPr>
          <w:trHeight w:val="820"/>
        </w:trPr>
        <w:tc>
          <w:tcPr>
            <w:tcW w:w="8784" w:type="dxa"/>
            <w:gridSpan w:val="4"/>
          </w:tcPr>
          <w:p w14:paraId="335FDF9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012565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llena un espacio requerido.</w:t>
            </w:r>
          </w:p>
          <w:p w14:paraId="5A86117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pueden actualizar datos.</w:t>
            </w:r>
          </w:p>
          <w:p w14:paraId="6458798A" w14:textId="77777777" w:rsidR="002313C9" w:rsidRPr="002313C9" w:rsidRDefault="002313C9" w:rsidP="00607919">
            <w:pPr>
              <w:spacing w:before="0" w:after="0"/>
              <w:rPr>
                <w:rFonts w:ascii="Arial" w:eastAsia="Times New Roman" w:hAnsi="Arial" w:cs="Arial"/>
                <w:sz w:val="24"/>
                <w:szCs w:val="24"/>
                <w:lang w:eastAsia="es-419"/>
              </w:rPr>
            </w:pPr>
          </w:p>
          <w:p w14:paraId="313B87EA" w14:textId="77777777" w:rsidR="002313C9" w:rsidRPr="002313C9" w:rsidRDefault="002313C9" w:rsidP="00607919">
            <w:pPr>
              <w:spacing w:before="0" w:after="0"/>
              <w:rPr>
                <w:rFonts w:ascii="Arial" w:eastAsia="Times New Roman" w:hAnsi="Arial" w:cs="Arial"/>
                <w:sz w:val="24"/>
                <w:szCs w:val="24"/>
                <w:lang w:eastAsia="es-419"/>
              </w:rPr>
            </w:pPr>
          </w:p>
          <w:p w14:paraId="53D9DB3F"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5B5F231D" w14:textId="77777777" w:rsidTr="00607919">
        <w:trPr>
          <w:trHeight w:val="820"/>
        </w:trPr>
        <w:tc>
          <w:tcPr>
            <w:tcW w:w="8784" w:type="dxa"/>
            <w:gridSpan w:val="4"/>
          </w:tcPr>
          <w:p w14:paraId="54B9F21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C8858D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15C5ABD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82BCFBF" w14:textId="77777777" w:rsidTr="00607919">
        <w:tc>
          <w:tcPr>
            <w:tcW w:w="3920" w:type="dxa"/>
            <w:gridSpan w:val="3"/>
          </w:tcPr>
          <w:p w14:paraId="6BD2E39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14728382"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4ECAB349" w14:textId="77777777" w:rsidTr="00607919">
        <w:tc>
          <w:tcPr>
            <w:tcW w:w="3920" w:type="dxa"/>
            <w:gridSpan w:val="3"/>
          </w:tcPr>
          <w:p w14:paraId="13CD8AB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F50188D" w14:textId="77777777" w:rsidR="002313C9" w:rsidRPr="002313C9" w:rsidRDefault="002313C9">
            <w:pPr>
              <w:keepNext/>
              <w:spacing w:before="0" w:after="0"/>
              <w:rPr>
                <w:rFonts w:ascii="Arial" w:eastAsia="Arial" w:hAnsi="Arial" w:cs="Arial"/>
                <w:sz w:val="22"/>
                <w:szCs w:val="22"/>
                <w:lang w:eastAsia="es-419"/>
              </w:rPr>
            </w:pPr>
          </w:p>
        </w:tc>
      </w:tr>
    </w:tbl>
    <w:p w14:paraId="640B1860" w14:textId="63E1F056" w:rsidR="00B906C7" w:rsidRDefault="00B906C7">
      <w:pPr>
        <w:pStyle w:val="Descripcin"/>
      </w:pPr>
      <w:bookmarkStart w:id="27" w:name="_Toc25247079"/>
      <w:bookmarkEnd w:id="26"/>
      <w:r>
        <w:t xml:space="preserve">Tabla CU  </w:t>
      </w:r>
      <w:fldSimple w:instr=" SEQ Tabla_CU_ \* ARABIC ">
        <w:r w:rsidR="00B523B5">
          <w:rPr>
            <w:noProof/>
          </w:rPr>
          <w:t>4</w:t>
        </w:r>
      </w:fldSimple>
      <w:r>
        <w:t xml:space="preserve">: </w:t>
      </w:r>
      <w:r w:rsidRPr="006427B0">
        <w:t>Actualización de datos</w:t>
      </w:r>
    </w:p>
    <w:bookmarkEnd w:id="27"/>
    <w:p w14:paraId="514CDE1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7FBE74DD" w14:textId="77777777" w:rsidTr="00607919">
        <w:tc>
          <w:tcPr>
            <w:tcW w:w="2812" w:type="dxa"/>
            <w:gridSpan w:val="2"/>
          </w:tcPr>
          <w:p w14:paraId="0CF1321D" w14:textId="77777777" w:rsidR="002313C9" w:rsidRPr="002313C9" w:rsidRDefault="002313C9" w:rsidP="00607919">
            <w:pPr>
              <w:spacing w:before="0" w:after="0"/>
              <w:rPr>
                <w:rFonts w:ascii="Arial" w:eastAsia="Arial" w:hAnsi="Arial" w:cs="Arial"/>
                <w:b/>
                <w:sz w:val="22"/>
                <w:szCs w:val="22"/>
                <w:lang w:eastAsia="es-419"/>
              </w:rPr>
            </w:pPr>
            <w:bookmarkStart w:id="28" w:name="_Hlk3902357"/>
            <w:r w:rsidRPr="002313C9">
              <w:rPr>
                <w:rFonts w:ascii="Arial" w:eastAsia="Arial" w:hAnsi="Arial" w:cs="Arial"/>
                <w:b/>
                <w:sz w:val="22"/>
                <w:szCs w:val="22"/>
                <w:lang w:eastAsia="es-419"/>
              </w:rPr>
              <w:lastRenderedPageBreak/>
              <w:t># Ref.</w:t>
            </w:r>
          </w:p>
        </w:tc>
        <w:tc>
          <w:tcPr>
            <w:tcW w:w="5972" w:type="dxa"/>
            <w:gridSpan w:val="2"/>
          </w:tcPr>
          <w:p w14:paraId="1C1C2B8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CU005</w:t>
            </w:r>
          </w:p>
        </w:tc>
      </w:tr>
      <w:tr w:rsidR="002313C9" w:rsidRPr="002313C9" w14:paraId="5704B45B" w14:textId="77777777" w:rsidTr="00607919">
        <w:tc>
          <w:tcPr>
            <w:tcW w:w="2812" w:type="dxa"/>
            <w:gridSpan w:val="2"/>
          </w:tcPr>
          <w:p w14:paraId="4896438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7A9C55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Verificación de datos</w:t>
            </w:r>
          </w:p>
        </w:tc>
      </w:tr>
      <w:tr w:rsidR="002313C9" w:rsidRPr="002313C9" w14:paraId="5379CEC9"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6A87FCC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7DF8F91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2B83B506"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02FEDB9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63B499D" w14:textId="0E53BD2F"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7D440010" w14:textId="77777777" w:rsidTr="00607919">
        <w:tc>
          <w:tcPr>
            <w:tcW w:w="2812" w:type="dxa"/>
            <w:gridSpan w:val="2"/>
          </w:tcPr>
          <w:p w14:paraId="76C47F5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6B56D55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8A66751" w14:textId="77777777" w:rsidTr="00607919">
        <w:tc>
          <w:tcPr>
            <w:tcW w:w="2812" w:type="dxa"/>
            <w:gridSpan w:val="2"/>
          </w:tcPr>
          <w:p w14:paraId="34C3575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44FA128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839F46B" w14:textId="77777777" w:rsidTr="00607919">
        <w:tc>
          <w:tcPr>
            <w:tcW w:w="2812" w:type="dxa"/>
            <w:gridSpan w:val="2"/>
          </w:tcPr>
          <w:p w14:paraId="32D65BD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648D9FD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1255097E" w14:textId="77777777" w:rsidTr="00607919">
        <w:tc>
          <w:tcPr>
            <w:tcW w:w="2812" w:type="dxa"/>
            <w:gridSpan w:val="2"/>
          </w:tcPr>
          <w:p w14:paraId="5262634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38722F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Interpretación</w:t>
            </w:r>
          </w:p>
        </w:tc>
      </w:tr>
      <w:tr w:rsidR="002313C9" w:rsidRPr="002313C9" w14:paraId="7E42B4BF" w14:textId="77777777" w:rsidTr="00607919">
        <w:tc>
          <w:tcPr>
            <w:tcW w:w="2812" w:type="dxa"/>
            <w:gridSpan w:val="2"/>
          </w:tcPr>
          <w:p w14:paraId="6359DD3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098995C1"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datos una vez este registrado en la plataforma</w:t>
            </w:r>
          </w:p>
        </w:tc>
      </w:tr>
      <w:tr w:rsidR="002313C9" w:rsidRPr="002313C9" w14:paraId="7F6B5EAC" w14:textId="77777777" w:rsidTr="00607919">
        <w:trPr>
          <w:trHeight w:val="240"/>
        </w:trPr>
        <w:tc>
          <w:tcPr>
            <w:tcW w:w="1388" w:type="dxa"/>
            <w:vMerge w:val="restart"/>
          </w:tcPr>
          <w:p w14:paraId="601D06F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4A0E3B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B4C768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CU004; CU005</w:t>
            </w:r>
          </w:p>
        </w:tc>
      </w:tr>
      <w:tr w:rsidR="002313C9" w:rsidRPr="002313C9" w14:paraId="5CAE7755" w14:textId="77777777" w:rsidTr="00607919">
        <w:trPr>
          <w:trHeight w:val="240"/>
        </w:trPr>
        <w:tc>
          <w:tcPr>
            <w:tcW w:w="1388" w:type="dxa"/>
            <w:vMerge/>
          </w:tcPr>
          <w:p w14:paraId="551BD994"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2876EE9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75ABD8F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RF3</w:t>
            </w:r>
          </w:p>
        </w:tc>
      </w:tr>
      <w:tr w:rsidR="002313C9" w:rsidRPr="002313C9" w14:paraId="37E727F0" w14:textId="77777777" w:rsidTr="00607919">
        <w:tc>
          <w:tcPr>
            <w:tcW w:w="2812" w:type="dxa"/>
            <w:gridSpan w:val="2"/>
          </w:tcPr>
          <w:p w14:paraId="2C24D35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BCD8EA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estar registrado en la plataforma para poder consultar sus datos o transacciones.</w:t>
            </w:r>
          </w:p>
        </w:tc>
      </w:tr>
      <w:tr w:rsidR="002313C9" w:rsidRPr="002313C9" w14:paraId="414EFC4A" w14:textId="77777777" w:rsidTr="00607919">
        <w:tc>
          <w:tcPr>
            <w:tcW w:w="8784" w:type="dxa"/>
            <w:gridSpan w:val="4"/>
          </w:tcPr>
          <w:p w14:paraId="39F3F8A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F971008"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72EFDA1A" w14:textId="77777777" w:rsidTr="00607919">
        <w:trPr>
          <w:trHeight w:val="880"/>
        </w:trPr>
        <w:tc>
          <w:tcPr>
            <w:tcW w:w="3920" w:type="dxa"/>
            <w:gridSpan w:val="3"/>
          </w:tcPr>
          <w:p w14:paraId="0E31869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D0605C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1.Podrá consultar datos sin problemas.</w:t>
            </w:r>
          </w:p>
          <w:p w14:paraId="0B19A8B3" w14:textId="77777777" w:rsidR="002313C9" w:rsidRPr="002313C9" w:rsidRDefault="002313C9" w:rsidP="00607919">
            <w:pPr>
              <w:spacing w:before="0" w:after="0"/>
              <w:rPr>
                <w:rFonts w:ascii="Arial" w:eastAsia="Arial" w:hAnsi="Arial" w:cs="Arial"/>
                <w:b/>
                <w:sz w:val="22"/>
                <w:szCs w:val="22"/>
                <w:lang w:eastAsia="es-419"/>
              </w:rPr>
            </w:pPr>
          </w:p>
          <w:p w14:paraId="72698DF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br/>
            </w:r>
          </w:p>
          <w:p w14:paraId="56789D70"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6C3CC7F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2D17A91" w14:textId="77777777" w:rsidR="002313C9" w:rsidRPr="002313C9" w:rsidRDefault="002313C9" w:rsidP="00607919">
            <w:pPr>
              <w:spacing w:before="0" w:after="0"/>
              <w:rPr>
                <w:rFonts w:ascii="Arial" w:eastAsia="Arial" w:hAnsi="Arial" w:cs="Arial"/>
                <w:b/>
                <w:sz w:val="22"/>
                <w:szCs w:val="22"/>
                <w:lang w:eastAsia="es-419"/>
              </w:rPr>
            </w:pPr>
          </w:p>
          <w:p w14:paraId="6958137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Consulta la base de datos y los muestra cuando el usuario lo solicita</w:t>
            </w:r>
          </w:p>
        </w:tc>
      </w:tr>
      <w:tr w:rsidR="002313C9" w:rsidRPr="002313C9" w14:paraId="7DA171E0" w14:textId="77777777" w:rsidTr="00607919">
        <w:tc>
          <w:tcPr>
            <w:tcW w:w="3920" w:type="dxa"/>
            <w:gridSpan w:val="3"/>
          </w:tcPr>
          <w:p w14:paraId="768F0CC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68EA3FE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verá en pantalla sus datos actualizados en base a sus últimas modificaciones.</w:t>
            </w:r>
          </w:p>
        </w:tc>
      </w:tr>
      <w:tr w:rsidR="002313C9" w:rsidRPr="002313C9" w14:paraId="5E8D33BF" w14:textId="77777777" w:rsidTr="00607919">
        <w:trPr>
          <w:trHeight w:val="820"/>
        </w:trPr>
        <w:tc>
          <w:tcPr>
            <w:tcW w:w="8784" w:type="dxa"/>
            <w:gridSpan w:val="4"/>
          </w:tcPr>
          <w:p w14:paraId="359AA81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92F752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usuario no tiene completos sus datos.</w:t>
            </w:r>
          </w:p>
          <w:p w14:paraId="7CAE9AEE" w14:textId="77777777" w:rsidR="002313C9" w:rsidRPr="002313C9" w:rsidRDefault="002313C9" w:rsidP="00607919">
            <w:pPr>
              <w:spacing w:before="0" w:after="0"/>
              <w:rPr>
                <w:rFonts w:ascii="Arial" w:eastAsia="Times New Roman" w:hAnsi="Arial" w:cs="Arial"/>
                <w:sz w:val="24"/>
                <w:szCs w:val="24"/>
                <w:lang w:eastAsia="es-419"/>
              </w:rPr>
            </w:pPr>
          </w:p>
          <w:p w14:paraId="517A9206" w14:textId="77777777" w:rsidR="002313C9" w:rsidRPr="002313C9" w:rsidRDefault="002313C9" w:rsidP="00607919">
            <w:pPr>
              <w:spacing w:before="0" w:after="0"/>
              <w:rPr>
                <w:rFonts w:ascii="Arial" w:eastAsia="Times New Roman" w:hAnsi="Arial" w:cs="Arial"/>
                <w:sz w:val="24"/>
                <w:szCs w:val="24"/>
                <w:lang w:eastAsia="es-419"/>
              </w:rPr>
            </w:pPr>
          </w:p>
          <w:p w14:paraId="6640C9DE"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1F4C21D3" w14:textId="77777777" w:rsidTr="00607919">
        <w:trPr>
          <w:trHeight w:val="820"/>
        </w:trPr>
        <w:tc>
          <w:tcPr>
            <w:tcW w:w="8784" w:type="dxa"/>
            <w:gridSpan w:val="4"/>
          </w:tcPr>
          <w:p w14:paraId="6A07080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ACB754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A5F910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D413DFA" w14:textId="77777777" w:rsidTr="00607919">
        <w:tc>
          <w:tcPr>
            <w:tcW w:w="3920" w:type="dxa"/>
            <w:gridSpan w:val="3"/>
          </w:tcPr>
          <w:p w14:paraId="46BA526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4F8F0F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333B5C55" w14:textId="77777777" w:rsidTr="00607919">
        <w:tc>
          <w:tcPr>
            <w:tcW w:w="3920" w:type="dxa"/>
            <w:gridSpan w:val="3"/>
          </w:tcPr>
          <w:p w14:paraId="1AF3583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048D13C0" w14:textId="77777777" w:rsidR="002313C9" w:rsidRPr="002313C9" w:rsidRDefault="002313C9">
            <w:pPr>
              <w:keepNext/>
              <w:spacing w:before="0" w:after="0"/>
              <w:rPr>
                <w:rFonts w:ascii="Arial" w:eastAsia="Arial" w:hAnsi="Arial" w:cs="Arial"/>
                <w:sz w:val="22"/>
                <w:szCs w:val="22"/>
                <w:lang w:eastAsia="es-419"/>
              </w:rPr>
            </w:pPr>
          </w:p>
        </w:tc>
      </w:tr>
    </w:tbl>
    <w:p w14:paraId="330BB87A" w14:textId="542DB4E6" w:rsidR="00B906C7" w:rsidRDefault="00B906C7">
      <w:pPr>
        <w:pStyle w:val="Descripcin"/>
      </w:pPr>
      <w:bookmarkStart w:id="29" w:name="_Toc25247080"/>
      <w:bookmarkEnd w:id="28"/>
      <w:r>
        <w:t xml:space="preserve">Tabla CU  </w:t>
      </w:r>
      <w:fldSimple w:instr=" SEQ Tabla_CU_ \* ARABIC ">
        <w:r w:rsidR="00B523B5">
          <w:rPr>
            <w:noProof/>
          </w:rPr>
          <w:t>5</w:t>
        </w:r>
      </w:fldSimple>
      <w:r>
        <w:t xml:space="preserve">: </w:t>
      </w:r>
      <w:r w:rsidRPr="007B1662">
        <w:t>Verificación de datos</w:t>
      </w:r>
    </w:p>
    <w:bookmarkEnd w:id="29"/>
    <w:p w14:paraId="0751E979"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131974DD" w14:textId="77777777" w:rsidTr="00607919">
        <w:tc>
          <w:tcPr>
            <w:tcW w:w="2812" w:type="dxa"/>
            <w:gridSpan w:val="2"/>
          </w:tcPr>
          <w:p w14:paraId="6C766A19" w14:textId="77777777" w:rsidR="002313C9" w:rsidRPr="002313C9" w:rsidRDefault="002313C9" w:rsidP="00607919">
            <w:pPr>
              <w:spacing w:before="0" w:after="0"/>
              <w:rPr>
                <w:rFonts w:ascii="Arial" w:eastAsia="Arial" w:hAnsi="Arial" w:cs="Arial"/>
                <w:b/>
                <w:sz w:val="22"/>
                <w:szCs w:val="22"/>
                <w:lang w:eastAsia="es-419"/>
              </w:rPr>
            </w:pPr>
            <w:bookmarkStart w:id="30" w:name="_Hlk3906621"/>
            <w:r w:rsidRPr="002313C9">
              <w:rPr>
                <w:rFonts w:ascii="Arial" w:eastAsia="Arial" w:hAnsi="Arial" w:cs="Arial"/>
                <w:b/>
                <w:sz w:val="22"/>
                <w:szCs w:val="22"/>
                <w:lang w:eastAsia="es-419"/>
              </w:rPr>
              <w:lastRenderedPageBreak/>
              <w:t># Ref.</w:t>
            </w:r>
          </w:p>
        </w:tc>
        <w:tc>
          <w:tcPr>
            <w:tcW w:w="5972" w:type="dxa"/>
            <w:gridSpan w:val="2"/>
          </w:tcPr>
          <w:p w14:paraId="15D1223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CU006</w:t>
            </w:r>
          </w:p>
        </w:tc>
      </w:tr>
      <w:tr w:rsidR="002313C9" w:rsidRPr="002313C9" w14:paraId="0851D82A" w14:textId="77777777" w:rsidTr="00607919">
        <w:tc>
          <w:tcPr>
            <w:tcW w:w="2812" w:type="dxa"/>
            <w:gridSpan w:val="2"/>
          </w:tcPr>
          <w:p w14:paraId="52A50B9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0B985E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Asignar perfiles</w:t>
            </w:r>
          </w:p>
        </w:tc>
      </w:tr>
      <w:tr w:rsidR="002313C9" w:rsidRPr="002313C9" w14:paraId="5E56BC4E"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46DE8B6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6297384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68A133A"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4082E53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78A11406" w14:textId="06BD9858"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6032A4A4" w14:textId="77777777" w:rsidTr="00607919">
        <w:tc>
          <w:tcPr>
            <w:tcW w:w="2812" w:type="dxa"/>
            <w:gridSpan w:val="2"/>
          </w:tcPr>
          <w:p w14:paraId="0A108B6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7C01D5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7F6B61E6" w14:textId="77777777" w:rsidTr="00607919">
        <w:tc>
          <w:tcPr>
            <w:tcW w:w="2812" w:type="dxa"/>
            <w:gridSpan w:val="2"/>
          </w:tcPr>
          <w:p w14:paraId="11E3021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4CD4166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EE41317" w14:textId="77777777" w:rsidTr="00607919">
        <w:tc>
          <w:tcPr>
            <w:tcW w:w="2812" w:type="dxa"/>
            <w:gridSpan w:val="2"/>
          </w:tcPr>
          <w:p w14:paraId="5597AC8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6C2167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w:t>
            </w:r>
          </w:p>
        </w:tc>
      </w:tr>
      <w:tr w:rsidR="002313C9" w:rsidRPr="002313C9" w14:paraId="0C18DC45" w14:textId="77777777" w:rsidTr="00607919">
        <w:tc>
          <w:tcPr>
            <w:tcW w:w="2812" w:type="dxa"/>
            <w:gridSpan w:val="2"/>
          </w:tcPr>
          <w:p w14:paraId="1EBD46F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E58B4B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(mínima sorpresa)</w:t>
            </w:r>
          </w:p>
        </w:tc>
      </w:tr>
      <w:tr w:rsidR="002313C9" w:rsidRPr="002313C9" w14:paraId="6B8E1197" w14:textId="77777777" w:rsidTr="00607919">
        <w:tc>
          <w:tcPr>
            <w:tcW w:w="2812" w:type="dxa"/>
            <w:gridSpan w:val="2"/>
          </w:tcPr>
          <w:p w14:paraId="30C7011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D8251EE"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administrador podrá asignar una jerarquía a las cuentas de la plataforma según lo considere</w:t>
            </w:r>
          </w:p>
        </w:tc>
      </w:tr>
      <w:tr w:rsidR="002313C9" w:rsidRPr="002313C9" w14:paraId="2A7D4B7E" w14:textId="77777777" w:rsidTr="00607919">
        <w:trPr>
          <w:trHeight w:val="240"/>
        </w:trPr>
        <w:tc>
          <w:tcPr>
            <w:tcW w:w="1388" w:type="dxa"/>
            <w:vMerge w:val="restart"/>
          </w:tcPr>
          <w:p w14:paraId="4445D0E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456C224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06C015E" w14:textId="0B8D717A"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CU006; CU007; CU008; CU009</w:t>
            </w:r>
          </w:p>
        </w:tc>
      </w:tr>
      <w:tr w:rsidR="002313C9" w:rsidRPr="002313C9" w14:paraId="0C2920DF" w14:textId="77777777" w:rsidTr="00607919">
        <w:trPr>
          <w:trHeight w:val="240"/>
        </w:trPr>
        <w:tc>
          <w:tcPr>
            <w:tcW w:w="1388" w:type="dxa"/>
            <w:vMerge/>
          </w:tcPr>
          <w:p w14:paraId="23C5DA2C"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784F82B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D56207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RF01; RF02; RF03; RF05</w:t>
            </w:r>
          </w:p>
        </w:tc>
      </w:tr>
      <w:tr w:rsidR="002313C9" w:rsidRPr="002313C9" w14:paraId="27400EB3" w14:textId="77777777" w:rsidTr="00607919">
        <w:tc>
          <w:tcPr>
            <w:tcW w:w="2812" w:type="dxa"/>
            <w:gridSpan w:val="2"/>
          </w:tcPr>
          <w:p w14:paraId="20DECD1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E6F19D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administrador debe contar con una cuenta activa para poder hacer dicha asignación.</w:t>
            </w:r>
          </w:p>
        </w:tc>
      </w:tr>
      <w:tr w:rsidR="002313C9" w:rsidRPr="002313C9" w14:paraId="3B51117C" w14:textId="77777777" w:rsidTr="00607919">
        <w:tc>
          <w:tcPr>
            <w:tcW w:w="8784" w:type="dxa"/>
            <w:gridSpan w:val="4"/>
          </w:tcPr>
          <w:p w14:paraId="5F80B39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67762AB3"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12DAC3FC" w14:textId="77777777" w:rsidTr="00607919">
        <w:trPr>
          <w:trHeight w:val="880"/>
        </w:trPr>
        <w:tc>
          <w:tcPr>
            <w:tcW w:w="3920" w:type="dxa"/>
            <w:gridSpan w:val="3"/>
          </w:tcPr>
          <w:p w14:paraId="3018909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96F18A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tiene una cuenta activa y recibe una posición jerárquica según lo determine el administrador.           </w:t>
            </w:r>
            <w:r w:rsidRPr="002313C9">
              <w:rPr>
                <w:rFonts w:ascii="Arial" w:eastAsia="Arial" w:hAnsi="Arial" w:cs="Arial"/>
                <w:b/>
                <w:sz w:val="22"/>
                <w:szCs w:val="22"/>
                <w:lang w:eastAsia="es-419"/>
              </w:rPr>
              <w:br/>
            </w:r>
          </w:p>
          <w:p w14:paraId="7612139C"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2E87506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824DF62" w14:textId="77777777" w:rsidR="002313C9" w:rsidRPr="002313C9" w:rsidRDefault="002313C9" w:rsidP="00607919">
            <w:pPr>
              <w:spacing w:before="0" w:after="0"/>
              <w:rPr>
                <w:rFonts w:ascii="Arial" w:eastAsia="Arial" w:hAnsi="Arial" w:cs="Arial"/>
                <w:b/>
                <w:sz w:val="22"/>
                <w:szCs w:val="22"/>
                <w:lang w:eastAsia="es-419"/>
              </w:rPr>
            </w:pPr>
          </w:p>
          <w:p w14:paraId="599A632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Asigna un rol a cada usuario agregado a la base de datos del sistema.</w:t>
            </w:r>
          </w:p>
        </w:tc>
      </w:tr>
      <w:tr w:rsidR="002313C9" w:rsidRPr="002313C9" w14:paraId="1072E1B7" w14:textId="77777777" w:rsidTr="00607919">
        <w:tc>
          <w:tcPr>
            <w:tcW w:w="3920" w:type="dxa"/>
            <w:gridSpan w:val="3"/>
          </w:tcPr>
          <w:p w14:paraId="6D9D54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47CCA21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Según su rol el usuario podrá administrar su cuenta.</w:t>
            </w:r>
          </w:p>
        </w:tc>
      </w:tr>
      <w:tr w:rsidR="002313C9" w:rsidRPr="002313C9" w14:paraId="593459CA" w14:textId="77777777" w:rsidTr="00607919">
        <w:trPr>
          <w:trHeight w:val="820"/>
        </w:trPr>
        <w:tc>
          <w:tcPr>
            <w:tcW w:w="8784" w:type="dxa"/>
            <w:gridSpan w:val="4"/>
          </w:tcPr>
          <w:p w14:paraId="2249D40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5586412"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Algunos campos serán editables.</w:t>
            </w:r>
          </w:p>
          <w:p w14:paraId="2B03B140" w14:textId="77777777" w:rsidR="002313C9" w:rsidRPr="002313C9" w:rsidRDefault="002313C9" w:rsidP="00607919">
            <w:pPr>
              <w:spacing w:before="0" w:after="0"/>
              <w:rPr>
                <w:rFonts w:ascii="Arial" w:eastAsia="Times New Roman" w:hAnsi="Arial" w:cs="Arial"/>
                <w:sz w:val="24"/>
                <w:szCs w:val="24"/>
                <w:lang w:eastAsia="es-419"/>
              </w:rPr>
            </w:pPr>
          </w:p>
          <w:p w14:paraId="47B3AC42" w14:textId="77777777" w:rsidR="002313C9" w:rsidRPr="002313C9" w:rsidRDefault="002313C9" w:rsidP="00607919">
            <w:pPr>
              <w:spacing w:before="0" w:after="0"/>
              <w:rPr>
                <w:rFonts w:ascii="Arial" w:eastAsia="Times New Roman" w:hAnsi="Arial" w:cs="Arial"/>
                <w:sz w:val="24"/>
                <w:szCs w:val="24"/>
                <w:lang w:eastAsia="es-419"/>
              </w:rPr>
            </w:pPr>
          </w:p>
          <w:p w14:paraId="52E428CE" w14:textId="77777777" w:rsidR="002313C9" w:rsidRPr="002313C9" w:rsidRDefault="002313C9" w:rsidP="00607919">
            <w:pPr>
              <w:spacing w:before="0" w:after="0"/>
              <w:rPr>
                <w:rFonts w:ascii="Arial" w:eastAsia="Times New Roman" w:hAnsi="Arial" w:cs="Arial"/>
                <w:sz w:val="24"/>
                <w:szCs w:val="24"/>
                <w:lang w:eastAsia="es-419"/>
              </w:rPr>
            </w:pPr>
          </w:p>
          <w:p w14:paraId="15FE55F5"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25451AAC" w14:textId="77777777" w:rsidTr="00607919">
        <w:trPr>
          <w:trHeight w:val="820"/>
        </w:trPr>
        <w:tc>
          <w:tcPr>
            <w:tcW w:w="8784" w:type="dxa"/>
            <w:gridSpan w:val="4"/>
          </w:tcPr>
          <w:p w14:paraId="486586A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9EBA090"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F7BA3B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4303A803" w14:textId="77777777" w:rsidTr="00607919">
        <w:tc>
          <w:tcPr>
            <w:tcW w:w="3920" w:type="dxa"/>
            <w:gridSpan w:val="3"/>
          </w:tcPr>
          <w:p w14:paraId="671CF4E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CEB1EA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F2829C4" w14:textId="77777777" w:rsidTr="00607919">
        <w:tc>
          <w:tcPr>
            <w:tcW w:w="3920" w:type="dxa"/>
            <w:gridSpan w:val="3"/>
          </w:tcPr>
          <w:p w14:paraId="7E514F8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0650973" w14:textId="77777777" w:rsidR="002313C9" w:rsidRPr="002313C9" w:rsidRDefault="002313C9">
            <w:pPr>
              <w:keepNext/>
              <w:spacing w:before="0" w:after="0"/>
              <w:rPr>
                <w:rFonts w:ascii="Arial" w:eastAsia="Arial" w:hAnsi="Arial" w:cs="Arial"/>
                <w:sz w:val="22"/>
                <w:szCs w:val="22"/>
                <w:lang w:eastAsia="es-419"/>
              </w:rPr>
            </w:pPr>
          </w:p>
        </w:tc>
      </w:tr>
    </w:tbl>
    <w:p w14:paraId="06AED914" w14:textId="559E3ED5" w:rsidR="00BD13DA" w:rsidRDefault="00BD13DA">
      <w:pPr>
        <w:pStyle w:val="Descripcin"/>
      </w:pPr>
      <w:bookmarkStart w:id="31" w:name="_Toc25247081"/>
      <w:bookmarkEnd w:id="30"/>
      <w:r>
        <w:t xml:space="preserve">Tabla CU  </w:t>
      </w:r>
      <w:fldSimple w:instr=" SEQ Tabla_CU_ \* ARABIC ">
        <w:r w:rsidR="00B523B5">
          <w:rPr>
            <w:noProof/>
          </w:rPr>
          <w:t>6</w:t>
        </w:r>
      </w:fldSimple>
      <w:r>
        <w:t xml:space="preserve">: </w:t>
      </w:r>
      <w:r w:rsidRPr="002E752B">
        <w:t>Asignar perfil</w:t>
      </w:r>
    </w:p>
    <w:bookmarkEnd w:id="31"/>
    <w:p w14:paraId="12D70565"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p w14:paraId="5DF6A837" w14:textId="77777777" w:rsidR="002313C9" w:rsidRPr="002313C9" w:rsidRDefault="002313C9" w:rsidP="00607919">
      <w:pPr>
        <w:spacing w:before="0" w:after="0"/>
        <w:rPr>
          <w:rFonts w:ascii="Arial" w:eastAsia="Times New Roman" w:hAnsi="Arial" w:cs="Arial"/>
          <w:sz w:val="24"/>
          <w:szCs w:val="24"/>
          <w:lang w:eastAsia="es-419"/>
        </w:rPr>
      </w:pP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59357A47" w14:textId="77777777" w:rsidTr="00607919">
        <w:tc>
          <w:tcPr>
            <w:tcW w:w="2812" w:type="dxa"/>
            <w:gridSpan w:val="2"/>
          </w:tcPr>
          <w:p w14:paraId="5AA02C7B" w14:textId="77777777" w:rsidR="002313C9" w:rsidRPr="002313C9" w:rsidRDefault="002313C9" w:rsidP="00607919">
            <w:pPr>
              <w:spacing w:before="0" w:after="0"/>
              <w:rPr>
                <w:rFonts w:ascii="Arial" w:eastAsia="Arial" w:hAnsi="Arial" w:cs="Arial"/>
                <w:b/>
                <w:sz w:val="22"/>
                <w:szCs w:val="22"/>
                <w:lang w:eastAsia="es-419"/>
              </w:rPr>
            </w:pPr>
            <w:bookmarkStart w:id="32" w:name="_Hlk3906827"/>
            <w:r w:rsidRPr="002313C9">
              <w:rPr>
                <w:rFonts w:ascii="Arial" w:eastAsia="Arial" w:hAnsi="Arial" w:cs="Arial"/>
                <w:b/>
                <w:sz w:val="22"/>
                <w:szCs w:val="22"/>
                <w:lang w:eastAsia="es-419"/>
              </w:rPr>
              <w:t># Ref.</w:t>
            </w:r>
          </w:p>
        </w:tc>
        <w:tc>
          <w:tcPr>
            <w:tcW w:w="5972" w:type="dxa"/>
            <w:gridSpan w:val="2"/>
          </w:tcPr>
          <w:p w14:paraId="4DD7571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CU007</w:t>
            </w:r>
          </w:p>
        </w:tc>
      </w:tr>
      <w:tr w:rsidR="002313C9" w:rsidRPr="002313C9" w14:paraId="1935CD9C" w14:textId="77777777" w:rsidTr="00607919">
        <w:tc>
          <w:tcPr>
            <w:tcW w:w="2812" w:type="dxa"/>
            <w:gridSpan w:val="2"/>
          </w:tcPr>
          <w:p w14:paraId="73A0DCF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7D49F48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Crear perfiles</w:t>
            </w:r>
          </w:p>
        </w:tc>
      </w:tr>
      <w:tr w:rsidR="002313C9" w:rsidRPr="002313C9" w14:paraId="09341539"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401D9DE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B409F82" w14:textId="027D19EB" w:rsidR="002313C9" w:rsidRPr="002313C9" w:rsidRDefault="00C927AF" w:rsidP="00607919">
            <w:pPr>
              <w:spacing w:before="0" w:after="0"/>
              <w:rPr>
                <w:rFonts w:ascii="Arial" w:eastAsia="Arial" w:hAnsi="Arial" w:cs="Arial"/>
                <w:sz w:val="22"/>
                <w:szCs w:val="22"/>
                <w:lang w:eastAsia="es-419"/>
              </w:rPr>
            </w:pPr>
            <w:r>
              <w:rPr>
                <w:rFonts w:ascii="Arial" w:eastAsia="Arial" w:hAnsi="Arial" w:cs="Arial"/>
                <w:sz w:val="22"/>
                <w:szCs w:val="22"/>
                <w:lang w:eastAsia="es-419"/>
              </w:rPr>
              <w:t xml:space="preserve">Jhosthin </w:t>
            </w:r>
            <w:r w:rsidRPr="002313C9">
              <w:rPr>
                <w:rFonts w:ascii="Arial" w:eastAsia="Arial" w:hAnsi="Arial" w:cs="Arial"/>
                <w:sz w:val="22"/>
                <w:szCs w:val="22"/>
                <w:lang w:eastAsia="es-419"/>
              </w:rPr>
              <w:t>Céspedes</w:t>
            </w:r>
          </w:p>
        </w:tc>
      </w:tr>
      <w:tr w:rsidR="002313C9" w:rsidRPr="002313C9" w14:paraId="5BAE143A"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2E1EDAC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70BB476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9C47FD2" w14:textId="77777777" w:rsidTr="00607919">
        <w:tc>
          <w:tcPr>
            <w:tcW w:w="2812" w:type="dxa"/>
            <w:gridSpan w:val="2"/>
          </w:tcPr>
          <w:p w14:paraId="404AD3B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11A88A0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377F58BA" w14:textId="77777777" w:rsidTr="00607919">
        <w:tc>
          <w:tcPr>
            <w:tcW w:w="2812" w:type="dxa"/>
            <w:gridSpan w:val="2"/>
          </w:tcPr>
          <w:p w14:paraId="52685B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87CD18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8E5F005" w14:textId="77777777" w:rsidTr="00607919">
        <w:tc>
          <w:tcPr>
            <w:tcW w:w="2812" w:type="dxa"/>
            <w:gridSpan w:val="2"/>
          </w:tcPr>
          <w:p w14:paraId="2B7B96E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F58489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Sistema</w:t>
            </w:r>
          </w:p>
        </w:tc>
      </w:tr>
      <w:tr w:rsidR="002313C9" w:rsidRPr="002313C9" w14:paraId="161DCA56" w14:textId="77777777" w:rsidTr="00607919">
        <w:tc>
          <w:tcPr>
            <w:tcW w:w="2812" w:type="dxa"/>
            <w:gridSpan w:val="2"/>
          </w:tcPr>
          <w:p w14:paraId="6835D2D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73E793C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Mínima sorpresa</w:t>
            </w:r>
          </w:p>
        </w:tc>
      </w:tr>
      <w:tr w:rsidR="002313C9" w:rsidRPr="002313C9" w14:paraId="58912B07" w14:textId="77777777" w:rsidTr="00607919">
        <w:tc>
          <w:tcPr>
            <w:tcW w:w="2812" w:type="dxa"/>
            <w:gridSpan w:val="2"/>
          </w:tcPr>
          <w:p w14:paraId="0FE7F4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0A8033D"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sistema automáticamente crear cuenta y perfil de los usuarios en la plataforma</w:t>
            </w:r>
          </w:p>
        </w:tc>
      </w:tr>
      <w:tr w:rsidR="002313C9" w:rsidRPr="002313C9" w14:paraId="0AF0CA30" w14:textId="77777777" w:rsidTr="00607919">
        <w:trPr>
          <w:trHeight w:val="240"/>
        </w:trPr>
        <w:tc>
          <w:tcPr>
            <w:tcW w:w="1388" w:type="dxa"/>
            <w:vMerge w:val="restart"/>
          </w:tcPr>
          <w:p w14:paraId="542C8CA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Borders>
              <w:right w:val="single" w:sz="4" w:space="0" w:color="auto"/>
            </w:tcBorders>
          </w:tcPr>
          <w:p w14:paraId="4C1CA5B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tcBorders>
              <w:left w:val="single" w:sz="4" w:space="0" w:color="auto"/>
              <w:right w:val="single" w:sz="4" w:space="0" w:color="auto"/>
            </w:tcBorders>
            <w:shd w:val="clear" w:color="auto" w:fill="auto"/>
          </w:tcPr>
          <w:p w14:paraId="020EC03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 CU007</w:t>
            </w:r>
          </w:p>
        </w:tc>
      </w:tr>
      <w:tr w:rsidR="002313C9" w:rsidRPr="002313C9" w14:paraId="0357FD50" w14:textId="77777777" w:rsidTr="00607919">
        <w:trPr>
          <w:trHeight w:val="240"/>
        </w:trPr>
        <w:tc>
          <w:tcPr>
            <w:tcW w:w="1388" w:type="dxa"/>
            <w:vMerge/>
          </w:tcPr>
          <w:p w14:paraId="52893C80"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75E2D9A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AC49A1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RF01; RF02</w:t>
            </w:r>
          </w:p>
        </w:tc>
      </w:tr>
      <w:tr w:rsidR="002313C9" w:rsidRPr="002313C9" w14:paraId="4A8C32FB" w14:textId="77777777" w:rsidTr="00607919">
        <w:tc>
          <w:tcPr>
            <w:tcW w:w="2812" w:type="dxa"/>
            <w:gridSpan w:val="2"/>
          </w:tcPr>
          <w:p w14:paraId="619D85D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732416D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llenar todos los campos requeridos.</w:t>
            </w:r>
          </w:p>
        </w:tc>
      </w:tr>
      <w:tr w:rsidR="002313C9" w:rsidRPr="002313C9" w14:paraId="5A4E894C" w14:textId="77777777" w:rsidTr="00607919">
        <w:tc>
          <w:tcPr>
            <w:tcW w:w="8784" w:type="dxa"/>
            <w:gridSpan w:val="4"/>
          </w:tcPr>
          <w:p w14:paraId="7F8CA61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1CDAC0E"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05EE98AD" w14:textId="77777777" w:rsidTr="00607919">
        <w:trPr>
          <w:trHeight w:val="880"/>
        </w:trPr>
        <w:tc>
          <w:tcPr>
            <w:tcW w:w="3920" w:type="dxa"/>
            <w:gridSpan w:val="3"/>
          </w:tcPr>
          <w:p w14:paraId="11F61E4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9F3377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1.Podrá crear la cuenta si el registro se realiza de manera completa y exitosa.           </w:t>
            </w:r>
            <w:r w:rsidRPr="002313C9">
              <w:rPr>
                <w:rFonts w:ascii="Arial" w:eastAsia="Arial" w:hAnsi="Arial" w:cs="Arial"/>
                <w:b/>
                <w:sz w:val="22"/>
                <w:szCs w:val="22"/>
                <w:lang w:eastAsia="es-419"/>
              </w:rPr>
              <w:br/>
            </w:r>
          </w:p>
          <w:p w14:paraId="72A3D59A"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12465B1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020B18F" w14:textId="77777777" w:rsidR="002313C9" w:rsidRPr="002313C9" w:rsidRDefault="002313C9" w:rsidP="00607919">
            <w:pPr>
              <w:spacing w:before="0" w:after="0"/>
              <w:rPr>
                <w:rFonts w:ascii="Arial" w:eastAsia="Arial" w:hAnsi="Arial" w:cs="Arial"/>
                <w:b/>
                <w:sz w:val="22"/>
                <w:szCs w:val="22"/>
                <w:lang w:eastAsia="es-419"/>
              </w:rPr>
            </w:pPr>
          </w:p>
          <w:p w14:paraId="714883A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Crea perfil de usuario en la base de datos.</w:t>
            </w:r>
          </w:p>
        </w:tc>
      </w:tr>
      <w:tr w:rsidR="002313C9" w:rsidRPr="002313C9" w14:paraId="3F18D001" w14:textId="77777777" w:rsidTr="00607919">
        <w:tc>
          <w:tcPr>
            <w:tcW w:w="3920" w:type="dxa"/>
            <w:gridSpan w:val="3"/>
          </w:tcPr>
          <w:p w14:paraId="2D63C89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681314F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ingresar a la plataforma con su usuario y contraseña.</w:t>
            </w:r>
          </w:p>
        </w:tc>
      </w:tr>
      <w:tr w:rsidR="002313C9" w:rsidRPr="002313C9" w14:paraId="7E0536F2" w14:textId="77777777" w:rsidTr="00607919">
        <w:trPr>
          <w:trHeight w:val="820"/>
        </w:trPr>
        <w:tc>
          <w:tcPr>
            <w:tcW w:w="8784" w:type="dxa"/>
            <w:gridSpan w:val="4"/>
          </w:tcPr>
          <w:p w14:paraId="35F082A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6D0A3F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Datos incorrectos, no es posible crear nueva cuenta, revise los datos.</w:t>
            </w:r>
          </w:p>
          <w:p w14:paraId="6D2F4B7D" w14:textId="77777777" w:rsidR="002313C9" w:rsidRPr="002313C9" w:rsidRDefault="002313C9" w:rsidP="00607919">
            <w:pPr>
              <w:spacing w:before="0" w:after="0"/>
              <w:rPr>
                <w:rFonts w:ascii="Arial" w:eastAsia="Times New Roman" w:hAnsi="Arial" w:cs="Arial"/>
                <w:sz w:val="24"/>
                <w:szCs w:val="24"/>
                <w:lang w:eastAsia="es-419"/>
              </w:rPr>
            </w:pPr>
          </w:p>
          <w:p w14:paraId="4A6FF7EA" w14:textId="77777777" w:rsidR="002313C9" w:rsidRPr="002313C9" w:rsidRDefault="002313C9" w:rsidP="00607919">
            <w:pPr>
              <w:spacing w:before="0" w:after="0"/>
              <w:rPr>
                <w:rFonts w:ascii="Arial" w:eastAsia="Times New Roman" w:hAnsi="Arial" w:cs="Arial"/>
                <w:sz w:val="24"/>
                <w:szCs w:val="24"/>
                <w:lang w:eastAsia="es-419"/>
              </w:rPr>
            </w:pPr>
          </w:p>
          <w:p w14:paraId="4486AF70"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23B4B8D1" w14:textId="77777777" w:rsidTr="00607919">
        <w:trPr>
          <w:trHeight w:val="820"/>
        </w:trPr>
        <w:tc>
          <w:tcPr>
            <w:tcW w:w="8784" w:type="dxa"/>
            <w:gridSpan w:val="4"/>
          </w:tcPr>
          <w:p w14:paraId="2919EB4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2631AD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0F0A92F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8F252EE" w14:textId="77777777" w:rsidTr="00607919">
        <w:tc>
          <w:tcPr>
            <w:tcW w:w="3920" w:type="dxa"/>
            <w:gridSpan w:val="3"/>
          </w:tcPr>
          <w:p w14:paraId="6722EE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42210CB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48E9E51F" w14:textId="77777777" w:rsidTr="00607919">
        <w:tc>
          <w:tcPr>
            <w:tcW w:w="3920" w:type="dxa"/>
            <w:gridSpan w:val="3"/>
          </w:tcPr>
          <w:p w14:paraId="536424A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3DE798D" w14:textId="77777777" w:rsidR="002313C9" w:rsidRPr="002313C9" w:rsidRDefault="002313C9">
            <w:pPr>
              <w:keepNext/>
              <w:spacing w:before="0" w:after="0"/>
              <w:rPr>
                <w:rFonts w:ascii="Arial" w:eastAsia="Arial" w:hAnsi="Arial" w:cs="Arial"/>
                <w:sz w:val="22"/>
                <w:szCs w:val="22"/>
                <w:lang w:eastAsia="es-419"/>
              </w:rPr>
            </w:pPr>
          </w:p>
        </w:tc>
      </w:tr>
    </w:tbl>
    <w:p w14:paraId="071D8D2F" w14:textId="6BA0FD76" w:rsidR="00BD13DA" w:rsidRDefault="00BD13DA">
      <w:pPr>
        <w:pStyle w:val="Descripcin"/>
      </w:pPr>
      <w:bookmarkStart w:id="33" w:name="_Toc25247082"/>
      <w:bookmarkEnd w:id="32"/>
      <w:r>
        <w:t xml:space="preserve">Tabla CU  </w:t>
      </w:r>
      <w:fldSimple w:instr=" SEQ Tabla_CU_ \* ARABIC ">
        <w:r w:rsidR="00B523B5">
          <w:rPr>
            <w:noProof/>
          </w:rPr>
          <w:t>7</w:t>
        </w:r>
      </w:fldSimple>
      <w:r>
        <w:t xml:space="preserve">: </w:t>
      </w:r>
      <w:r w:rsidRPr="0000154D">
        <w:t>Crear perfil</w:t>
      </w:r>
    </w:p>
    <w:bookmarkEnd w:id="33"/>
    <w:p w14:paraId="5007BA5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092CE7E4" w14:textId="77777777" w:rsidTr="00607919">
        <w:tc>
          <w:tcPr>
            <w:tcW w:w="2812" w:type="dxa"/>
            <w:gridSpan w:val="2"/>
          </w:tcPr>
          <w:p w14:paraId="53857566" w14:textId="77777777" w:rsidR="002313C9" w:rsidRPr="002313C9" w:rsidRDefault="002313C9" w:rsidP="00607919">
            <w:pPr>
              <w:spacing w:before="0" w:after="0"/>
              <w:rPr>
                <w:rFonts w:ascii="Arial" w:eastAsia="Arial" w:hAnsi="Arial" w:cs="Arial"/>
                <w:b/>
                <w:sz w:val="22"/>
                <w:szCs w:val="22"/>
                <w:lang w:eastAsia="es-419"/>
              </w:rPr>
            </w:pPr>
            <w:bookmarkStart w:id="34" w:name="_Hlk3906959"/>
            <w:r w:rsidRPr="002313C9">
              <w:rPr>
                <w:rFonts w:ascii="Arial" w:eastAsia="Arial" w:hAnsi="Arial" w:cs="Arial"/>
                <w:b/>
                <w:sz w:val="22"/>
                <w:szCs w:val="22"/>
                <w:lang w:eastAsia="es-419"/>
              </w:rPr>
              <w:lastRenderedPageBreak/>
              <w:t># Ref.</w:t>
            </w:r>
          </w:p>
        </w:tc>
        <w:tc>
          <w:tcPr>
            <w:tcW w:w="5972" w:type="dxa"/>
            <w:gridSpan w:val="2"/>
          </w:tcPr>
          <w:p w14:paraId="41F5AE4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CU008</w:t>
            </w:r>
          </w:p>
        </w:tc>
      </w:tr>
      <w:tr w:rsidR="002313C9" w:rsidRPr="002313C9" w14:paraId="4F452FF2" w14:textId="77777777" w:rsidTr="00607919">
        <w:tc>
          <w:tcPr>
            <w:tcW w:w="2812" w:type="dxa"/>
            <w:gridSpan w:val="2"/>
          </w:tcPr>
          <w:p w14:paraId="1AC8CB7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432E342"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Actualizar perfiles</w:t>
            </w:r>
          </w:p>
        </w:tc>
      </w:tr>
      <w:tr w:rsidR="002313C9" w:rsidRPr="002313C9" w14:paraId="71AD2E80"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2C4D300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8376F15" w14:textId="18D29790"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60D4F65B"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1BDDD55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284E59B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5772FA90" w14:textId="77777777" w:rsidTr="00607919">
        <w:tc>
          <w:tcPr>
            <w:tcW w:w="2812" w:type="dxa"/>
            <w:gridSpan w:val="2"/>
          </w:tcPr>
          <w:p w14:paraId="64FBED5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FCC9B6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0FDECEFF" w14:textId="77777777" w:rsidTr="00607919">
        <w:tc>
          <w:tcPr>
            <w:tcW w:w="2812" w:type="dxa"/>
            <w:gridSpan w:val="2"/>
          </w:tcPr>
          <w:p w14:paraId="710343F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2553833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1A8A19E" w14:textId="77777777" w:rsidTr="00607919">
        <w:tc>
          <w:tcPr>
            <w:tcW w:w="2812" w:type="dxa"/>
            <w:gridSpan w:val="2"/>
          </w:tcPr>
          <w:p w14:paraId="71B7CE9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37CB14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Usuario</w:t>
            </w:r>
          </w:p>
        </w:tc>
      </w:tr>
      <w:tr w:rsidR="002313C9" w:rsidRPr="002313C9" w14:paraId="1EA8DD00" w14:textId="77777777" w:rsidTr="00607919">
        <w:tc>
          <w:tcPr>
            <w:tcW w:w="2812" w:type="dxa"/>
            <w:gridSpan w:val="2"/>
          </w:tcPr>
          <w:p w14:paraId="4D4CFB2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1D4C997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(mínima sorpresa)</w:t>
            </w:r>
          </w:p>
        </w:tc>
      </w:tr>
      <w:tr w:rsidR="002313C9" w:rsidRPr="002313C9" w14:paraId="22E60DCD" w14:textId="77777777" w:rsidTr="00607919">
        <w:tc>
          <w:tcPr>
            <w:tcW w:w="2812" w:type="dxa"/>
            <w:gridSpan w:val="2"/>
          </w:tcPr>
          <w:p w14:paraId="4F33104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750383D9"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debe contar con una cuenta verificada y activa para poder actualizar su perfil</w:t>
            </w:r>
          </w:p>
        </w:tc>
      </w:tr>
      <w:tr w:rsidR="002313C9" w:rsidRPr="002313C9" w14:paraId="29054924" w14:textId="77777777" w:rsidTr="00607919">
        <w:trPr>
          <w:trHeight w:val="240"/>
        </w:trPr>
        <w:tc>
          <w:tcPr>
            <w:tcW w:w="1388" w:type="dxa"/>
            <w:vMerge w:val="restart"/>
          </w:tcPr>
          <w:p w14:paraId="6EAC2F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EAA7D9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4DA0B32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CU004; CU008</w:t>
            </w:r>
          </w:p>
        </w:tc>
      </w:tr>
      <w:tr w:rsidR="002313C9" w:rsidRPr="002313C9" w14:paraId="14A81D6C" w14:textId="77777777" w:rsidTr="00607919">
        <w:trPr>
          <w:trHeight w:val="240"/>
        </w:trPr>
        <w:tc>
          <w:tcPr>
            <w:tcW w:w="1388" w:type="dxa"/>
            <w:vMerge/>
          </w:tcPr>
          <w:p w14:paraId="4AD3B47B"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36BFBAA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7469A9E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RF05</w:t>
            </w:r>
          </w:p>
        </w:tc>
      </w:tr>
      <w:tr w:rsidR="002313C9" w:rsidRPr="002313C9" w14:paraId="68A14E28" w14:textId="77777777" w:rsidTr="00607919">
        <w:tc>
          <w:tcPr>
            <w:tcW w:w="2812" w:type="dxa"/>
            <w:gridSpan w:val="2"/>
          </w:tcPr>
          <w:p w14:paraId="107D80B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39BED29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llenar todos los campos requeridos.</w:t>
            </w:r>
          </w:p>
        </w:tc>
      </w:tr>
      <w:tr w:rsidR="002313C9" w:rsidRPr="002313C9" w14:paraId="581F824D" w14:textId="77777777" w:rsidTr="00607919">
        <w:tc>
          <w:tcPr>
            <w:tcW w:w="8784" w:type="dxa"/>
            <w:gridSpan w:val="4"/>
          </w:tcPr>
          <w:p w14:paraId="0F403EE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EBB079B"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5B82E28F" w14:textId="77777777" w:rsidTr="00607919">
        <w:trPr>
          <w:trHeight w:val="880"/>
        </w:trPr>
        <w:tc>
          <w:tcPr>
            <w:tcW w:w="3920" w:type="dxa"/>
            <w:gridSpan w:val="3"/>
          </w:tcPr>
          <w:p w14:paraId="4BD6984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29C4FC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podrá actualizar la cuenta si el usuario ya se encuentra registrado.           </w:t>
            </w:r>
            <w:r w:rsidRPr="002313C9">
              <w:rPr>
                <w:rFonts w:ascii="Arial" w:eastAsia="Arial" w:hAnsi="Arial" w:cs="Arial"/>
                <w:b/>
                <w:sz w:val="22"/>
                <w:szCs w:val="22"/>
                <w:lang w:eastAsia="es-419"/>
              </w:rPr>
              <w:br/>
            </w:r>
          </w:p>
          <w:p w14:paraId="41AE6947"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5B09A1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B8BAB36" w14:textId="77777777" w:rsidR="002313C9" w:rsidRPr="002313C9" w:rsidRDefault="002313C9" w:rsidP="00607919">
            <w:pPr>
              <w:spacing w:before="0" w:after="0"/>
              <w:rPr>
                <w:rFonts w:ascii="Arial" w:eastAsia="Arial" w:hAnsi="Arial" w:cs="Arial"/>
                <w:b/>
                <w:sz w:val="22"/>
                <w:szCs w:val="22"/>
                <w:lang w:eastAsia="es-419"/>
              </w:rPr>
            </w:pPr>
          </w:p>
          <w:p w14:paraId="5833EFC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actualiza perfil de usuario en la base de datos según el mismo lo requiera.</w:t>
            </w:r>
          </w:p>
        </w:tc>
      </w:tr>
      <w:tr w:rsidR="002313C9" w:rsidRPr="002313C9" w14:paraId="0CA60457" w14:textId="77777777" w:rsidTr="00607919">
        <w:tc>
          <w:tcPr>
            <w:tcW w:w="3920" w:type="dxa"/>
            <w:gridSpan w:val="3"/>
          </w:tcPr>
          <w:p w14:paraId="473A81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2A835D7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Los datos ingresados serán actualizados en la plataforma.</w:t>
            </w:r>
          </w:p>
        </w:tc>
      </w:tr>
      <w:tr w:rsidR="002313C9" w:rsidRPr="002313C9" w14:paraId="413114EF" w14:textId="77777777" w:rsidTr="00607919">
        <w:trPr>
          <w:trHeight w:val="820"/>
        </w:trPr>
        <w:tc>
          <w:tcPr>
            <w:tcW w:w="8784" w:type="dxa"/>
            <w:gridSpan w:val="4"/>
          </w:tcPr>
          <w:p w14:paraId="58012A1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FB9705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Datos incorrectos o incompletos, no es posible actualizar la cuenta.</w:t>
            </w:r>
          </w:p>
          <w:p w14:paraId="48171F88" w14:textId="77777777" w:rsidR="002313C9" w:rsidRPr="002313C9" w:rsidRDefault="002313C9" w:rsidP="00607919">
            <w:pPr>
              <w:spacing w:before="0" w:after="0"/>
              <w:rPr>
                <w:rFonts w:ascii="Arial" w:eastAsia="Times New Roman" w:hAnsi="Arial" w:cs="Arial"/>
                <w:sz w:val="24"/>
                <w:szCs w:val="24"/>
                <w:lang w:eastAsia="es-419"/>
              </w:rPr>
            </w:pPr>
          </w:p>
          <w:p w14:paraId="3A217627" w14:textId="77777777" w:rsidR="002313C9" w:rsidRPr="002313C9" w:rsidRDefault="002313C9" w:rsidP="00607919">
            <w:pPr>
              <w:spacing w:before="0" w:after="0"/>
              <w:rPr>
                <w:rFonts w:ascii="Arial" w:eastAsia="Times New Roman" w:hAnsi="Arial" w:cs="Arial"/>
                <w:sz w:val="24"/>
                <w:szCs w:val="24"/>
                <w:lang w:eastAsia="es-419"/>
              </w:rPr>
            </w:pPr>
          </w:p>
          <w:p w14:paraId="30BE9687" w14:textId="77777777" w:rsidR="002313C9" w:rsidRPr="002313C9" w:rsidRDefault="002313C9" w:rsidP="00607919">
            <w:pPr>
              <w:spacing w:before="0" w:after="0"/>
              <w:rPr>
                <w:rFonts w:ascii="Arial" w:eastAsia="Times New Roman" w:hAnsi="Arial" w:cs="Arial"/>
                <w:sz w:val="24"/>
                <w:szCs w:val="24"/>
                <w:lang w:eastAsia="es-419"/>
              </w:rPr>
            </w:pPr>
          </w:p>
          <w:p w14:paraId="1AA18326"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08805E2" w14:textId="77777777" w:rsidTr="00607919">
        <w:trPr>
          <w:trHeight w:val="820"/>
        </w:trPr>
        <w:tc>
          <w:tcPr>
            <w:tcW w:w="8784" w:type="dxa"/>
            <w:gridSpan w:val="4"/>
          </w:tcPr>
          <w:p w14:paraId="12FCDD4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09C1DF70"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6DA57BB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73F45E8D" w14:textId="77777777" w:rsidTr="00607919">
        <w:tc>
          <w:tcPr>
            <w:tcW w:w="3920" w:type="dxa"/>
            <w:gridSpan w:val="3"/>
          </w:tcPr>
          <w:p w14:paraId="7D565FE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5A91E1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7220861" w14:textId="77777777" w:rsidTr="00607919">
        <w:tc>
          <w:tcPr>
            <w:tcW w:w="3920" w:type="dxa"/>
            <w:gridSpan w:val="3"/>
          </w:tcPr>
          <w:p w14:paraId="00DC2D5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9C49F5A" w14:textId="77777777" w:rsidR="002313C9" w:rsidRPr="002313C9" w:rsidRDefault="002313C9">
            <w:pPr>
              <w:keepNext/>
              <w:spacing w:before="0" w:after="0"/>
              <w:rPr>
                <w:rFonts w:ascii="Arial" w:eastAsia="Arial" w:hAnsi="Arial" w:cs="Arial"/>
                <w:sz w:val="22"/>
                <w:szCs w:val="22"/>
                <w:lang w:eastAsia="es-419"/>
              </w:rPr>
            </w:pPr>
          </w:p>
        </w:tc>
      </w:tr>
    </w:tbl>
    <w:p w14:paraId="74AA8157" w14:textId="1BC4E4EC" w:rsidR="00BD13DA" w:rsidRDefault="00BD13DA">
      <w:pPr>
        <w:pStyle w:val="Descripcin"/>
      </w:pPr>
      <w:bookmarkStart w:id="35" w:name="_Toc25247083"/>
      <w:bookmarkEnd w:id="34"/>
      <w:r>
        <w:t xml:space="preserve">Tabla CU  </w:t>
      </w:r>
      <w:fldSimple w:instr=" SEQ Tabla_CU_ \* ARABIC ">
        <w:r w:rsidR="00B523B5">
          <w:rPr>
            <w:noProof/>
          </w:rPr>
          <w:t>8</w:t>
        </w:r>
      </w:fldSimple>
      <w:r>
        <w:t xml:space="preserve">: </w:t>
      </w:r>
      <w:r w:rsidRPr="002712A7">
        <w:t>Actualizar perfil</w:t>
      </w:r>
    </w:p>
    <w:bookmarkEnd w:id="35"/>
    <w:p w14:paraId="5FA8378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6571463C" w14:textId="77777777" w:rsidTr="00607919">
        <w:tc>
          <w:tcPr>
            <w:tcW w:w="2812" w:type="dxa"/>
            <w:gridSpan w:val="2"/>
          </w:tcPr>
          <w:p w14:paraId="536841A0" w14:textId="77777777" w:rsidR="002313C9" w:rsidRPr="002313C9" w:rsidRDefault="002313C9" w:rsidP="00607919">
            <w:pPr>
              <w:spacing w:before="0" w:after="0"/>
              <w:rPr>
                <w:rFonts w:ascii="Arial" w:eastAsia="Arial" w:hAnsi="Arial" w:cs="Arial"/>
                <w:b/>
                <w:sz w:val="22"/>
                <w:szCs w:val="22"/>
                <w:lang w:eastAsia="es-419"/>
              </w:rPr>
            </w:pPr>
            <w:bookmarkStart w:id="36" w:name="_Hlk3907119"/>
            <w:r w:rsidRPr="002313C9">
              <w:rPr>
                <w:rFonts w:ascii="Arial" w:eastAsia="Arial" w:hAnsi="Arial" w:cs="Arial"/>
                <w:b/>
                <w:sz w:val="22"/>
                <w:szCs w:val="22"/>
                <w:lang w:eastAsia="es-419"/>
              </w:rPr>
              <w:lastRenderedPageBreak/>
              <w:t># Ref.</w:t>
            </w:r>
          </w:p>
        </w:tc>
        <w:tc>
          <w:tcPr>
            <w:tcW w:w="5972" w:type="dxa"/>
            <w:gridSpan w:val="2"/>
          </w:tcPr>
          <w:p w14:paraId="61AA830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CU009</w:t>
            </w:r>
          </w:p>
        </w:tc>
      </w:tr>
      <w:tr w:rsidR="002313C9" w:rsidRPr="002313C9" w14:paraId="6FB8A947" w14:textId="77777777" w:rsidTr="00607919">
        <w:tc>
          <w:tcPr>
            <w:tcW w:w="2812" w:type="dxa"/>
            <w:gridSpan w:val="2"/>
          </w:tcPr>
          <w:p w14:paraId="45A0497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312EE94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Eliminar perfiles</w:t>
            </w:r>
          </w:p>
        </w:tc>
      </w:tr>
      <w:tr w:rsidR="002313C9" w:rsidRPr="002313C9" w14:paraId="2A0C5502"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1A42EA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141CA5A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4665B6FF"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3625F6E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697EF40E" w14:textId="766FF1DB" w:rsidR="002313C9" w:rsidRPr="002313C9" w:rsidRDefault="00C927AF" w:rsidP="00607919">
            <w:pPr>
              <w:spacing w:before="0" w:after="0"/>
              <w:rPr>
                <w:rFonts w:ascii="Arial" w:eastAsia="Arial" w:hAnsi="Arial" w:cs="Arial"/>
                <w:sz w:val="22"/>
                <w:szCs w:val="22"/>
                <w:lang w:eastAsia="es-419"/>
              </w:rPr>
            </w:pPr>
            <w:r>
              <w:rPr>
                <w:rFonts w:ascii="Arial" w:eastAsia="Arial" w:hAnsi="Arial" w:cs="Arial"/>
                <w:sz w:val="22"/>
                <w:szCs w:val="22"/>
                <w:lang w:eastAsia="es-419"/>
              </w:rPr>
              <w:t xml:space="preserve">Jhosthin </w:t>
            </w:r>
            <w:r w:rsidRPr="002313C9">
              <w:rPr>
                <w:rFonts w:ascii="Arial" w:eastAsia="Arial" w:hAnsi="Arial" w:cs="Arial"/>
                <w:sz w:val="22"/>
                <w:szCs w:val="22"/>
                <w:lang w:eastAsia="es-419"/>
              </w:rPr>
              <w:t>Céspedes</w:t>
            </w:r>
          </w:p>
        </w:tc>
      </w:tr>
      <w:tr w:rsidR="002313C9" w:rsidRPr="002313C9" w14:paraId="18FF6D04" w14:textId="77777777" w:rsidTr="00607919">
        <w:tc>
          <w:tcPr>
            <w:tcW w:w="2812" w:type="dxa"/>
            <w:gridSpan w:val="2"/>
          </w:tcPr>
          <w:p w14:paraId="472A1C6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5910F2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2319780" w14:textId="77777777" w:rsidTr="00607919">
        <w:tc>
          <w:tcPr>
            <w:tcW w:w="2812" w:type="dxa"/>
            <w:gridSpan w:val="2"/>
          </w:tcPr>
          <w:p w14:paraId="1A05F31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714C965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40503C4" w14:textId="77777777" w:rsidTr="00607919">
        <w:tc>
          <w:tcPr>
            <w:tcW w:w="2812" w:type="dxa"/>
            <w:gridSpan w:val="2"/>
          </w:tcPr>
          <w:p w14:paraId="638DCD0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51FEB8D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0FC36E6E" w14:textId="77777777" w:rsidTr="00607919">
        <w:tc>
          <w:tcPr>
            <w:tcW w:w="2812" w:type="dxa"/>
            <w:gridSpan w:val="2"/>
          </w:tcPr>
          <w:p w14:paraId="3F6E47E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04C835C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(recuperabilidad)</w:t>
            </w:r>
          </w:p>
        </w:tc>
      </w:tr>
      <w:tr w:rsidR="002313C9" w:rsidRPr="002313C9" w14:paraId="7833A662" w14:textId="77777777" w:rsidTr="00607919">
        <w:tc>
          <w:tcPr>
            <w:tcW w:w="2812" w:type="dxa"/>
            <w:gridSpan w:val="2"/>
          </w:tcPr>
          <w:p w14:paraId="57703DB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07FC6176"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eliminar su cuenta cuando lo desee</w:t>
            </w:r>
          </w:p>
        </w:tc>
      </w:tr>
      <w:tr w:rsidR="002313C9" w:rsidRPr="002313C9" w14:paraId="4DA7C22C" w14:textId="77777777" w:rsidTr="00607919">
        <w:trPr>
          <w:trHeight w:val="240"/>
        </w:trPr>
        <w:tc>
          <w:tcPr>
            <w:tcW w:w="1388" w:type="dxa"/>
            <w:vMerge w:val="restart"/>
          </w:tcPr>
          <w:p w14:paraId="7082F87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8382B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2F398B7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CU009</w:t>
            </w:r>
          </w:p>
        </w:tc>
      </w:tr>
      <w:tr w:rsidR="002313C9" w:rsidRPr="002313C9" w14:paraId="63AFB60A" w14:textId="77777777" w:rsidTr="00607919">
        <w:trPr>
          <w:trHeight w:val="240"/>
        </w:trPr>
        <w:tc>
          <w:tcPr>
            <w:tcW w:w="1388" w:type="dxa"/>
            <w:vMerge/>
          </w:tcPr>
          <w:p w14:paraId="37D0F471"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663E607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02070DF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RF03</w:t>
            </w:r>
          </w:p>
        </w:tc>
      </w:tr>
      <w:tr w:rsidR="002313C9" w:rsidRPr="002313C9" w14:paraId="553949E9" w14:textId="77777777" w:rsidTr="00607919">
        <w:tc>
          <w:tcPr>
            <w:tcW w:w="2812" w:type="dxa"/>
            <w:gridSpan w:val="2"/>
          </w:tcPr>
          <w:p w14:paraId="66E77A6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594F609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solicitar la eliminación de su cuenta y esperar quince días para que esta sea eliminada permanentemente.</w:t>
            </w:r>
          </w:p>
        </w:tc>
      </w:tr>
      <w:tr w:rsidR="002313C9" w:rsidRPr="002313C9" w14:paraId="0516E3A9" w14:textId="77777777" w:rsidTr="00607919">
        <w:tc>
          <w:tcPr>
            <w:tcW w:w="8784" w:type="dxa"/>
            <w:gridSpan w:val="4"/>
          </w:tcPr>
          <w:p w14:paraId="11D54D4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3F038520"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0D029279" w14:textId="77777777" w:rsidTr="00607919">
        <w:trPr>
          <w:trHeight w:val="880"/>
        </w:trPr>
        <w:tc>
          <w:tcPr>
            <w:tcW w:w="3920" w:type="dxa"/>
            <w:gridSpan w:val="3"/>
          </w:tcPr>
          <w:p w14:paraId="5A28855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C6F6107" w14:textId="4C616432" w:rsidR="002313C9" w:rsidRPr="002313C9" w:rsidRDefault="002313C9" w:rsidP="00D87882">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1.Podrá eliminar la cuenta si así lo desea.           </w:t>
            </w:r>
          </w:p>
        </w:tc>
        <w:tc>
          <w:tcPr>
            <w:tcW w:w="4864" w:type="dxa"/>
          </w:tcPr>
          <w:p w14:paraId="37EA3D3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03BEBA8" w14:textId="77777777" w:rsidR="002313C9" w:rsidRPr="002313C9" w:rsidRDefault="002313C9" w:rsidP="00607919">
            <w:pPr>
              <w:spacing w:before="0" w:after="0"/>
              <w:rPr>
                <w:rFonts w:ascii="Arial" w:eastAsia="Arial" w:hAnsi="Arial" w:cs="Arial"/>
                <w:b/>
                <w:sz w:val="22"/>
                <w:szCs w:val="22"/>
                <w:lang w:eastAsia="es-419"/>
              </w:rPr>
            </w:pPr>
          </w:p>
          <w:p w14:paraId="05CC631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Elimina la cuenta del usuario pasados quince días de solicitud.</w:t>
            </w:r>
          </w:p>
        </w:tc>
      </w:tr>
      <w:tr w:rsidR="002313C9" w:rsidRPr="002313C9" w14:paraId="3751121B" w14:textId="77777777" w:rsidTr="00607919">
        <w:tc>
          <w:tcPr>
            <w:tcW w:w="3920" w:type="dxa"/>
            <w:gridSpan w:val="3"/>
          </w:tcPr>
          <w:p w14:paraId="36B9DE0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1386D97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Será eliminado todo registro del usuario cuando este abandone la plataforma.</w:t>
            </w:r>
          </w:p>
        </w:tc>
      </w:tr>
      <w:tr w:rsidR="002313C9" w:rsidRPr="002313C9" w14:paraId="7E4208B6" w14:textId="77777777" w:rsidTr="00607919">
        <w:trPr>
          <w:trHeight w:val="820"/>
        </w:trPr>
        <w:tc>
          <w:tcPr>
            <w:tcW w:w="8784" w:type="dxa"/>
            <w:gridSpan w:val="4"/>
          </w:tcPr>
          <w:p w14:paraId="3C305CE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669654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coinciden los datos para su eliminación.</w:t>
            </w:r>
          </w:p>
          <w:p w14:paraId="34605B8C" w14:textId="77777777" w:rsidR="002313C9" w:rsidRPr="002313C9" w:rsidRDefault="002313C9" w:rsidP="00607919">
            <w:pPr>
              <w:spacing w:before="0" w:after="0"/>
              <w:rPr>
                <w:rFonts w:ascii="Arial" w:eastAsia="Times New Roman" w:hAnsi="Arial" w:cs="Arial"/>
                <w:sz w:val="24"/>
                <w:szCs w:val="24"/>
                <w:lang w:eastAsia="es-419"/>
              </w:rPr>
            </w:pPr>
          </w:p>
          <w:p w14:paraId="6FA4C726" w14:textId="77777777" w:rsidR="002313C9" w:rsidRPr="002313C9" w:rsidRDefault="002313C9" w:rsidP="00607919">
            <w:pPr>
              <w:spacing w:before="0" w:after="0"/>
              <w:rPr>
                <w:rFonts w:ascii="Arial" w:eastAsia="Times New Roman" w:hAnsi="Arial" w:cs="Arial"/>
                <w:sz w:val="24"/>
                <w:szCs w:val="24"/>
                <w:lang w:eastAsia="es-419"/>
              </w:rPr>
            </w:pPr>
          </w:p>
          <w:p w14:paraId="1F78ECFA" w14:textId="77777777" w:rsidR="002313C9" w:rsidRPr="002313C9" w:rsidRDefault="002313C9" w:rsidP="00607919">
            <w:pPr>
              <w:spacing w:before="0" w:after="0"/>
              <w:rPr>
                <w:rFonts w:ascii="Arial" w:eastAsia="Times New Roman" w:hAnsi="Arial" w:cs="Arial"/>
                <w:sz w:val="24"/>
                <w:szCs w:val="24"/>
                <w:lang w:eastAsia="es-419"/>
              </w:rPr>
            </w:pPr>
          </w:p>
          <w:p w14:paraId="7D27E325"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6993692F" w14:textId="77777777" w:rsidTr="00607919">
        <w:trPr>
          <w:trHeight w:val="820"/>
        </w:trPr>
        <w:tc>
          <w:tcPr>
            <w:tcW w:w="8784" w:type="dxa"/>
            <w:gridSpan w:val="4"/>
          </w:tcPr>
          <w:p w14:paraId="46551B2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9FEF2A5"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4AF711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5C07499E" w14:textId="77777777" w:rsidTr="00607919">
        <w:tc>
          <w:tcPr>
            <w:tcW w:w="3920" w:type="dxa"/>
            <w:gridSpan w:val="3"/>
          </w:tcPr>
          <w:p w14:paraId="57370F6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655FE3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F59E297" w14:textId="77777777" w:rsidTr="00607919">
        <w:tc>
          <w:tcPr>
            <w:tcW w:w="3920" w:type="dxa"/>
            <w:gridSpan w:val="3"/>
          </w:tcPr>
          <w:p w14:paraId="1EA01C2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7F63B669" w14:textId="77777777" w:rsidR="002313C9" w:rsidRPr="002313C9" w:rsidRDefault="002313C9">
            <w:pPr>
              <w:keepNext/>
              <w:spacing w:before="0" w:after="0"/>
              <w:rPr>
                <w:rFonts w:ascii="Arial" w:eastAsia="Arial" w:hAnsi="Arial" w:cs="Arial"/>
                <w:sz w:val="22"/>
                <w:szCs w:val="22"/>
                <w:lang w:eastAsia="es-419"/>
              </w:rPr>
            </w:pPr>
          </w:p>
        </w:tc>
      </w:tr>
    </w:tbl>
    <w:p w14:paraId="2DBE35C1" w14:textId="05981C4B" w:rsidR="00BD13DA" w:rsidRDefault="00BD13DA">
      <w:pPr>
        <w:pStyle w:val="Descripcin"/>
      </w:pPr>
      <w:bookmarkStart w:id="37" w:name="_Toc25247084"/>
      <w:bookmarkEnd w:id="36"/>
      <w:r>
        <w:t xml:space="preserve">Tabla CU  </w:t>
      </w:r>
      <w:fldSimple w:instr=" SEQ Tabla_CU_ \* ARABIC ">
        <w:r w:rsidR="00B523B5">
          <w:rPr>
            <w:noProof/>
          </w:rPr>
          <w:t>9</w:t>
        </w:r>
      </w:fldSimple>
      <w:r>
        <w:t xml:space="preserve">: </w:t>
      </w:r>
      <w:r w:rsidRPr="00343AAB">
        <w:t>Eliminar perfil</w:t>
      </w:r>
    </w:p>
    <w:bookmarkEnd w:id="37"/>
    <w:p w14:paraId="26568BD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1B923B27" w14:textId="77777777" w:rsidTr="00607919">
        <w:tc>
          <w:tcPr>
            <w:tcW w:w="2812" w:type="dxa"/>
            <w:gridSpan w:val="2"/>
          </w:tcPr>
          <w:p w14:paraId="61401198" w14:textId="77777777" w:rsidR="002313C9" w:rsidRPr="002313C9" w:rsidRDefault="002313C9" w:rsidP="00607919">
            <w:pPr>
              <w:spacing w:before="0" w:after="0"/>
              <w:rPr>
                <w:rFonts w:ascii="Arial" w:eastAsia="Arial" w:hAnsi="Arial" w:cs="Arial"/>
                <w:b/>
                <w:sz w:val="22"/>
                <w:szCs w:val="22"/>
                <w:lang w:eastAsia="es-419"/>
              </w:rPr>
            </w:pPr>
            <w:bookmarkStart w:id="38" w:name="_Hlk3907243"/>
            <w:r w:rsidRPr="002313C9">
              <w:rPr>
                <w:rFonts w:ascii="Arial" w:eastAsia="Arial" w:hAnsi="Arial" w:cs="Arial"/>
                <w:b/>
                <w:sz w:val="22"/>
                <w:szCs w:val="22"/>
                <w:lang w:eastAsia="es-419"/>
              </w:rPr>
              <w:lastRenderedPageBreak/>
              <w:t># Ref.</w:t>
            </w:r>
          </w:p>
        </w:tc>
        <w:tc>
          <w:tcPr>
            <w:tcW w:w="5972" w:type="dxa"/>
            <w:gridSpan w:val="2"/>
          </w:tcPr>
          <w:p w14:paraId="71EFE78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w:t>
            </w:r>
          </w:p>
        </w:tc>
      </w:tr>
      <w:tr w:rsidR="002313C9" w:rsidRPr="002313C9" w14:paraId="7C8E6F2E" w14:textId="77777777" w:rsidTr="00607919">
        <w:tc>
          <w:tcPr>
            <w:tcW w:w="2812" w:type="dxa"/>
            <w:gridSpan w:val="2"/>
          </w:tcPr>
          <w:p w14:paraId="53F40CA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54953E9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Productos</w:t>
            </w:r>
          </w:p>
        </w:tc>
      </w:tr>
      <w:tr w:rsidR="002313C9" w:rsidRPr="002313C9" w14:paraId="6350E561"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7F4C397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A463AF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EB75DE1"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317C974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13C52F6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0D34F880" w14:textId="77777777" w:rsidTr="00607919">
        <w:tc>
          <w:tcPr>
            <w:tcW w:w="2812" w:type="dxa"/>
            <w:gridSpan w:val="2"/>
          </w:tcPr>
          <w:p w14:paraId="2B9938B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0216BE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8E35E50" w14:textId="77777777" w:rsidTr="00607919">
        <w:tc>
          <w:tcPr>
            <w:tcW w:w="2812" w:type="dxa"/>
            <w:gridSpan w:val="2"/>
          </w:tcPr>
          <w:p w14:paraId="442E04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347C8AB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357DEE3" w14:textId="77777777" w:rsidTr="00607919">
        <w:tc>
          <w:tcPr>
            <w:tcW w:w="2812" w:type="dxa"/>
            <w:gridSpan w:val="2"/>
          </w:tcPr>
          <w:p w14:paraId="35A5DAE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6CAF64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Usuario</w:t>
            </w:r>
          </w:p>
        </w:tc>
      </w:tr>
      <w:tr w:rsidR="002313C9" w:rsidRPr="002313C9" w14:paraId="1468136A" w14:textId="77777777" w:rsidTr="00607919">
        <w:tc>
          <w:tcPr>
            <w:tcW w:w="2812" w:type="dxa"/>
            <w:gridSpan w:val="2"/>
          </w:tcPr>
          <w:p w14:paraId="7D0E680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CBAC6C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Menú</w:t>
            </w:r>
          </w:p>
        </w:tc>
      </w:tr>
      <w:tr w:rsidR="002313C9" w:rsidRPr="002313C9" w14:paraId="6CAD81C3" w14:textId="77777777" w:rsidTr="00607919">
        <w:tc>
          <w:tcPr>
            <w:tcW w:w="2812" w:type="dxa"/>
            <w:gridSpan w:val="2"/>
          </w:tcPr>
          <w:p w14:paraId="77BD848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3C92F428"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productos disponibles en la plataforma</w:t>
            </w:r>
          </w:p>
        </w:tc>
      </w:tr>
      <w:tr w:rsidR="002313C9" w:rsidRPr="002313C9" w14:paraId="042A779C" w14:textId="77777777" w:rsidTr="00607919">
        <w:trPr>
          <w:trHeight w:val="240"/>
        </w:trPr>
        <w:tc>
          <w:tcPr>
            <w:tcW w:w="1388" w:type="dxa"/>
            <w:vMerge w:val="restart"/>
          </w:tcPr>
          <w:p w14:paraId="575810D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88C1EB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2842FC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 CU011; CU017</w:t>
            </w:r>
          </w:p>
        </w:tc>
      </w:tr>
      <w:tr w:rsidR="002313C9" w:rsidRPr="002313C9" w14:paraId="366A25CB" w14:textId="77777777" w:rsidTr="00607919">
        <w:trPr>
          <w:trHeight w:val="240"/>
        </w:trPr>
        <w:tc>
          <w:tcPr>
            <w:tcW w:w="1388" w:type="dxa"/>
            <w:vMerge/>
          </w:tcPr>
          <w:p w14:paraId="6C3B4E9F"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3A44176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6141DA8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 RF09</w:t>
            </w:r>
          </w:p>
        </w:tc>
      </w:tr>
      <w:tr w:rsidR="002313C9" w:rsidRPr="002313C9" w14:paraId="7DBA393E" w14:textId="77777777" w:rsidTr="00607919">
        <w:tc>
          <w:tcPr>
            <w:tcW w:w="2812" w:type="dxa"/>
            <w:gridSpan w:val="2"/>
          </w:tcPr>
          <w:p w14:paraId="2138BD0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8B89F0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ver y agregar los productos disponibles al carrito.</w:t>
            </w:r>
          </w:p>
        </w:tc>
      </w:tr>
      <w:tr w:rsidR="002313C9" w:rsidRPr="002313C9" w14:paraId="47475FA4" w14:textId="77777777" w:rsidTr="00607919">
        <w:tc>
          <w:tcPr>
            <w:tcW w:w="8784" w:type="dxa"/>
            <w:gridSpan w:val="4"/>
          </w:tcPr>
          <w:p w14:paraId="6C32EDF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8E0130A"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53568157" w14:textId="77777777" w:rsidTr="00607919">
        <w:trPr>
          <w:trHeight w:val="880"/>
        </w:trPr>
        <w:tc>
          <w:tcPr>
            <w:tcW w:w="3920" w:type="dxa"/>
            <w:gridSpan w:val="3"/>
          </w:tcPr>
          <w:p w14:paraId="182CFDE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115734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podrá consultar todos los productos disponibles</w:t>
            </w:r>
          </w:p>
          <w:p w14:paraId="7EF3C434"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68BAEA3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5B71178" w14:textId="77777777" w:rsidR="002313C9" w:rsidRPr="002313C9" w:rsidRDefault="002313C9" w:rsidP="00607919">
            <w:pPr>
              <w:spacing w:before="0" w:after="0"/>
              <w:rPr>
                <w:rFonts w:ascii="Arial" w:eastAsia="Arial" w:hAnsi="Arial" w:cs="Arial"/>
                <w:b/>
                <w:sz w:val="22"/>
                <w:szCs w:val="22"/>
                <w:lang w:eastAsia="es-419"/>
              </w:rPr>
            </w:pPr>
          </w:p>
          <w:p w14:paraId="3B26273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navegador mostrara una pantalla general de todos los productos disponibles.</w:t>
            </w:r>
          </w:p>
          <w:p w14:paraId="41BB8E7F" w14:textId="77777777" w:rsidR="002313C9" w:rsidRPr="002313C9" w:rsidRDefault="002313C9" w:rsidP="00607919">
            <w:pPr>
              <w:spacing w:before="0" w:after="0"/>
              <w:rPr>
                <w:rFonts w:ascii="Arial" w:eastAsia="Arial" w:hAnsi="Arial" w:cs="Arial"/>
                <w:b/>
                <w:sz w:val="22"/>
                <w:szCs w:val="22"/>
                <w:lang w:eastAsia="es-419"/>
              </w:rPr>
            </w:pPr>
          </w:p>
        </w:tc>
      </w:tr>
      <w:tr w:rsidR="002313C9" w:rsidRPr="002313C9" w14:paraId="3BEA0CD4" w14:textId="77777777" w:rsidTr="00607919">
        <w:tc>
          <w:tcPr>
            <w:tcW w:w="3920" w:type="dxa"/>
            <w:gridSpan w:val="3"/>
          </w:tcPr>
          <w:p w14:paraId="38ACD35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5934067F" w14:textId="77777777" w:rsidR="002313C9" w:rsidRPr="002313C9" w:rsidRDefault="002313C9" w:rsidP="00607919">
            <w:pPr>
              <w:spacing w:before="0" w:after="0"/>
              <w:rPr>
                <w:rFonts w:ascii="Arial" w:eastAsia="Arial" w:hAnsi="Arial" w:cs="Arial"/>
                <w:sz w:val="22"/>
                <w:szCs w:val="22"/>
                <w:lang w:eastAsia="es-419"/>
              </w:rPr>
            </w:pPr>
            <w:bookmarkStart w:id="39" w:name="_gjdgxs" w:colFirst="0" w:colLast="0"/>
            <w:bookmarkEnd w:id="39"/>
            <w:r w:rsidRPr="002313C9">
              <w:rPr>
                <w:rFonts w:ascii="Arial" w:eastAsia="Arial" w:hAnsi="Arial" w:cs="Arial"/>
                <w:sz w:val="22"/>
                <w:szCs w:val="22"/>
                <w:lang w:eastAsia="es-419"/>
              </w:rPr>
              <w:t>Aparecerá una lista de todos los productos disponibles para que el usuario los pueda consultar.</w:t>
            </w:r>
          </w:p>
        </w:tc>
      </w:tr>
      <w:tr w:rsidR="002313C9" w:rsidRPr="002313C9" w14:paraId="36C3B2F8" w14:textId="77777777" w:rsidTr="00607919">
        <w:trPr>
          <w:trHeight w:val="820"/>
        </w:trPr>
        <w:tc>
          <w:tcPr>
            <w:tcW w:w="8784" w:type="dxa"/>
            <w:gridSpan w:val="4"/>
          </w:tcPr>
          <w:p w14:paraId="1CFB00E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45F4AC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Producto agotado</w:t>
            </w:r>
          </w:p>
        </w:tc>
      </w:tr>
      <w:tr w:rsidR="002313C9" w:rsidRPr="002313C9" w14:paraId="6E660D24" w14:textId="77777777" w:rsidTr="00607919">
        <w:trPr>
          <w:trHeight w:val="820"/>
        </w:trPr>
        <w:tc>
          <w:tcPr>
            <w:tcW w:w="8784" w:type="dxa"/>
            <w:gridSpan w:val="4"/>
          </w:tcPr>
          <w:p w14:paraId="0CB59A4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DED5D62"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0624312D"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357F4425"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61F93928" w14:textId="77777777" w:rsidTr="00607919">
        <w:tc>
          <w:tcPr>
            <w:tcW w:w="3920" w:type="dxa"/>
            <w:gridSpan w:val="3"/>
          </w:tcPr>
          <w:p w14:paraId="5C1305C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60D18C1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79C6742" w14:textId="77777777" w:rsidTr="00607919">
        <w:tc>
          <w:tcPr>
            <w:tcW w:w="3920" w:type="dxa"/>
            <w:gridSpan w:val="3"/>
          </w:tcPr>
          <w:p w14:paraId="3112A0B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32ABE5D2" w14:textId="77777777" w:rsidR="002313C9" w:rsidRPr="002313C9" w:rsidRDefault="002313C9">
            <w:pPr>
              <w:keepNext/>
              <w:spacing w:before="0" w:after="0"/>
              <w:rPr>
                <w:rFonts w:ascii="Arial" w:eastAsia="Arial" w:hAnsi="Arial" w:cs="Arial"/>
                <w:sz w:val="22"/>
                <w:szCs w:val="22"/>
                <w:lang w:eastAsia="es-419"/>
              </w:rPr>
            </w:pPr>
          </w:p>
        </w:tc>
      </w:tr>
    </w:tbl>
    <w:p w14:paraId="1F8434A2" w14:textId="2329A5E8" w:rsidR="00AB7B6B" w:rsidRDefault="00AB7B6B">
      <w:pPr>
        <w:pStyle w:val="Descripcin"/>
      </w:pPr>
      <w:bookmarkStart w:id="40" w:name="_Toc25247085"/>
      <w:bookmarkEnd w:id="38"/>
      <w:r>
        <w:t xml:space="preserve">Tabla CU  </w:t>
      </w:r>
      <w:fldSimple w:instr=" SEQ Tabla_CU_ \* ARABIC ">
        <w:r w:rsidR="00B523B5">
          <w:rPr>
            <w:noProof/>
          </w:rPr>
          <w:t>10</w:t>
        </w:r>
      </w:fldSimple>
      <w:r w:rsidRPr="0046419B">
        <w:t>: Productos</w:t>
      </w:r>
    </w:p>
    <w:bookmarkEnd w:id="40"/>
    <w:p w14:paraId="16320AC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3AC4AE60" w14:textId="77777777" w:rsidTr="00607919">
        <w:tc>
          <w:tcPr>
            <w:tcW w:w="2812" w:type="dxa"/>
            <w:gridSpan w:val="2"/>
          </w:tcPr>
          <w:p w14:paraId="18D3FF76" w14:textId="77777777" w:rsidR="002313C9" w:rsidRPr="002313C9" w:rsidRDefault="002313C9" w:rsidP="00607919">
            <w:pPr>
              <w:spacing w:before="0" w:after="0"/>
              <w:rPr>
                <w:rFonts w:ascii="Arial" w:eastAsia="Arial" w:hAnsi="Arial" w:cs="Arial"/>
                <w:b/>
                <w:sz w:val="22"/>
                <w:szCs w:val="22"/>
                <w:lang w:eastAsia="es-419"/>
              </w:rPr>
            </w:pPr>
            <w:bookmarkStart w:id="41" w:name="_Hlk3907340"/>
            <w:r w:rsidRPr="002313C9">
              <w:rPr>
                <w:rFonts w:ascii="Arial" w:eastAsia="Arial" w:hAnsi="Arial" w:cs="Arial"/>
                <w:b/>
                <w:sz w:val="22"/>
                <w:szCs w:val="22"/>
                <w:lang w:eastAsia="es-419"/>
              </w:rPr>
              <w:lastRenderedPageBreak/>
              <w:t># Ref.</w:t>
            </w:r>
          </w:p>
        </w:tc>
        <w:tc>
          <w:tcPr>
            <w:tcW w:w="5972" w:type="dxa"/>
            <w:gridSpan w:val="2"/>
          </w:tcPr>
          <w:p w14:paraId="17FC07D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CU011</w:t>
            </w:r>
          </w:p>
        </w:tc>
      </w:tr>
      <w:tr w:rsidR="002313C9" w:rsidRPr="002313C9" w14:paraId="0CF6D6B9" w14:textId="77777777" w:rsidTr="00607919">
        <w:tc>
          <w:tcPr>
            <w:tcW w:w="2812" w:type="dxa"/>
            <w:gridSpan w:val="2"/>
          </w:tcPr>
          <w:p w14:paraId="26625D5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6A46D0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Mostrar Productos</w:t>
            </w:r>
          </w:p>
        </w:tc>
      </w:tr>
      <w:tr w:rsidR="002313C9" w:rsidRPr="002313C9" w14:paraId="0848103E"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7498276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0C2BD2F1" w14:textId="7D49860A" w:rsidR="002313C9" w:rsidRPr="002313C9" w:rsidRDefault="00C927AF" w:rsidP="00607919">
            <w:pPr>
              <w:spacing w:before="0" w:after="0"/>
              <w:rPr>
                <w:rFonts w:ascii="Arial" w:eastAsia="Arial" w:hAnsi="Arial" w:cs="Arial"/>
                <w:sz w:val="22"/>
                <w:szCs w:val="22"/>
                <w:lang w:eastAsia="es-419"/>
              </w:rPr>
            </w:pPr>
            <w:r>
              <w:rPr>
                <w:rFonts w:ascii="Arial" w:eastAsia="Arial" w:hAnsi="Arial" w:cs="Arial"/>
                <w:sz w:val="22"/>
                <w:szCs w:val="22"/>
                <w:lang w:eastAsia="es-419"/>
              </w:rPr>
              <w:t xml:space="preserve">Jhosthin </w:t>
            </w:r>
            <w:r w:rsidRPr="002313C9">
              <w:rPr>
                <w:rFonts w:ascii="Arial" w:eastAsia="Arial" w:hAnsi="Arial" w:cs="Arial"/>
                <w:sz w:val="22"/>
                <w:szCs w:val="22"/>
                <w:lang w:eastAsia="es-419"/>
              </w:rPr>
              <w:t>Céspedes</w:t>
            </w:r>
          </w:p>
        </w:tc>
      </w:tr>
      <w:tr w:rsidR="002313C9" w:rsidRPr="002313C9" w14:paraId="148B1D8B"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4FA3BFD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5803601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73CA45AF" w14:textId="77777777" w:rsidTr="00607919">
        <w:tc>
          <w:tcPr>
            <w:tcW w:w="2812" w:type="dxa"/>
            <w:gridSpan w:val="2"/>
          </w:tcPr>
          <w:p w14:paraId="37F90B4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68327BF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5B49AAA2" w14:textId="77777777" w:rsidTr="00607919">
        <w:tc>
          <w:tcPr>
            <w:tcW w:w="2812" w:type="dxa"/>
            <w:gridSpan w:val="2"/>
          </w:tcPr>
          <w:p w14:paraId="31E0490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45F68F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19FD5064" w14:textId="77777777" w:rsidTr="00607919">
        <w:tc>
          <w:tcPr>
            <w:tcW w:w="2812" w:type="dxa"/>
            <w:gridSpan w:val="2"/>
          </w:tcPr>
          <w:p w14:paraId="3423F4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627412A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73080E39" w14:textId="77777777" w:rsidTr="00607919">
        <w:tc>
          <w:tcPr>
            <w:tcW w:w="2812" w:type="dxa"/>
            <w:gridSpan w:val="2"/>
          </w:tcPr>
          <w:p w14:paraId="2601C2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C812F8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(familiaridad de usuario)</w:t>
            </w:r>
          </w:p>
        </w:tc>
      </w:tr>
      <w:tr w:rsidR="002313C9" w:rsidRPr="002313C9" w14:paraId="463EC8B0" w14:textId="77777777" w:rsidTr="00607919">
        <w:tc>
          <w:tcPr>
            <w:tcW w:w="2812" w:type="dxa"/>
            <w:gridSpan w:val="2"/>
          </w:tcPr>
          <w:p w14:paraId="1716A0E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A27DC64"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productos disponibles en la plataforma y filtrarlos según su tipo de búsqueda.</w:t>
            </w:r>
          </w:p>
        </w:tc>
      </w:tr>
      <w:tr w:rsidR="002313C9" w:rsidRPr="002313C9" w14:paraId="5D3951E8" w14:textId="77777777" w:rsidTr="00607919">
        <w:trPr>
          <w:trHeight w:val="240"/>
        </w:trPr>
        <w:tc>
          <w:tcPr>
            <w:tcW w:w="1388" w:type="dxa"/>
            <w:vMerge w:val="restart"/>
          </w:tcPr>
          <w:p w14:paraId="71A5D20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177BC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978E01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 CU011; CU017</w:t>
            </w:r>
          </w:p>
        </w:tc>
      </w:tr>
      <w:tr w:rsidR="002313C9" w:rsidRPr="002313C9" w14:paraId="057B10DA" w14:textId="77777777" w:rsidTr="00607919">
        <w:trPr>
          <w:trHeight w:val="240"/>
        </w:trPr>
        <w:tc>
          <w:tcPr>
            <w:tcW w:w="1388" w:type="dxa"/>
            <w:vMerge/>
          </w:tcPr>
          <w:p w14:paraId="7B081322"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7FD3081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5DEA6D9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2F59C65F" w14:textId="77777777" w:rsidTr="00607919">
        <w:tc>
          <w:tcPr>
            <w:tcW w:w="2812" w:type="dxa"/>
            <w:gridSpan w:val="2"/>
          </w:tcPr>
          <w:p w14:paraId="5D422A4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4E5BB5C9"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ver y agregar los productos disponibles al carrito.</w:t>
            </w:r>
          </w:p>
        </w:tc>
      </w:tr>
      <w:tr w:rsidR="002313C9" w:rsidRPr="002313C9" w14:paraId="033E0EC3" w14:textId="77777777" w:rsidTr="00607919">
        <w:tc>
          <w:tcPr>
            <w:tcW w:w="8784" w:type="dxa"/>
            <w:gridSpan w:val="4"/>
          </w:tcPr>
          <w:p w14:paraId="221C090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891FA5A"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564EACD0" w14:textId="77777777" w:rsidTr="00607919">
        <w:trPr>
          <w:trHeight w:val="880"/>
        </w:trPr>
        <w:tc>
          <w:tcPr>
            <w:tcW w:w="3920" w:type="dxa"/>
            <w:gridSpan w:val="3"/>
          </w:tcPr>
          <w:p w14:paraId="7EC90DE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2283B0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consultar los productos disponibles en la plataforma y clasificarlos según su interés.</w:t>
            </w:r>
          </w:p>
          <w:p w14:paraId="5C6E5F87"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115396E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4ED14375" w14:textId="77777777" w:rsidR="002313C9" w:rsidRPr="002313C9" w:rsidRDefault="002313C9" w:rsidP="00607919">
            <w:pPr>
              <w:spacing w:before="0" w:after="0"/>
              <w:rPr>
                <w:rFonts w:ascii="Arial" w:eastAsia="Arial" w:hAnsi="Arial" w:cs="Arial"/>
                <w:b/>
                <w:sz w:val="22"/>
                <w:szCs w:val="22"/>
                <w:lang w:eastAsia="es-419"/>
              </w:rPr>
            </w:pPr>
          </w:p>
          <w:p w14:paraId="4D15BF0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Clasifica y organiza los productos según los filtros seleccionados por el usuario.</w:t>
            </w:r>
          </w:p>
        </w:tc>
      </w:tr>
      <w:tr w:rsidR="002313C9" w:rsidRPr="002313C9" w14:paraId="5B62F795" w14:textId="77777777" w:rsidTr="00607919">
        <w:tc>
          <w:tcPr>
            <w:tcW w:w="3920" w:type="dxa"/>
            <w:gridSpan w:val="3"/>
          </w:tcPr>
          <w:p w14:paraId="23487A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2E9669B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Aparecerá una lista de todos los productos disponibles para que el usuario los pueda consultar, según los filtros aplicados</w:t>
            </w:r>
          </w:p>
        </w:tc>
      </w:tr>
      <w:tr w:rsidR="002313C9" w:rsidRPr="002313C9" w14:paraId="6C62A08C" w14:textId="77777777" w:rsidTr="00607919">
        <w:trPr>
          <w:trHeight w:val="820"/>
        </w:trPr>
        <w:tc>
          <w:tcPr>
            <w:tcW w:w="8784" w:type="dxa"/>
            <w:gridSpan w:val="4"/>
          </w:tcPr>
          <w:p w14:paraId="7EC1085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4E6AAD9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Producto agotado</w:t>
            </w:r>
          </w:p>
          <w:p w14:paraId="6D91DFDA" w14:textId="77777777" w:rsidR="002313C9" w:rsidRPr="002313C9" w:rsidRDefault="002313C9" w:rsidP="00607919">
            <w:pPr>
              <w:spacing w:before="0" w:after="0"/>
              <w:rPr>
                <w:rFonts w:ascii="Arial" w:eastAsia="Times New Roman" w:hAnsi="Arial" w:cs="Arial"/>
                <w:sz w:val="24"/>
                <w:szCs w:val="24"/>
                <w:lang w:eastAsia="es-419"/>
              </w:rPr>
            </w:pPr>
          </w:p>
          <w:p w14:paraId="1045AD47" w14:textId="77777777" w:rsidR="002313C9" w:rsidRPr="002313C9" w:rsidRDefault="002313C9" w:rsidP="00607919">
            <w:pPr>
              <w:spacing w:before="0" w:after="0"/>
              <w:rPr>
                <w:rFonts w:ascii="Arial" w:eastAsia="Times New Roman" w:hAnsi="Arial" w:cs="Arial"/>
                <w:sz w:val="24"/>
                <w:szCs w:val="24"/>
                <w:lang w:eastAsia="es-419"/>
              </w:rPr>
            </w:pPr>
          </w:p>
          <w:p w14:paraId="5C1532AA" w14:textId="77777777" w:rsidR="002313C9" w:rsidRPr="002313C9" w:rsidRDefault="002313C9" w:rsidP="00607919">
            <w:pPr>
              <w:spacing w:before="0" w:after="0"/>
              <w:rPr>
                <w:rFonts w:ascii="Arial" w:eastAsia="Times New Roman" w:hAnsi="Arial" w:cs="Arial"/>
                <w:sz w:val="24"/>
                <w:szCs w:val="24"/>
                <w:lang w:eastAsia="es-419"/>
              </w:rPr>
            </w:pPr>
          </w:p>
          <w:p w14:paraId="3445949A"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3080B9C" w14:textId="77777777" w:rsidTr="00607919">
        <w:trPr>
          <w:trHeight w:val="820"/>
        </w:trPr>
        <w:tc>
          <w:tcPr>
            <w:tcW w:w="8784" w:type="dxa"/>
            <w:gridSpan w:val="4"/>
          </w:tcPr>
          <w:p w14:paraId="1EB61B7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B4765D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0D1AADE5"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538DD3ED"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2088CD57" w14:textId="77777777" w:rsidTr="00607919">
        <w:tc>
          <w:tcPr>
            <w:tcW w:w="3920" w:type="dxa"/>
            <w:gridSpan w:val="3"/>
          </w:tcPr>
          <w:p w14:paraId="66B2115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8506D9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B097FAF" w14:textId="77777777" w:rsidTr="00607919">
        <w:tc>
          <w:tcPr>
            <w:tcW w:w="3920" w:type="dxa"/>
            <w:gridSpan w:val="3"/>
          </w:tcPr>
          <w:p w14:paraId="3B3A3EC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487064D" w14:textId="77777777" w:rsidR="002313C9" w:rsidRPr="002313C9" w:rsidRDefault="002313C9">
            <w:pPr>
              <w:keepNext/>
              <w:spacing w:before="0" w:after="0"/>
              <w:rPr>
                <w:rFonts w:ascii="Arial" w:eastAsia="Arial" w:hAnsi="Arial" w:cs="Arial"/>
                <w:sz w:val="22"/>
                <w:szCs w:val="22"/>
                <w:lang w:eastAsia="es-419"/>
              </w:rPr>
            </w:pPr>
          </w:p>
        </w:tc>
      </w:tr>
    </w:tbl>
    <w:p w14:paraId="1529100F" w14:textId="59487E5B" w:rsidR="00AB7B6B" w:rsidRDefault="00AB7B6B">
      <w:pPr>
        <w:pStyle w:val="Descripcin"/>
      </w:pPr>
      <w:bookmarkStart w:id="42" w:name="_Toc25247086"/>
      <w:bookmarkEnd w:id="41"/>
      <w:r>
        <w:t xml:space="preserve">Tabla CU  </w:t>
      </w:r>
      <w:fldSimple w:instr=" SEQ Tabla_CU_ \* ARABIC ">
        <w:r w:rsidR="00B523B5">
          <w:rPr>
            <w:noProof/>
          </w:rPr>
          <w:t>11</w:t>
        </w:r>
      </w:fldSimple>
      <w:r w:rsidRPr="0014405C">
        <w:t>: Mostrar productos</w:t>
      </w:r>
    </w:p>
    <w:bookmarkEnd w:id="42"/>
    <w:p w14:paraId="06740989"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5AC37236" w14:textId="77777777" w:rsidTr="00607919">
        <w:tc>
          <w:tcPr>
            <w:tcW w:w="2812" w:type="dxa"/>
            <w:gridSpan w:val="2"/>
          </w:tcPr>
          <w:p w14:paraId="2C9E7FA6" w14:textId="77777777" w:rsidR="002313C9" w:rsidRPr="002313C9" w:rsidRDefault="002313C9" w:rsidP="00607919">
            <w:pPr>
              <w:spacing w:before="0" w:after="0"/>
              <w:rPr>
                <w:rFonts w:ascii="Arial" w:eastAsia="Arial" w:hAnsi="Arial" w:cs="Arial"/>
                <w:b/>
                <w:sz w:val="22"/>
                <w:szCs w:val="22"/>
                <w:lang w:eastAsia="es-419"/>
              </w:rPr>
            </w:pPr>
            <w:bookmarkStart w:id="43" w:name="_Hlk3907429"/>
            <w:r w:rsidRPr="002313C9">
              <w:rPr>
                <w:rFonts w:ascii="Arial" w:eastAsia="Arial" w:hAnsi="Arial" w:cs="Arial"/>
                <w:b/>
                <w:sz w:val="22"/>
                <w:szCs w:val="22"/>
                <w:lang w:eastAsia="es-419"/>
              </w:rPr>
              <w:lastRenderedPageBreak/>
              <w:t># Ref.</w:t>
            </w:r>
          </w:p>
        </w:tc>
        <w:tc>
          <w:tcPr>
            <w:tcW w:w="5972" w:type="dxa"/>
            <w:gridSpan w:val="2"/>
          </w:tcPr>
          <w:p w14:paraId="5793C398"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CU012</w:t>
            </w:r>
          </w:p>
        </w:tc>
      </w:tr>
      <w:tr w:rsidR="002313C9" w:rsidRPr="002313C9" w14:paraId="78E6DC13" w14:textId="77777777" w:rsidTr="00607919">
        <w:tc>
          <w:tcPr>
            <w:tcW w:w="2812" w:type="dxa"/>
            <w:gridSpan w:val="2"/>
          </w:tcPr>
          <w:p w14:paraId="1701733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DADA02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Servicios</w:t>
            </w:r>
          </w:p>
        </w:tc>
      </w:tr>
      <w:tr w:rsidR="002313C9" w:rsidRPr="002313C9" w14:paraId="2DF14589"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4B95BD2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A86BC43" w14:textId="254988CF"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3366664A"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1C05618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157B39D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58608D5" w14:textId="77777777" w:rsidTr="00607919">
        <w:tc>
          <w:tcPr>
            <w:tcW w:w="2812" w:type="dxa"/>
            <w:gridSpan w:val="2"/>
          </w:tcPr>
          <w:p w14:paraId="7A6EEA6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0C23D3E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32F71ED5" w14:textId="77777777" w:rsidTr="00607919">
        <w:tc>
          <w:tcPr>
            <w:tcW w:w="2812" w:type="dxa"/>
            <w:gridSpan w:val="2"/>
          </w:tcPr>
          <w:p w14:paraId="120DB62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33111FA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AD38BB7" w14:textId="77777777" w:rsidTr="00607919">
        <w:tc>
          <w:tcPr>
            <w:tcW w:w="2812" w:type="dxa"/>
            <w:gridSpan w:val="2"/>
          </w:tcPr>
          <w:p w14:paraId="4D66A5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5F45E5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14B9307A" w14:textId="77777777" w:rsidTr="00607919">
        <w:tc>
          <w:tcPr>
            <w:tcW w:w="2812" w:type="dxa"/>
            <w:gridSpan w:val="2"/>
          </w:tcPr>
          <w:p w14:paraId="60A3C52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05CFECB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Interpretación (uniformidad)</w:t>
            </w:r>
          </w:p>
        </w:tc>
      </w:tr>
      <w:tr w:rsidR="002313C9" w:rsidRPr="002313C9" w14:paraId="78D1541A" w14:textId="77777777" w:rsidTr="00607919">
        <w:tc>
          <w:tcPr>
            <w:tcW w:w="2812" w:type="dxa"/>
            <w:gridSpan w:val="2"/>
          </w:tcPr>
          <w:p w14:paraId="1F8585C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06AB5E7"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servicios disponibles en la plataforma y filtrarlos según su tipo de búsqueda.</w:t>
            </w:r>
          </w:p>
        </w:tc>
      </w:tr>
      <w:tr w:rsidR="002313C9" w:rsidRPr="002313C9" w14:paraId="7BD32EA7" w14:textId="77777777" w:rsidTr="00607919">
        <w:trPr>
          <w:trHeight w:val="240"/>
        </w:trPr>
        <w:tc>
          <w:tcPr>
            <w:tcW w:w="1388" w:type="dxa"/>
            <w:vMerge w:val="restart"/>
          </w:tcPr>
          <w:p w14:paraId="11946CF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624515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A52214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CU0012; CU013; CU014; C015; CU016</w:t>
            </w:r>
          </w:p>
        </w:tc>
      </w:tr>
      <w:tr w:rsidR="002313C9" w:rsidRPr="002313C9" w14:paraId="62806AAA" w14:textId="77777777" w:rsidTr="00607919">
        <w:trPr>
          <w:trHeight w:val="240"/>
        </w:trPr>
        <w:tc>
          <w:tcPr>
            <w:tcW w:w="1388" w:type="dxa"/>
            <w:vMerge/>
          </w:tcPr>
          <w:p w14:paraId="6FB1ADA8"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0E6002F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45D833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 RF09</w:t>
            </w:r>
          </w:p>
        </w:tc>
      </w:tr>
      <w:tr w:rsidR="002313C9" w:rsidRPr="002313C9" w14:paraId="3EAB220A" w14:textId="77777777" w:rsidTr="00607919">
        <w:tc>
          <w:tcPr>
            <w:tcW w:w="2812" w:type="dxa"/>
            <w:gridSpan w:val="2"/>
          </w:tcPr>
          <w:p w14:paraId="7388DBB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6462D5A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consultar servicios disponibles y contactarse con un técnico para recibir asesoría.</w:t>
            </w:r>
          </w:p>
        </w:tc>
      </w:tr>
      <w:tr w:rsidR="002313C9" w:rsidRPr="002313C9" w14:paraId="07A57DFB" w14:textId="77777777" w:rsidTr="00607919">
        <w:tc>
          <w:tcPr>
            <w:tcW w:w="8784" w:type="dxa"/>
            <w:gridSpan w:val="4"/>
          </w:tcPr>
          <w:p w14:paraId="4645A03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8203BDD"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538C0856" w14:textId="77777777" w:rsidTr="00607919">
        <w:trPr>
          <w:trHeight w:val="880"/>
        </w:trPr>
        <w:tc>
          <w:tcPr>
            <w:tcW w:w="3920" w:type="dxa"/>
            <w:gridSpan w:val="3"/>
          </w:tcPr>
          <w:p w14:paraId="72DEC0D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6994DA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consultar los servicios disponibles en la plataforma y clasificarlos según su interés.</w:t>
            </w:r>
          </w:p>
          <w:p w14:paraId="2244CD39" w14:textId="77777777" w:rsidR="002313C9" w:rsidRPr="002313C9" w:rsidRDefault="002313C9" w:rsidP="00607919">
            <w:pPr>
              <w:spacing w:before="0" w:after="0"/>
              <w:rPr>
                <w:rFonts w:ascii="Arial" w:eastAsia="Arial" w:hAnsi="Arial" w:cs="Arial"/>
                <w:b/>
                <w:sz w:val="22"/>
                <w:szCs w:val="22"/>
                <w:lang w:eastAsia="es-419"/>
              </w:rPr>
            </w:pPr>
          </w:p>
          <w:p w14:paraId="4481B71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contacta un asesor para recibir asesoría con respecto al servicio que desea</w:t>
            </w:r>
          </w:p>
        </w:tc>
        <w:tc>
          <w:tcPr>
            <w:tcW w:w="4864" w:type="dxa"/>
          </w:tcPr>
          <w:p w14:paraId="3F5A77E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CB5A9E4" w14:textId="77777777" w:rsidR="002313C9" w:rsidRPr="002313C9" w:rsidRDefault="002313C9" w:rsidP="00607919">
            <w:pPr>
              <w:spacing w:before="0" w:after="0"/>
              <w:rPr>
                <w:rFonts w:ascii="Arial" w:eastAsia="Arial" w:hAnsi="Arial" w:cs="Arial"/>
                <w:b/>
                <w:sz w:val="22"/>
                <w:szCs w:val="22"/>
                <w:lang w:eastAsia="es-419"/>
              </w:rPr>
            </w:pPr>
          </w:p>
          <w:p w14:paraId="3043375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Clasifica y organiza los servicios según los filtros seleccionados por el usuario.</w:t>
            </w:r>
          </w:p>
          <w:p w14:paraId="1DADEDB4" w14:textId="77777777" w:rsidR="002313C9" w:rsidRPr="002313C9" w:rsidRDefault="002313C9" w:rsidP="00607919">
            <w:pPr>
              <w:spacing w:before="0" w:after="0"/>
              <w:rPr>
                <w:rFonts w:ascii="Arial" w:eastAsia="Arial" w:hAnsi="Arial" w:cs="Arial"/>
                <w:b/>
                <w:sz w:val="22"/>
                <w:szCs w:val="22"/>
                <w:lang w:eastAsia="es-419"/>
              </w:rPr>
            </w:pPr>
          </w:p>
          <w:p w14:paraId="3484CC9C" w14:textId="77777777" w:rsidR="002313C9" w:rsidRPr="002313C9" w:rsidRDefault="002313C9" w:rsidP="00607919">
            <w:pPr>
              <w:spacing w:before="0" w:after="0"/>
              <w:rPr>
                <w:rFonts w:ascii="Arial" w:eastAsia="Arial" w:hAnsi="Arial" w:cs="Arial"/>
                <w:b/>
                <w:sz w:val="22"/>
                <w:szCs w:val="22"/>
                <w:lang w:eastAsia="es-419"/>
              </w:rPr>
            </w:pPr>
          </w:p>
          <w:p w14:paraId="65AA5BA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Contacta a un asesor disponible para resolver la inquietud del usuario</w:t>
            </w:r>
          </w:p>
        </w:tc>
      </w:tr>
      <w:tr w:rsidR="002313C9" w:rsidRPr="002313C9" w14:paraId="4C6DB11B" w14:textId="77777777" w:rsidTr="00607919">
        <w:tc>
          <w:tcPr>
            <w:tcW w:w="3920" w:type="dxa"/>
            <w:gridSpan w:val="3"/>
          </w:tcPr>
          <w:p w14:paraId="3E28BB2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BA1E22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Aparecerá una lista de todos los servicios disponibles para que el usuario los pueda consultar, según los filtros aplicados</w:t>
            </w:r>
          </w:p>
        </w:tc>
      </w:tr>
      <w:tr w:rsidR="002313C9" w:rsidRPr="002313C9" w14:paraId="64C78E72" w14:textId="77777777" w:rsidTr="00607919">
        <w:trPr>
          <w:trHeight w:val="820"/>
        </w:trPr>
        <w:tc>
          <w:tcPr>
            <w:tcW w:w="8784" w:type="dxa"/>
            <w:gridSpan w:val="4"/>
          </w:tcPr>
          <w:p w14:paraId="273048D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266B5B3" w14:textId="77777777" w:rsidR="002313C9" w:rsidRPr="002313C9" w:rsidRDefault="002313C9" w:rsidP="00607919">
            <w:pPr>
              <w:spacing w:before="0" w:after="0"/>
              <w:rPr>
                <w:rFonts w:ascii="Arial" w:eastAsia="Times New Roman" w:hAnsi="Arial" w:cs="Arial"/>
                <w:sz w:val="24"/>
                <w:szCs w:val="24"/>
                <w:lang w:eastAsia="es-419"/>
              </w:rPr>
            </w:pPr>
          </w:p>
          <w:p w14:paraId="39554ED9" w14:textId="77777777" w:rsidR="002313C9" w:rsidRPr="002313C9" w:rsidRDefault="002313C9" w:rsidP="00607919">
            <w:pPr>
              <w:spacing w:before="0" w:after="0"/>
              <w:rPr>
                <w:rFonts w:ascii="Arial" w:eastAsia="Times New Roman" w:hAnsi="Arial" w:cs="Arial"/>
                <w:sz w:val="24"/>
                <w:szCs w:val="24"/>
                <w:lang w:eastAsia="es-419"/>
              </w:rPr>
            </w:pPr>
          </w:p>
          <w:p w14:paraId="18BEA4DE"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572248BA" w14:textId="77777777" w:rsidTr="00607919">
        <w:trPr>
          <w:trHeight w:val="820"/>
        </w:trPr>
        <w:tc>
          <w:tcPr>
            <w:tcW w:w="8784" w:type="dxa"/>
            <w:gridSpan w:val="4"/>
          </w:tcPr>
          <w:p w14:paraId="56B0954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F5C049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1829AE83"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1218A944"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824B848" w14:textId="77777777" w:rsidTr="00607919">
        <w:tc>
          <w:tcPr>
            <w:tcW w:w="3920" w:type="dxa"/>
            <w:gridSpan w:val="3"/>
          </w:tcPr>
          <w:p w14:paraId="594CFC2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9727CA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3097E0BE" w14:textId="77777777" w:rsidTr="00607919">
        <w:tc>
          <w:tcPr>
            <w:tcW w:w="3920" w:type="dxa"/>
            <w:gridSpan w:val="3"/>
          </w:tcPr>
          <w:p w14:paraId="73BE833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6EBBAAE4" w14:textId="77777777" w:rsidR="002313C9" w:rsidRPr="002313C9" w:rsidRDefault="002313C9">
            <w:pPr>
              <w:keepNext/>
              <w:spacing w:before="0" w:after="0"/>
              <w:rPr>
                <w:rFonts w:ascii="Arial" w:eastAsia="Arial" w:hAnsi="Arial" w:cs="Arial"/>
                <w:sz w:val="22"/>
                <w:szCs w:val="22"/>
                <w:lang w:eastAsia="es-419"/>
              </w:rPr>
            </w:pPr>
          </w:p>
        </w:tc>
      </w:tr>
    </w:tbl>
    <w:p w14:paraId="139D1C8B" w14:textId="633CFD6D" w:rsidR="00AB7B6B" w:rsidRDefault="00AB7B6B">
      <w:pPr>
        <w:pStyle w:val="Descripcin"/>
      </w:pPr>
      <w:bookmarkStart w:id="44" w:name="_Toc25247087"/>
      <w:bookmarkEnd w:id="43"/>
      <w:r>
        <w:t xml:space="preserve">Tabla CU  </w:t>
      </w:r>
      <w:fldSimple w:instr=" SEQ Tabla_CU_ \* ARABIC ">
        <w:r w:rsidR="00B523B5">
          <w:rPr>
            <w:noProof/>
          </w:rPr>
          <w:t>12</w:t>
        </w:r>
      </w:fldSimple>
      <w:r w:rsidRPr="00766762">
        <w:t>: Servicios</w:t>
      </w:r>
    </w:p>
    <w:bookmarkEnd w:id="44"/>
    <w:p w14:paraId="4D95B2DD"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34A2571E" w14:textId="77777777" w:rsidTr="00607919">
        <w:tc>
          <w:tcPr>
            <w:tcW w:w="2812" w:type="dxa"/>
            <w:gridSpan w:val="2"/>
          </w:tcPr>
          <w:p w14:paraId="094E2566" w14:textId="77777777" w:rsidR="002313C9" w:rsidRPr="002313C9" w:rsidRDefault="002313C9" w:rsidP="00607919">
            <w:pPr>
              <w:spacing w:before="0" w:after="0"/>
              <w:rPr>
                <w:rFonts w:ascii="Arial" w:eastAsia="Arial" w:hAnsi="Arial" w:cs="Arial"/>
                <w:b/>
                <w:sz w:val="22"/>
                <w:szCs w:val="22"/>
                <w:lang w:eastAsia="es-419"/>
              </w:rPr>
            </w:pPr>
            <w:bookmarkStart w:id="45" w:name="_Hlk3907480"/>
            <w:r w:rsidRPr="002313C9">
              <w:rPr>
                <w:rFonts w:ascii="Arial" w:eastAsia="Arial" w:hAnsi="Arial" w:cs="Arial"/>
                <w:b/>
                <w:sz w:val="22"/>
                <w:szCs w:val="22"/>
                <w:lang w:eastAsia="es-419"/>
              </w:rPr>
              <w:lastRenderedPageBreak/>
              <w:t># Ref.</w:t>
            </w:r>
          </w:p>
        </w:tc>
        <w:tc>
          <w:tcPr>
            <w:tcW w:w="5972" w:type="dxa"/>
            <w:gridSpan w:val="2"/>
          </w:tcPr>
          <w:p w14:paraId="15FD61EC"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CU013</w:t>
            </w:r>
          </w:p>
        </w:tc>
      </w:tr>
      <w:tr w:rsidR="002313C9" w:rsidRPr="002313C9" w14:paraId="6ECD7E08" w14:textId="77777777" w:rsidTr="00607919">
        <w:tc>
          <w:tcPr>
            <w:tcW w:w="2812" w:type="dxa"/>
            <w:gridSpan w:val="2"/>
          </w:tcPr>
          <w:p w14:paraId="52F4F3E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1A3E9B0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4"/>
                <w:szCs w:val="24"/>
                <w:lang w:eastAsia="es-419"/>
              </w:rPr>
              <w:t>Probar rendimiento</w:t>
            </w:r>
          </w:p>
        </w:tc>
      </w:tr>
      <w:tr w:rsidR="002313C9" w:rsidRPr="002313C9" w14:paraId="2B3F1638"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5C68DEB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3E35A67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6887FC3A"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2E441BA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5E620E1" w14:textId="5EFD471E" w:rsidR="002313C9" w:rsidRPr="002313C9" w:rsidRDefault="00837DE4" w:rsidP="00607919">
            <w:pPr>
              <w:spacing w:before="0" w:after="0"/>
              <w:rPr>
                <w:rFonts w:ascii="Arial" w:eastAsia="Arial" w:hAnsi="Arial" w:cs="Arial"/>
                <w:sz w:val="22"/>
                <w:szCs w:val="22"/>
                <w:lang w:eastAsia="es-419"/>
              </w:rPr>
            </w:pPr>
            <w:r>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684EC31E" w14:textId="77777777" w:rsidTr="00607919">
        <w:tc>
          <w:tcPr>
            <w:tcW w:w="2812" w:type="dxa"/>
            <w:gridSpan w:val="2"/>
          </w:tcPr>
          <w:p w14:paraId="43E4288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2F33BE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995B1B9" w14:textId="77777777" w:rsidTr="00607919">
        <w:tc>
          <w:tcPr>
            <w:tcW w:w="2812" w:type="dxa"/>
            <w:gridSpan w:val="2"/>
          </w:tcPr>
          <w:p w14:paraId="30A055C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120875A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1F19B774" w14:textId="77777777" w:rsidTr="00607919">
        <w:tc>
          <w:tcPr>
            <w:tcW w:w="2812" w:type="dxa"/>
            <w:gridSpan w:val="2"/>
          </w:tcPr>
          <w:p w14:paraId="2ECFF94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B9BB272"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5BAA175D" w14:textId="77777777" w:rsidTr="00607919">
        <w:tc>
          <w:tcPr>
            <w:tcW w:w="2812" w:type="dxa"/>
            <w:gridSpan w:val="2"/>
          </w:tcPr>
          <w:p w14:paraId="389F905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C704F9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2D6918AD" w14:textId="77777777" w:rsidTr="00607919">
        <w:tc>
          <w:tcPr>
            <w:tcW w:w="2812" w:type="dxa"/>
            <w:gridSpan w:val="2"/>
          </w:tcPr>
          <w:p w14:paraId="274F3DE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26059437"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3F13D3A7" w14:textId="77777777" w:rsidR="002313C9" w:rsidRPr="002313C9" w:rsidRDefault="002313C9" w:rsidP="00607919">
            <w:pPr>
              <w:spacing w:before="0" w:after="0"/>
              <w:rPr>
                <w:rFonts w:ascii="Arial" w:eastAsia="Arial" w:hAnsi="Arial" w:cs="Arial"/>
                <w:sz w:val="24"/>
                <w:szCs w:val="24"/>
                <w:lang w:eastAsia="es-419"/>
              </w:rPr>
            </w:pPr>
          </w:p>
          <w:p w14:paraId="76AB870E"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1BA24EEC" w14:textId="77777777" w:rsidTr="00607919">
        <w:trPr>
          <w:trHeight w:val="240"/>
        </w:trPr>
        <w:tc>
          <w:tcPr>
            <w:tcW w:w="1388" w:type="dxa"/>
            <w:vMerge w:val="restart"/>
          </w:tcPr>
          <w:p w14:paraId="33E4709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DC08FE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F5E319E" w14:textId="0001C46B"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CU012; CU013</w:t>
            </w:r>
          </w:p>
        </w:tc>
      </w:tr>
      <w:tr w:rsidR="002313C9" w:rsidRPr="002313C9" w14:paraId="0743E44E" w14:textId="77777777" w:rsidTr="00607919">
        <w:trPr>
          <w:trHeight w:val="240"/>
        </w:trPr>
        <w:tc>
          <w:tcPr>
            <w:tcW w:w="1388" w:type="dxa"/>
            <w:vMerge/>
          </w:tcPr>
          <w:p w14:paraId="3CBA6304"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55755B8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2454A66"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4866F3DF" w14:textId="77777777" w:rsidTr="00607919">
        <w:tc>
          <w:tcPr>
            <w:tcW w:w="2812" w:type="dxa"/>
            <w:gridSpan w:val="2"/>
          </w:tcPr>
          <w:p w14:paraId="529A2F1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000E873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probar rendimiento</w:t>
            </w:r>
          </w:p>
        </w:tc>
      </w:tr>
      <w:tr w:rsidR="002313C9" w:rsidRPr="002313C9" w14:paraId="0A3337E3" w14:textId="77777777" w:rsidTr="00607919">
        <w:tc>
          <w:tcPr>
            <w:tcW w:w="8784" w:type="dxa"/>
            <w:gridSpan w:val="4"/>
          </w:tcPr>
          <w:p w14:paraId="30A67B2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DCF0657"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6CBA04BE" w14:textId="77777777" w:rsidTr="00607919">
        <w:trPr>
          <w:trHeight w:val="880"/>
        </w:trPr>
        <w:tc>
          <w:tcPr>
            <w:tcW w:w="3920" w:type="dxa"/>
            <w:gridSpan w:val="3"/>
          </w:tcPr>
          <w:p w14:paraId="69F3B1B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4F69B4B"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solicitar el servicio de probar rendimiento en su equipo de cómputo.</w:t>
            </w:r>
          </w:p>
          <w:p w14:paraId="43B05AD9" w14:textId="77777777" w:rsidR="002313C9" w:rsidRPr="002313C9" w:rsidRDefault="002313C9" w:rsidP="00607919">
            <w:pPr>
              <w:spacing w:before="0" w:after="0"/>
              <w:rPr>
                <w:rFonts w:ascii="Arial" w:eastAsia="Arial" w:hAnsi="Arial" w:cs="Arial"/>
                <w:b/>
                <w:sz w:val="22"/>
                <w:szCs w:val="22"/>
                <w:lang w:eastAsia="es-419"/>
              </w:rPr>
            </w:pPr>
          </w:p>
          <w:p w14:paraId="5F99FF10"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31DAE68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5CB6B9E" w14:textId="77777777" w:rsidR="002313C9" w:rsidRPr="002313C9" w:rsidRDefault="002313C9" w:rsidP="00607919">
            <w:pPr>
              <w:spacing w:before="0" w:after="0"/>
              <w:rPr>
                <w:rFonts w:ascii="Arial" w:eastAsia="Arial" w:hAnsi="Arial" w:cs="Arial"/>
                <w:b/>
                <w:sz w:val="22"/>
                <w:szCs w:val="22"/>
                <w:lang w:eastAsia="es-419"/>
              </w:rPr>
            </w:pPr>
          </w:p>
          <w:p w14:paraId="57EC4F4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1FAB6B68" w14:textId="77777777" w:rsidR="002313C9" w:rsidRPr="002313C9" w:rsidRDefault="002313C9" w:rsidP="00607919">
            <w:pPr>
              <w:spacing w:before="0" w:after="0"/>
              <w:rPr>
                <w:rFonts w:ascii="Arial" w:eastAsia="Arial" w:hAnsi="Arial" w:cs="Arial"/>
                <w:b/>
                <w:sz w:val="22"/>
                <w:szCs w:val="22"/>
                <w:lang w:eastAsia="es-419"/>
              </w:rPr>
            </w:pPr>
          </w:p>
          <w:p w14:paraId="0E44493B" w14:textId="77777777" w:rsidR="002313C9" w:rsidRPr="002313C9" w:rsidRDefault="002313C9" w:rsidP="00607919">
            <w:pPr>
              <w:spacing w:before="0" w:after="0"/>
              <w:rPr>
                <w:rFonts w:ascii="Arial" w:eastAsia="Arial" w:hAnsi="Arial" w:cs="Arial"/>
                <w:b/>
                <w:sz w:val="22"/>
                <w:szCs w:val="22"/>
                <w:lang w:eastAsia="es-419"/>
              </w:rPr>
            </w:pPr>
          </w:p>
        </w:tc>
      </w:tr>
      <w:tr w:rsidR="002313C9" w:rsidRPr="002313C9" w14:paraId="6FE0C4CF" w14:textId="77777777" w:rsidTr="00607919">
        <w:tc>
          <w:tcPr>
            <w:tcW w:w="3920" w:type="dxa"/>
            <w:gridSpan w:val="3"/>
          </w:tcPr>
          <w:p w14:paraId="3754E2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4E856E2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61BA337F" w14:textId="77777777" w:rsidTr="00607919">
        <w:trPr>
          <w:trHeight w:val="820"/>
        </w:trPr>
        <w:tc>
          <w:tcPr>
            <w:tcW w:w="8784" w:type="dxa"/>
            <w:gridSpan w:val="4"/>
          </w:tcPr>
          <w:p w14:paraId="1CEB1AD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02712AE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4A88C63A" w14:textId="77777777" w:rsidR="002313C9" w:rsidRPr="002313C9" w:rsidRDefault="002313C9" w:rsidP="00607919">
            <w:pPr>
              <w:spacing w:before="0" w:after="0"/>
              <w:rPr>
                <w:rFonts w:ascii="Arial" w:eastAsia="Times New Roman" w:hAnsi="Arial" w:cs="Arial"/>
                <w:sz w:val="24"/>
                <w:szCs w:val="24"/>
                <w:lang w:eastAsia="es-419"/>
              </w:rPr>
            </w:pPr>
          </w:p>
          <w:p w14:paraId="7C2969C6" w14:textId="77777777" w:rsidR="002313C9" w:rsidRPr="002313C9" w:rsidRDefault="002313C9" w:rsidP="00607919">
            <w:pPr>
              <w:spacing w:before="0" w:after="0"/>
              <w:rPr>
                <w:rFonts w:ascii="Arial" w:eastAsia="Times New Roman" w:hAnsi="Arial" w:cs="Arial"/>
                <w:sz w:val="24"/>
                <w:szCs w:val="24"/>
                <w:lang w:eastAsia="es-419"/>
              </w:rPr>
            </w:pPr>
          </w:p>
          <w:p w14:paraId="5BCBC571" w14:textId="77777777" w:rsidR="002313C9" w:rsidRPr="002313C9" w:rsidRDefault="002313C9" w:rsidP="00607919">
            <w:pPr>
              <w:spacing w:before="0" w:after="0"/>
              <w:rPr>
                <w:rFonts w:ascii="Arial" w:eastAsia="Times New Roman" w:hAnsi="Arial" w:cs="Arial"/>
                <w:sz w:val="24"/>
                <w:szCs w:val="24"/>
                <w:lang w:eastAsia="es-419"/>
              </w:rPr>
            </w:pPr>
          </w:p>
          <w:p w14:paraId="33626B46"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7BC1338" w14:textId="77777777" w:rsidTr="00607919">
        <w:trPr>
          <w:trHeight w:val="820"/>
        </w:trPr>
        <w:tc>
          <w:tcPr>
            <w:tcW w:w="8784" w:type="dxa"/>
            <w:gridSpan w:val="4"/>
          </w:tcPr>
          <w:p w14:paraId="3F566B8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167CC1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360D9B72"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43113F74"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C21BEAB" w14:textId="77777777" w:rsidTr="00607919">
        <w:tc>
          <w:tcPr>
            <w:tcW w:w="3920" w:type="dxa"/>
            <w:gridSpan w:val="3"/>
          </w:tcPr>
          <w:p w14:paraId="553A092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2E7E3E1E"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670B2695" w14:textId="77777777" w:rsidTr="00607919">
        <w:tc>
          <w:tcPr>
            <w:tcW w:w="3920" w:type="dxa"/>
            <w:gridSpan w:val="3"/>
          </w:tcPr>
          <w:p w14:paraId="759C81A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027EF11" w14:textId="77777777" w:rsidR="002313C9" w:rsidRPr="002313C9" w:rsidRDefault="002313C9">
            <w:pPr>
              <w:keepNext/>
              <w:spacing w:before="0" w:after="0"/>
              <w:rPr>
                <w:rFonts w:ascii="Arial" w:eastAsia="Arial" w:hAnsi="Arial" w:cs="Arial"/>
                <w:sz w:val="22"/>
                <w:szCs w:val="22"/>
                <w:lang w:eastAsia="es-419"/>
              </w:rPr>
            </w:pPr>
          </w:p>
        </w:tc>
      </w:tr>
    </w:tbl>
    <w:p w14:paraId="30CE017C" w14:textId="1A9557B4" w:rsidR="00AB7B6B" w:rsidRDefault="00AB7B6B">
      <w:pPr>
        <w:pStyle w:val="Descripcin"/>
      </w:pPr>
      <w:bookmarkStart w:id="46" w:name="_Toc25247088"/>
      <w:bookmarkEnd w:id="45"/>
      <w:r>
        <w:t xml:space="preserve">Tabla CU  </w:t>
      </w:r>
      <w:fldSimple w:instr=" SEQ Tabla_CU_ \* ARABIC ">
        <w:r w:rsidR="00B523B5">
          <w:rPr>
            <w:noProof/>
          </w:rPr>
          <w:t>13</w:t>
        </w:r>
      </w:fldSimple>
      <w:del w:id="47" w:author="Otoniel Hernandez Garzon" w:date="2019-11-27T11:27:00Z">
        <w:r w:rsidDel="008C2740">
          <w:delText xml:space="preserve">: </w:delText>
        </w:r>
        <w:r w:rsidRPr="00921E03" w:rsidDel="008C2740">
          <w:delText>:</w:delText>
        </w:r>
      </w:del>
      <w:ins w:id="48" w:author="Otoniel Hernandez Garzon" w:date="2019-11-27T11:27:00Z">
        <w:r w:rsidR="008C2740">
          <w:t>::</w:t>
        </w:r>
      </w:ins>
      <w:r w:rsidRPr="00921E03">
        <w:t xml:space="preserve"> Probar rendimiento</w:t>
      </w:r>
    </w:p>
    <w:bookmarkEnd w:id="46"/>
    <w:p w14:paraId="31D3FFF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8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19"/>
        <w:gridCol w:w="4864"/>
        <w:gridCol w:w="9"/>
      </w:tblGrid>
      <w:tr w:rsidR="002313C9" w:rsidRPr="002313C9" w14:paraId="685F8230" w14:textId="77777777" w:rsidTr="00607919">
        <w:tc>
          <w:tcPr>
            <w:tcW w:w="2812" w:type="dxa"/>
            <w:gridSpan w:val="2"/>
          </w:tcPr>
          <w:p w14:paraId="2D0E83EA" w14:textId="77777777" w:rsidR="002313C9" w:rsidRPr="002313C9" w:rsidRDefault="002313C9" w:rsidP="00607919">
            <w:pPr>
              <w:spacing w:before="0" w:after="0"/>
              <w:rPr>
                <w:rFonts w:ascii="Arial" w:eastAsia="Arial" w:hAnsi="Arial" w:cs="Arial"/>
                <w:b/>
                <w:sz w:val="22"/>
                <w:szCs w:val="22"/>
                <w:lang w:eastAsia="es-419"/>
              </w:rPr>
            </w:pPr>
            <w:bookmarkStart w:id="49" w:name="_Hlk3907649"/>
            <w:r w:rsidRPr="002313C9">
              <w:rPr>
                <w:rFonts w:ascii="Arial" w:eastAsia="Arial" w:hAnsi="Arial" w:cs="Arial"/>
                <w:b/>
                <w:sz w:val="22"/>
                <w:szCs w:val="22"/>
                <w:lang w:eastAsia="es-419"/>
              </w:rPr>
              <w:lastRenderedPageBreak/>
              <w:t># Ref.</w:t>
            </w:r>
          </w:p>
        </w:tc>
        <w:tc>
          <w:tcPr>
            <w:tcW w:w="5992" w:type="dxa"/>
            <w:gridSpan w:val="3"/>
          </w:tcPr>
          <w:p w14:paraId="20E766C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CU014</w:t>
            </w:r>
          </w:p>
        </w:tc>
      </w:tr>
      <w:tr w:rsidR="002313C9" w:rsidRPr="002313C9" w14:paraId="4963EBA6" w14:textId="77777777" w:rsidTr="00607919">
        <w:tc>
          <w:tcPr>
            <w:tcW w:w="2812" w:type="dxa"/>
            <w:gridSpan w:val="2"/>
          </w:tcPr>
          <w:p w14:paraId="331262B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92" w:type="dxa"/>
            <w:gridSpan w:val="3"/>
          </w:tcPr>
          <w:p w14:paraId="636233A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4"/>
                <w:szCs w:val="24"/>
                <w:lang w:eastAsia="es-419"/>
              </w:rPr>
              <w:t>Respaldo de información</w:t>
            </w:r>
          </w:p>
        </w:tc>
      </w:tr>
      <w:tr w:rsidR="002313C9" w:rsidRPr="002313C9" w14:paraId="5264F1F7"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19542DA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92" w:type="dxa"/>
            <w:gridSpan w:val="3"/>
            <w:tcBorders>
              <w:left w:val="single" w:sz="4" w:space="0" w:color="000000"/>
              <w:bottom w:val="single" w:sz="4" w:space="0" w:color="000000"/>
            </w:tcBorders>
          </w:tcPr>
          <w:p w14:paraId="4D690EAD"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C4804A0"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05A378E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92" w:type="dxa"/>
            <w:gridSpan w:val="3"/>
            <w:tcBorders>
              <w:top w:val="single" w:sz="4" w:space="0" w:color="000000"/>
              <w:left w:val="single" w:sz="4" w:space="0" w:color="000000"/>
            </w:tcBorders>
          </w:tcPr>
          <w:p w14:paraId="6B613C02" w14:textId="78A3E99F"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Jhost</w:t>
            </w:r>
            <w:r w:rsidR="00837DE4">
              <w:rPr>
                <w:rFonts w:ascii="Arial" w:eastAsia="Arial" w:hAnsi="Arial" w:cs="Arial"/>
                <w:sz w:val="22"/>
                <w:szCs w:val="22"/>
                <w:lang w:eastAsia="es-419"/>
              </w:rPr>
              <w:t>h</w:t>
            </w:r>
            <w:r w:rsidRPr="002313C9">
              <w:rPr>
                <w:rFonts w:ascii="Arial" w:eastAsia="Arial" w:hAnsi="Arial" w:cs="Arial"/>
                <w:sz w:val="22"/>
                <w:szCs w:val="22"/>
                <w:lang w:eastAsia="es-419"/>
              </w:rPr>
              <w:t>in Céspedes</w:t>
            </w:r>
          </w:p>
        </w:tc>
      </w:tr>
      <w:tr w:rsidR="002313C9" w:rsidRPr="002313C9" w14:paraId="1D70C14D" w14:textId="77777777" w:rsidTr="00607919">
        <w:tc>
          <w:tcPr>
            <w:tcW w:w="2812" w:type="dxa"/>
            <w:gridSpan w:val="2"/>
          </w:tcPr>
          <w:p w14:paraId="41E6372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92" w:type="dxa"/>
            <w:gridSpan w:val="3"/>
          </w:tcPr>
          <w:p w14:paraId="37DFBD5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3CD6DA1" w14:textId="77777777" w:rsidTr="00607919">
        <w:tc>
          <w:tcPr>
            <w:tcW w:w="2812" w:type="dxa"/>
            <w:gridSpan w:val="2"/>
          </w:tcPr>
          <w:p w14:paraId="09B46E0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92" w:type="dxa"/>
            <w:gridSpan w:val="3"/>
          </w:tcPr>
          <w:p w14:paraId="69ECFDB1"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92C5C0D" w14:textId="77777777" w:rsidTr="00607919">
        <w:tc>
          <w:tcPr>
            <w:tcW w:w="2812" w:type="dxa"/>
            <w:gridSpan w:val="2"/>
          </w:tcPr>
          <w:p w14:paraId="3AF39CC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92" w:type="dxa"/>
            <w:gridSpan w:val="3"/>
          </w:tcPr>
          <w:p w14:paraId="2ED1FEE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6A79F7FB" w14:textId="77777777" w:rsidTr="00607919">
        <w:tc>
          <w:tcPr>
            <w:tcW w:w="2812" w:type="dxa"/>
            <w:gridSpan w:val="2"/>
          </w:tcPr>
          <w:p w14:paraId="45D435C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92" w:type="dxa"/>
            <w:gridSpan w:val="3"/>
          </w:tcPr>
          <w:p w14:paraId="792062C4"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10894311" w14:textId="77777777" w:rsidTr="00607919">
        <w:tc>
          <w:tcPr>
            <w:tcW w:w="2812" w:type="dxa"/>
            <w:gridSpan w:val="2"/>
          </w:tcPr>
          <w:p w14:paraId="642B3EE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92" w:type="dxa"/>
            <w:gridSpan w:val="3"/>
          </w:tcPr>
          <w:p w14:paraId="6A194B9B"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677666C7" w14:textId="77777777" w:rsidR="002313C9" w:rsidRPr="002313C9" w:rsidRDefault="002313C9" w:rsidP="00607919">
            <w:pPr>
              <w:spacing w:before="0" w:after="0"/>
              <w:rPr>
                <w:rFonts w:ascii="Arial" w:eastAsia="Arial" w:hAnsi="Arial" w:cs="Arial"/>
                <w:sz w:val="24"/>
                <w:szCs w:val="24"/>
                <w:lang w:eastAsia="es-419"/>
              </w:rPr>
            </w:pPr>
          </w:p>
          <w:p w14:paraId="4451C898" w14:textId="77777777" w:rsidR="002313C9" w:rsidRPr="002313C9" w:rsidRDefault="002313C9" w:rsidP="0060791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5BED8F4B" w14:textId="77777777" w:rsidTr="00607919">
        <w:trPr>
          <w:trHeight w:val="240"/>
        </w:trPr>
        <w:tc>
          <w:tcPr>
            <w:tcW w:w="1388" w:type="dxa"/>
            <w:vMerge w:val="restart"/>
          </w:tcPr>
          <w:p w14:paraId="7CDEA07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3BEE56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92" w:type="dxa"/>
            <w:gridSpan w:val="3"/>
            <w:shd w:val="clear" w:color="auto" w:fill="auto"/>
          </w:tcPr>
          <w:p w14:paraId="4D7350BF"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CU012; CU14</w:t>
            </w:r>
          </w:p>
        </w:tc>
      </w:tr>
      <w:tr w:rsidR="002313C9" w:rsidRPr="002313C9" w14:paraId="0C9BD1F1" w14:textId="77777777" w:rsidTr="00607919">
        <w:trPr>
          <w:trHeight w:val="240"/>
        </w:trPr>
        <w:tc>
          <w:tcPr>
            <w:tcW w:w="1388" w:type="dxa"/>
            <w:vMerge/>
          </w:tcPr>
          <w:p w14:paraId="439F1D44" w14:textId="77777777" w:rsidR="002313C9" w:rsidRPr="002313C9" w:rsidRDefault="002313C9" w:rsidP="00607919">
            <w:pPr>
              <w:spacing w:before="0" w:after="0"/>
              <w:rPr>
                <w:rFonts w:ascii="Arial" w:eastAsia="Arial" w:hAnsi="Arial" w:cs="Arial"/>
                <w:sz w:val="22"/>
                <w:szCs w:val="22"/>
                <w:lang w:eastAsia="es-419"/>
              </w:rPr>
            </w:pPr>
          </w:p>
        </w:tc>
        <w:tc>
          <w:tcPr>
            <w:tcW w:w="1424" w:type="dxa"/>
          </w:tcPr>
          <w:p w14:paraId="4A329E8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92" w:type="dxa"/>
            <w:gridSpan w:val="3"/>
            <w:shd w:val="clear" w:color="auto" w:fill="auto"/>
          </w:tcPr>
          <w:p w14:paraId="12F99A29"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58BB0BEF" w14:textId="77777777" w:rsidTr="00607919">
        <w:tc>
          <w:tcPr>
            <w:tcW w:w="2812" w:type="dxa"/>
            <w:gridSpan w:val="2"/>
          </w:tcPr>
          <w:p w14:paraId="50D1C31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92" w:type="dxa"/>
            <w:gridSpan w:val="3"/>
          </w:tcPr>
          <w:p w14:paraId="1A375B6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respaldo de información (Backups)</w:t>
            </w:r>
          </w:p>
        </w:tc>
      </w:tr>
      <w:tr w:rsidR="002313C9" w:rsidRPr="002313C9" w14:paraId="6201CB1F" w14:textId="77777777" w:rsidTr="00607919">
        <w:tc>
          <w:tcPr>
            <w:tcW w:w="8804" w:type="dxa"/>
            <w:gridSpan w:val="5"/>
          </w:tcPr>
          <w:p w14:paraId="1AC5B787"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E1E7881" w14:textId="77777777" w:rsidR="002313C9" w:rsidRPr="002313C9" w:rsidRDefault="002313C9" w:rsidP="00607919">
            <w:pPr>
              <w:spacing w:before="0" w:after="0"/>
              <w:rPr>
                <w:rFonts w:ascii="Arial" w:eastAsia="Arial" w:hAnsi="Arial" w:cs="Arial"/>
                <w:sz w:val="22"/>
                <w:szCs w:val="22"/>
                <w:lang w:eastAsia="es-419"/>
              </w:rPr>
            </w:pPr>
          </w:p>
        </w:tc>
      </w:tr>
      <w:tr w:rsidR="002313C9" w:rsidRPr="002313C9" w14:paraId="7553E157" w14:textId="77777777" w:rsidTr="00607919">
        <w:trPr>
          <w:gridAfter w:val="1"/>
          <w:wAfter w:w="9" w:type="dxa"/>
          <w:trHeight w:val="880"/>
        </w:trPr>
        <w:tc>
          <w:tcPr>
            <w:tcW w:w="3931" w:type="dxa"/>
            <w:gridSpan w:val="3"/>
          </w:tcPr>
          <w:p w14:paraId="79DA516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772DBC0"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solicitar el servicio de respaldo de información (Backup)en su equipo de cómputo.</w:t>
            </w:r>
          </w:p>
          <w:p w14:paraId="1C653915" w14:textId="77777777" w:rsidR="002313C9" w:rsidRPr="002313C9" w:rsidRDefault="002313C9" w:rsidP="00607919">
            <w:pPr>
              <w:spacing w:before="0" w:after="0"/>
              <w:rPr>
                <w:rFonts w:ascii="Arial" w:eastAsia="Arial" w:hAnsi="Arial" w:cs="Arial"/>
                <w:b/>
                <w:sz w:val="22"/>
                <w:szCs w:val="22"/>
                <w:lang w:eastAsia="es-419"/>
              </w:rPr>
            </w:pPr>
          </w:p>
          <w:p w14:paraId="724B966B" w14:textId="77777777" w:rsidR="002313C9" w:rsidRPr="002313C9" w:rsidRDefault="002313C9" w:rsidP="00607919">
            <w:pPr>
              <w:spacing w:before="0" w:after="0"/>
              <w:rPr>
                <w:rFonts w:ascii="Arial" w:eastAsia="Arial" w:hAnsi="Arial" w:cs="Arial"/>
                <w:b/>
                <w:sz w:val="22"/>
                <w:szCs w:val="22"/>
                <w:lang w:eastAsia="es-419"/>
              </w:rPr>
            </w:pPr>
          </w:p>
        </w:tc>
        <w:tc>
          <w:tcPr>
            <w:tcW w:w="4864" w:type="dxa"/>
          </w:tcPr>
          <w:p w14:paraId="58D6852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8BDF903" w14:textId="77777777" w:rsidR="002313C9" w:rsidRPr="002313C9" w:rsidRDefault="002313C9" w:rsidP="00607919">
            <w:pPr>
              <w:spacing w:before="0" w:after="0"/>
              <w:rPr>
                <w:rFonts w:ascii="Arial" w:eastAsia="Arial" w:hAnsi="Arial" w:cs="Arial"/>
                <w:b/>
                <w:sz w:val="22"/>
                <w:szCs w:val="22"/>
                <w:lang w:eastAsia="es-419"/>
              </w:rPr>
            </w:pPr>
          </w:p>
          <w:p w14:paraId="6B06C08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7D13FB96" w14:textId="77777777" w:rsidR="002313C9" w:rsidRPr="002313C9" w:rsidRDefault="002313C9" w:rsidP="00607919">
            <w:pPr>
              <w:spacing w:before="0" w:after="0"/>
              <w:rPr>
                <w:rFonts w:ascii="Arial" w:eastAsia="Arial" w:hAnsi="Arial" w:cs="Arial"/>
                <w:b/>
                <w:sz w:val="22"/>
                <w:szCs w:val="22"/>
                <w:lang w:eastAsia="es-419"/>
              </w:rPr>
            </w:pPr>
          </w:p>
          <w:p w14:paraId="02A7AAE6" w14:textId="77777777" w:rsidR="002313C9" w:rsidRPr="002313C9" w:rsidRDefault="002313C9" w:rsidP="00607919">
            <w:pPr>
              <w:spacing w:before="0" w:after="0"/>
              <w:rPr>
                <w:rFonts w:ascii="Arial" w:eastAsia="Arial" w:hAnsi="Arial" w:cs="Arial"/>
                <w:b/>
                <w:sz w:val="22"/>
                <w:szCs w:val="22"/>
                <w:lang w:eastAsia="es-419"/>
              </w:rPr>
            </w:pPr>
          </w:p>
        </w:tc>
      </w:tr>
      <w:tr w:rsidR="002313C9" w:rsidRPr="002313C9" w14:paraId="708B954A" w14:textId="77777777" w:rsidTr="00607919">
        <w:trPr>
          <w:gridAfter w:val="1"/>
          <w:wAfter w:w="9" w:type="dxa"/>
        </w:trPr>
        <w:tc>
          <w:tcPr>
            <w:tcW w:w="3931" w:type="dxa"/>
            <w:gridSpan w:val="3"/>
          </w:tcPr>
          <w:p w14:paraId="2DF8B1C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8C8204A"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4FAE9ACC" w14:textId="77777777" w:rsidTr="00607919">
        <w:trPr>
          <w:trHeight w:val="820"/>
        </w:trPr>
        <w:tc>
          <w:tcPr>
            <w:tcW w:w="8804" w:type="dxa"/>
            <w:gridSpan w:val="5"/>
          </w:tcPr>
          <w:p w14:paraId="35EB32F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1B0FFE89"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4FA49374" w14:textId="77777777" w:rsidR="002313C9" w:rsidRPr="002313C9" w:rsidRDefault="002313C9" w:rsidP="00607919">
            <w:pPr>
              <w:spacing w:before="0" w:after="0"/>
              <w:rPr>
                <w:rFonts w:ascii="Arial" w:eastAsia="Times New Roman" w:hAnsi="Arial" w:cs="Arial"/>
                <w:sz w:val="24"/>
                <w:szCs w:val="24"/>
                <w:lang w:eastAsia="es-419"/>
              </w:rPr>
            </w:pPr>
          </w:p>
          <w:p w14:paraId="77B9A021" w14:textId="77777777" w:rsidR="002313C9" w:rsidRPr="002313C9" w:rsidRDefault="002313C9" w:rsidP="00607919">
            <w:pPr>
              <w:spacing w:before="0" w:after="0"/>
              <w:rPr>
                <w:rFonts w:ascii="Arial" w:eastAsia="Times New Roman" w:hAnsi="Arial" w:cs="Arial"/>
                <w:sz w:val="24"/>
                <w:szCs w:val="24"/>
                <w:lang w:eastAsia="es-419"/>
              </w:rPr>
            </w:pPr>
          </w:p>
          <w:p w14:paraId="05BA1B1B"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4BC6EFF6" w14:textId="77777777" w:rsidTr="00607919">
        <w:trPr>
          <w:trHeight w:val="820"/>
        </w:trPr>
        <w:tc>
          <w:tcPr>
            <w:tcW w:w="8804" w:type="dxa"/>
            <w:gridSpan w:val="5"/>
          </w:tcPr>
          <w:p w14:paraId="7875629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A543CE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1CB25CE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01A255EC"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7928CCA" w14:textId="77777777" w:rsidTr="00607919">
        <w:trPr>
          <w:gridAfter w:val="1"/>
          <w:wAfter w:w="9" w:type="dxa"/>
        </w:trPr>
        <w:tc>
          <w:tcPr>
            <w:tcW w:w="3931" w:type="dxa"/>
            <w:gridSpan w:val="3"/>
          </w:tcPr>
          <w:p w14:paraId="29F0972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0DE43A05"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1ECCC258" w14:textId="77777777" w:rsidTr="00607919">
        <w:trPr>
          <w:gridAfter w:val="1"/>
          <w:wAfter w:w="9" w:type="dxa"/>
        </w:trPr>
        <w:tc>
          <w:tcPr>
            <w:tcW w:w="3931" w:type="dxa"/>
            <w:gridSpan w:val="3"/>
          </w:tcPr>
          <w:p w14:paraId="1C2FD2F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71BDF0D3" w14:textId="77777777" w:rsidR="002313C9" w:rsidRPr="002313C9" w:rsidRDefault="002313C9">
            <w:pPr>
              <w:keepNext/>
              <w:spacing w:before="0" w:after="0"/>
              <w:rPr>
                <w:rFonts w:ascii="Arial" w:eastAsia="Arial" w:hAnsi="Arial" w:cs="Arial"/>
                <w:sz w:val="22"/>
                <w:szCs w:val="22"/>
                <w:lang w:eastAsia="es-419"/>
              </w:rPr>
            </w:pPr>
          </w:p>
        </w:tc>
      </w:tr>
    </w:tbl>
    <w:p w14:paraId="39F8D4C8" w14:textId="52257DFD" w:rsidR="00433CAB" w:rsidRDefault="00433CAB">
      <w:pPr>
        <w:pStyle w:val="Descripcin"/>
      </w:pPr>
      <w:bookmarkStart w:id="50" w:name="_Toc25247089"/>
      <w:bookmarkEnd w:id="49"/>
      <w:r>
        <w:t xml:space="preserve">Tabla CU  </w:t>
      </w:r>
      <w:fldSimple w:instr=" SEQ Tabla_CU_ \* ARABIC ">
        <w:r w:rsidR="00B523B5">
          <w:rPr>
            <w:noProof/>
          </w:rPr>
          <w:t>14</w:t>
        </w:r>
      </w:fldSimple>
      <w:r w:rsidRPr="00614BF4">
        <w:t>: Respaldo de información</w:t>
      </w:r>
    </w:p>
    <w:bookmarkEnd w:id="50"/>
    <w:p w14:paraId="30486ED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2AB6CDDF" w14:textId="77777777" w:rsidTr="00607919">
        <w:tc>
          <w:tcPr>
            <w:tcW w:w="2812" w:type="dxa"/>
            <w:gridSpan w:val="2"/>
          </w:tcPr>
          <w:p w14:paraId="65D09215" w14:textId="77777777" w:rsidR="002313C9" w:rsidRPr="002313C9" w:rsidRDefault="002313C9" w:rsidP="00607919">
            <w:pPr>
              <w:spacing w:before="0" w:after="0"/>
              <w:ind w:left="-1"/>
              <w:rPr>
                <w:rFonts w:ascii="Arial" w:eastAsia="Arial" w:hAnsi="Arial" w:cs="Arial"/>
                <w:b/>
                <w:sz w:val="22"/>
                <w:szCs w:val="22"/>
                <w:lang w:eastAsia="es-419"/>
              </w:rPr>
            </w:pPr>
            <w:bookmarkStart w:id="51" w:name="_Hlk3907718"/>
            <w:r w:rsidRPr="002313C9">
              <w:rPr>
                <w:rFonts w:ascii="Arial" w:eastAsia="Arial" w:hAnsi="Arial" w:cs="Arial"/>
                <w:b/>
                <w:sz w:val="22"/>
                <w:szCs w:val="22"/>
                <w:lang w:eastAsia="es-419"/>
              </w:rPr>
              <w:lastRenderedPageBreak/>
              <w:t># Ref.</w:t>
            </w:r>
          </w:p>
        </w:tc>
        <w:tc>
          <w:tcPr>
            <w:tcW w:w="5972" w:type="dxa"/>
            <w:gridSpan w:val="2"/>
          </w:tcPr>
          <w:p w14:paraId="0D810C05"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CU015</w:t>
            </w:r>
          </w:p>
        </w:tc>
      </w:tr>
      <w:tr w:rsidR="002313C9" w:rsidRPr="002313C9" w14:paraId="1DD8EC37" w14:textId="77777777" w:rsidTr="00607919">
        <w:tc>
          <w:tcPr>
            <w:tcW w:w="2812" w:type="dxa"/>
            <w:gridSpan w:val="2"/>
          </w:tcPr>
          <w:p w14:paraId="4204A460"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722D1D6"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4"/>
                <w:szCs w:val="24"/>
                <w:lang w:eastAsia="es-419"/>
              </w:rPr>
              <w:t>Mantenimiento correctivo</w:t>
            </w:r>
          </w:p>
        </w:tc>
      </w:tr>
      <w:tr w:rsidR="002313C9" w:rsidRPr="002313C9" w14:paraId="3386F3A3" w14:textId="77777777" w:rsidTr="00607919">
        <w:trPr>
          <w:trHeight w:val="280"/>
        </w:trPr>
        <w:tc>
          <w:tcPr>
            <w:tcW w:w="2812" w:type="dxa"/>
            <w:gridSpan w:val="2"/>
            <w:tcBorders>
              <w:left w:val="single" w:sz="4" w:space="0" w:color="000000"/>
              <w:bottom w:val="single" w:sz="4" w:space="0" w:color="000000"/>
              <w:right w:val="single" w:sz="4" w:space="0" w:color="000000"/>
            </w:tcBorders>
          </w:tcPr>
          <w:p w14:paraId="25EABBE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3937FA37" w14:textId="04E5755E"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Jhost</w:t>
            </w:r>
            <w:r w:rsidR="00BA387F">
              <w:rPr>
                <w:rFonts w:ascii="Arial" w:eastAsia="Arial" w:hAnsi="Arial" w:cs="Arial"/>
                <w:sz w:val="22"/>
                <w:szCs w:val="22"/>
                <w:lang w:eastAsia="es-419"/>
              </w:rPr>
              <w:t>h</w:t>
            </w:r>
            <w:r w:rsidRPr="002313C9">
              <w:rPr>
                <w:rFonts w:ascii="Arial" w:eastAsia="Arial" w:hAnsi="Arial" w:cs="Arial"/>
                <w:sz w:val="22"/>
                <w:szCs w:val="22"/>
                <w:lang w:eastAsia="es-419"/>
              </w:rPr>
              <w:t>in Céspedes</w:t>
            </w:r>
          </w:p>
        </w:tc>
      </w:tr>
      <w:tr w:rsidR="002313C9" w:rsidRPr="002313C9" w14:paraId="7E9EE743" w14:textId="77777777" w:rsidTr="00607919">
        <w:trPr>
          <w:trHeight w:val="200"/>
        </w:trPr>
        <w:tc>
          <w:tcPr>
            <w:tcW w:w="2812" w:type="dxa"/>
            <w:gridSpan w:val="2"/>
            <w:tcBorders>
              <w:top w:val="single" w:sz="4" w:space="0" w:color="000000"/>
              <w:left w:val="single" w:sz="4" w:space="0" w:color="000000"/>
              <w:right w:val="single" w:sz="4" w:space="0" w:color="000000"/>
            </w:tcBorders>
          </w:tcPr>
          <w:p w14:paraId="5B3D7E05"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61185C6F" w14:textId="2BCEBF08" w:rsidR="002313C9" w:rsidRPr="002313C9" w:rsidRDefault="00BA387F"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Steven</w:t>
            </w:r>
            <w:r w:rsidR="002313C9" w:rsidRPr="002313C9">
              <w:rPr>
                <w:rFonts w:ascii="Arial" w:eastAsia="Arial" w:hAnsi="Arial" w:cs="Arial"/>
                <w:sz w:val="22"/>
                <w:szCs w:val="22"/>
                <w:lang w:eastAsia="es-419"/>
              </w:rPr>
              <w:t xml:space="preserve"> Yaguma</w:t>
            </w:r>
          </w:p>
        </w:tc>
      </w:tr>
      <w:tr w:rsidR="002313C9" w:rsidRPr="002313C9" w14:paraId="1FB891BB" w14:textId="77777777" w:rsidTr="00607919">
        <w:tc>
          <w:tcPr>
            <w:tcW w:w="2812" w:type="dxa"/>
            <w:gridSpan w:val="2"/>
          </w:tcPr>
          <w:p w14:paraId="311AE67C"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7008E14F"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0A15503" w14:textId="77777777" w:rsidTr="00607919">
        <w:tc>
          <w:tcPr>
            <w:tcW w:w="2812" w:type="dxa"/>
            <w:gridSpan w:val="2"/>
          </w:tcPr>
          <w:p w14:paraId="06BB7A7E"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6156F928"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77AEB23" w14:textId="77777777" w:rsidTr="00607919">
        <w:tc>
          <w:tcPr>
            <w:tcW w:w="2812" w:type="dxa"/>
            <w:gridSpan w:val="2"/>
          </w:tcPr>
          <w:p w14:paraId="284739FE"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F88A050"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1B105648" w14:textId="77777777" w:rsidTr="00607919">
        <w:tc>
          <w:tcPr>
            <w:tcW w:w="2812" w:type="dxa"/>
            <w:gridSpan w:val="2"/>
          </w:tcPr>
          <w:p w14:paraId="519B81E5"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5D30269"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01090586" w14:textId="77777777" w:rsidTr="00607919">
        <w:tc>
          <w:tcPr>
            <w:tcW w:w="2812" w:type="dxa"/>
            <w:gridSpan w:val="2"/>
          </w:tcPr>
          <w:p w14:paraId="5CCABD5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8CF248C" w14:textId="77777777" w:rsidR="002313C9" w:rsidRPr="002313C9" w:rsidRDefault="002313C9" w:rsidP="00607919">
            <w:pPr>
              <w:spacing w:before="0" w:after="0"/>
              <w:ind w:left="-1"/>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6DB9FC8D" w14:textId="77777777" w:rsidR="002313C9" w:rsidRPr="002313C9" w:rsidRDefault="002313C9" w:rsidP="00607919">
            <w:pPr>
              <w:spacing w:before="0" w:after="0"/>
              <w:ind w:left="-1"/>
              <w:rPr>
                <w:rFonts w:ascii="Arial" w:eastAsia="Arial" w:hAnsi="Arial" w:cs="Arial"/>
                <w:sz w:val="24"/>
                <w:szCs w:val="24"/>
                <w:lang w:eastAsia="es-419"/>
              </w:rPr>
            </w:pPr>
          </w:p>
          <w:p w14:paraId="131AAA6E" w14:textId="77777777" w:rsidR="002313C9" w:rsidRPr="002313C9" w:rsidRDefault="002313C9" w:rsidP="00607919">
            <w:pPr>
              <w:spacing w:before="0" w:after="0"/>
              <w:ind w:left="-1"/>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69DEBE3D" w14:textId="77777777" w:rsidTr="00607919">
        <w:trPr>
          <w:trHeight w:val="240"/>
        </w:trPr>
        <w:tc>
          <w:tcPr>
            <w:tcW w:w="1388" w:type="dxa"/>
            <w:vMerge w:val="restart"/>
          </w:tcPr>
          <w:p w14:paraId="522584B3"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460A884"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0B2D7499"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CU12; CU015</w:t>
            </w:r>
          </w:p>
        </w:tc>
      </w:tr>
      <w:tr w:rsidR="002313C9" w:rsidRPr="002313C9" w14:paraId="66AFAA5D" w14:textId="77777777" w:rsidTr="00607919">
        <w:trPr>
          <w:trHeight w:val="240"/>
        </w:trPr>
        <w:tc>
          <w:tcPr>
            <w:tcW w:w="1388" w:type="dxa"/>
            <w:vMerge/>
          </w:tcPr>
          <w:p w14:paraId="21350DE4" w14:textId="77777777" w:rsidR="002313C9" w:rsidRPr="002313C9" w:rsidRDefault="002313C9" w:rsidP="00607919">
            <w:pPr>
              <w:spacing w:before="0" w:after="0"/>
              <w:ind w:left="-1"/>
              <w:rPr>
                <w:rFonts w:ascii="Arial" w:eastAsia="Arial" w:hAnsi="Arial" w:cs="Arial"/>
                <w:sz w:val="22"/>
                <w:szCs w:val="22"/>
                <w:lang w:eastAsia="es-419"/>
              </w:rPr>
            </w:pPr>
          </w:p>
        </w:tc>
        <w:tc>
          <w:tcPr>
            <w:tcW w:w="1424" w:type="dxa"/>
          </w:tcPr>
          <w:p w14:paraId="0B62B49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64B74A70" w14:textId="3435E05E"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07F380CA" w14:textId="77777777" w:rsidTr="00607919">
        <w:tc>
          <w:tcPr>
            <w:tcW w:w="2812" w:type="dxa"/>
            <w:gridSpan w:val="2"/>
          </w:tcPr>
          <w:p w14:paraId="7C279F67"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71B28A8"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mantenimiento correctivo</w:t>
            </w:r>
          </w:p>
        </w:tc>
      </w:tr>
      <w:tr w:rsidR="002313C9" w:rsidRPr="002313C9" w14:paraId="0F4F57D7" w14:textId="77777777" w:rsidTr="00607919">
        <w:tc>
          <w:tcPr>
            <w:tcW w:w="8784" w:type="dxa"/>
            <w:gridSpan w:val="4"/>
          </w:tcPr>
          <w:p w14:paraId="23A06B00"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C359985" w14:textId="77777777" w:rsidR="002313C9" w:rsidRPr="002313C9" w:rsidRDefault="002313C9" w:rsidP="00607919">
            <w:pPr>
              <w:spacing w:before="0" w:after="0"/>
              <w:ind w:left="-1"/>
              <w:rPr>
                <w:rFonts w:ascii="Arial" w:eastAsia="Arial" w:hAnsi="Arial" w:cs="Arial"/>
                <w:sz w:val="22"/>
                <w:szCs w:val="22"/>
                <w:lang w:eastAsia="es-419"/>
              </w:rPr>
            </w:pPr>
          </w:p>
        </w:tc>
      </w:tr>
      <w:tr w:rsidR="002313C9" w:rsidRPr="002313C9" w14:paraId="49214034" w14:textId="77777777" w:rsidTr="00607919">
        <w:trPr>
          <w:trHeight w:val="880"/>
        </w:trPr>
        <w:tc>
          <w:tcPr>
            <w:tcW w:w="3920" w:type="dxa"/>
            <w:gridSpan w:val="3"/>
          </w:tcPr>
          <w:p w14:paraId="71E9826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63BDB0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1.El usuario podrá solicitar el servicio de mantenimiento correctivo</w:t>
            </w:r>
          </w:p>
          <w:p w14:paraId="614F0F22" w14:textId="77777777" w:rsidR="002313C9" w:rsidRPr="002313C9" w:rsidRDefault="002313C9" w:rsidP="00607919">
            <w:pPr>
              <w:spacing w:before="0" w:after="0"/>
              <w:ind w:left="-1"/>
              <w:rPr>
                <w:rFonts w:ascii="Arial" w:eastAsia="Arial" w:hAnsi="Arial" w:cs="Arial"/>
                <w:sz w:val="22"/>
                <w:szCs w:val="22"/>
                <w:lang w:eastAsia="es-419"/>
              </w:rPr>
            </w:pPr>
          </w:p>
          <w:p w14:paraId="310478E6" w14:textId="77777777" w:rsidR="002313C9" w:rsidRPr="002313C9" w:rsidRDefault="002313C9" w:rsidP="00607919">
            <w:pPr>
              <w:spacing w:before="0" w:after="0"/>
              <w:ind w:left="-1"/>
              <w:rPr>
                <w:rFonts w:ascii="Arial" w:eastAsia="Arial" w:hAnsi="Arial" w:cs="Arial"/>
                <w:b/>
                <w:sz w:val="22"/>
                <w:szCs w:val="22"/>
                <w:lang w:eastAsia="es-419"/>
              </w:rPr>
            </w:pPr>
          </w:p>
          <w:p w14:paraId="139ED877" w14:textId="77777777" w:rsidR="002313C9" w:rsidRPr="002313C9" w:rsidRDefault="002313C9" w:rsidP="00607919">
            <w:pPr>
              <w:spacing w:before="0" w:after="0"/>
              <w:ind w:left="-1"/>
              <w:rPr>
                <w:rFonts w:ascii="Arial" w:eastAsia="Arial" w:hAnsi="Arial" w:cs="Arial"/>
                <w:b/>
                <w:sz w:val="22"/>
                <w:szCs w:val="22"/>
                <w:lang w:eastAsia="es-419"/>
              </w:rPr>
            </w:pPr>
          </w:p>
        </w:tc>
        <w:tc>
          <w:tcPr>
            <w:tcW w:w="4864" w:type="dxa"/>
          </w:tcPr>
          <w:p w14:paraId="4FE2F697"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11AE2E2" w14:textId="77777777" w:rsidR="002313C9" w:rsidRPr="002313C9" w:rsidRDefault="002313C9" w:rsidP="00607919">
            <w:pPr>
              <w:spacing w:before="0" w:after="0"/>
              <w:ind w:left="-1"/>
              <w:rPr>
                <w:rFonts w:ascii="Arial" w:eastAsia="Arial" w:hAnsi="Arial" w:cs="Arial"/>
                <w:b/>
                <w:sz w:val="22"/>
                <w:szCs w:val="22"/>
                <w:lang w:eastAsia="es-419"/>
              </w:rPr>
            </w:pPr>
          </w:p>
          <w:p w14:paraId="0F7EE4C0"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121A5BC4" w14:textId="77777777" w:rsidR="002313C9" w:rsidRPr="002313C9" w:rsidRDefault="002313C9" w:rsidP="00607919">
            <w:pPr>
              <w:spacing w:before="0" w:after="0"/>
              <w:ind w:left="-1"/>
              <w:rPr>
                <w:rFonts w:ascii="Arial" w:eastAsia="Arial" w:hAnsi="Arial" w:cs="Arial"/>
                <w:b/>
                <w:sz w:val="22"/>
                <w:szCs w:val="22"/>
                <w:lang w:eastAsia="es-419"/>
              </w:rPr>
            </w:pPr>
          </w:p>
          <w:p w14:paraId="183F22A8" w14:textId="77777777" w:rsidR="002313C9" w:rsidRPr="002313C9" w:rsidRDefault="002313C9" w:rsidP="00607919">
            <w:pPr>
              <w:spacing w:before="0" w:after="0"/>
              <w:ind w:left="-1"/>
              <w:rPr>
                <w:rFonts w:ascii="Arial" w:eastAsia="Arial" w:hAnsi="Arial" w:cs="Arial"/>
                <w:b/>
                <w:sz w:val="22"/>
                <w:szCs w:val="22"/>
                <w:lang w:eastAsia="es-419"/>
              </w:rPr>
            </w:pPr>
          </w:p>
        </w:tc>
      </w:tr>
      <w:tr w:rsidR="002313C9" w:rsidRPr="002313C9" w14:paraId="0556BF8E" w14:textId="77777777" w:rsidTr="00607919">
        <w:tc>
          <w:tcPr>
            <w:tcW w:w="3920" w:type="dxa"/>
            <w:gridSpan w:val="3"/>
          </w:tcPr>
          <w:p w14:paraId="1BA8D51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702E6A3"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4180AB3C" w14:textId="77777777" w:rsidTr="00607919">
        <w:trPr>
          <w:trHeight w:val="820"/>
        </w:trPr>
        <w:tc>
          <w:tcPr>
            <w:tcW w:w="8784" w:type="dxa"/>
            <w:gridSpan w:val="4"/>
          </w:tcPr>
          <w:p w14:paraId="6BFF50DF"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3CCE743F"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574E6AD4" w14:textId="77777777" w:rsidR="002313C9" w:rsidRPr="002313C9" w:rsidRDefault="002313C9" w:rsidP="00607919">
            <w:pPr>
              <w:spacing w:before="0" w:after="0"/>
              <w:ind w:left="-1"/>
              <w:rPr>
                <w:rFonts w:ascii="Arial" w:eastAsia="Times New Roman" w:hAnsi="Arial" w:cs="Arial"/>
                <w:sz w:val="24"/>
                <w:szCs w:val="24"/>
                <w:lang w:eastAsia="es-419"/>
              </w:rPr>
            </w:pPr>
          </w:p>
          <w:p w14:paraId="76652DF7" w14:textId="77777777" w:rsidR="002313C9" w:rsidRPr="002313C9" w:rsidRDefault="002313C9" w:rsidP="00607919">
            <w:pPr>
              <w:spacing w:before="0" w:after="0"/>
              <w:ind w:left="-1"/>
              <w:rPr>
                <w:rFonts w:ascii="Arial" w:eastAsia="Times New Roman" w:hAnsi="Arial" w:cs="Arial"/>
                <w:sz w:val="24"/>
                <w:szCs w:val="24"/>
                <w:lang w:eastAsia="es-419"/>
              </w:rPr>
            </w:pPr>
          </w:p>
          <w:p w14:paraId="22A14C9A" w14:textId="77777777" w:rsidR="002313C9" w:rsidRPr="002313C9" w:rsidRDefault="002313C9" w:rsidP="00607919">
            <w:pPr>
              <w:spacing w:before="0" w:after="0"/>
              <w:ind w:left="-1"/>
              <w:rPr>
                <w:rFonts w:ascii="Arial" w:eastAsia="Times New Roman" w:hAnsi="Arial" w:cs="Arial"/>
                <w:sz w:val="24"/>
                <w:szCs w:val="24"/>
                <w:lang w:eastAsia="es-419"/>
              </w:rPr>
            </w:pPr>
          </w:p>
          <w:p w14:paraId="21046AC4" w14:textId="77777777" w:rsidR="002313C9" w:rsidRPr="002313C9" w:rsidRDefault="002313C9" w:rsidP="00607919">
            <w:pPr>
              <w:spacing w:before="0" w:after="0"/>
              <w:ind w:left="-1"/>
              <w:rPr>
                <w:rFonts w:ascii="Arial" w:eastAsia="Times New Roman" w:hAnsi="Arial" w:cs="Arial"/>
                <w:sz w:val="24"/>
                <w:szCs w:val="24"/>
                <w:lang w:eastAsia="es-419"/>
              </w:rPr>
            </w:pPr>
          </w:p>
        </w:tc>
      </w:tr>
      <w:tr w:rsidR="002313C9" w:rsidRPr="002313C9" w14:paraId="4D3DF419" w14:textId="77777777" w:rsidTr="00607919">
        <w:trPr>
          <w:trHeight w:val="820"/>
        </w:trPr>
        <w:tc>
          <w:tcPr>
            <w:tcW w:w="8784" w:type="dxa"/>
            <w:gridSpan w:val="4"/>
          </w:tcPr>
          <w:p w14:paraId="0035E1F6"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E2A4095"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25FC6009"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5DFCFB34" w14:textId="77777777" w:rsidR="002313C9" w:rsidRPr="002313C9" w:rsidRDefault="002313C9" w:rsidP="00607919">
            <w:pPr>
              <w:spacing w:before="0" w:after="0"/>
              <w:ind w:left="-1"/>
              <w:rPr>
                <w:rFonts w:ascii="Arial" w:eastAsia="Times New Roman" w:hAnsi="Arial" w:cs="Arial"/>
                <w:sz w:val="24"/>
                <w:szCs w:val="24"/>
                <w:lang w:eastAsia="es-419"/>
              </w:rPr>
            </w:pPr>
          </w:p>
        </w:tc>
      </w:tr>
      <w:tr w:rsidR="002313C9" w:rsidRPr="002313C9" w14:paraId="7DB4CDD8" w14:textId="77777777" w:rsidTr="00607919">
        <w:tc>
          <w:tcPr>
            <w:tcW w:w="3920" w:type="dxa"/>
            <w:gridSpan w:val="3"/>
          </w:tcPr>
          <w:p w14:paraId="5CCA46BC"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7088A77" w14:textId="77777777" w:rsidR="002313C9" w:rsidRPr="002313C9" w:rsidRDefault="002313C9" w:rsidP="00607919">
            <w:pPr>
              <w:spacing w:before="0" w:after="0"/>
              <w:ind w:left="-1"/>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A12C81B" w14:textId="77777777" w:rsidTr="00607919">
        <w:tc>
          <w:tcPr>
            <w:tcW w:w="3920" w:type="dxa"/>
            <w:gridSpan w:val="3"/>
          </w:tcPr>
          <w:p w14:paraId="1C49D6C6"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57C134C8" w14:textId="77777777" w:rsidR="002313C9" w:rsidRPr="002313C9" w:rsidRDefault="002313C9">
            <w:pPr>
              <w:keepNext/>
              <w:spacing w:before="0" w:after="0"/>
              <w:ind w:left="-1"/>
              <w:rPr>
                <w:rFonts w:ascii="Arial" w:eastAsia="Arial" w:hAnsi="Arial" w:cs="Arial"/>
                <w:sz w:val="22"/>
                <w:szCs w:val="22"/>
                <w:lang w:eastAsia="es-419"/>
              </w:rPr>
            </w:pPr>
          </w:p>
        </w:tc>
      </w:tr>
    </w:tbl>
    <w:p w14:paraId="693FA7A7" w14:textId="562CCDB6" w:rsidR="00433CAB" w:rsidRDefault="00433CAB">
      <w:pPr>
        <w:pStyle w:val="Descripcin"/>
      </w:pPr>
      <w:bookmarkStart w:id="52" w:name="_Toc25247090"/>
      <w:bookmarkEnd w:id="51"/>
      <w:r>
        <w:t xml:space="preserve">Tabla CU  </w:t>
      </w:r>
      <w:fldSimple w:instr=" SEQ Tabla_CU_ \* ARABIC ">
        <w:r w:rsidR="00B523B5">
          <w:rPr>
            <w:noProof/>
          </w:rPr>
          <w:t>15</w:t>
        </w:r>
      </w:fldSimple>
      <w:r w:rsidRPr="00BD32AB">
        <w:t>:Mantenimiento</w:t>
      </w:r>
    </w:p>
    <w:bookmarkEnd w:id="52"/>
    <w:p w14:paraId="2D93796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6"/>
        <w:gridCol w:w="1508"/>
        <w:gridCol w:w="830"/>
        <w:gridCol w:w="4820"/>
      </w:tblGrid>
      <w:tr w:rsidR="00E77BA4" w:rsidRPr="002313C9" w14:paraId="0E0E1919" w14:textId="77777777" w:rsidTr="00607919">
        <w:trPr>
          <w:cantSplit/>
          <w:trHeight w:val="259"/>
        </w:trPr>
        <w:tc>
          <w:tcPr>
            <w:tcW w:w="3134" w:type="dxa"/>
            <w:gridSpan w:val="2"/>
          </w:tcPr>
          <w:p w14:paraId="0DA5CDE6"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650" w:type="dxa"/>
            <w:gridSpan w:val="2"/>
          </w:tcPr>
          <w:p w14:paraId="2CD8A3BB"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CU016</w:t>
            </w:r>
          </w:p>
        </w:tc>
      </w:tr>
      <w:tr w:rsidR="00E77BA4" w:rsidRPr="002313C9" w14:paraId="11AE13C2" w14:textId="77777777" w:rsidTr="00607919">
        <w:trPr>
          <w:cantSplit/>
          <w:trHeight w:val="244"/>
        </w:trPr>
        <w:tc>
          <w:tcPr>
            <w:tcW w:w="3134" w:type="dxa"/>
            <w:gridSpan w:val="2"/>
          </w:tcPr>
          <w:p w14:paraId="4DE59798"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650" w:type="dxa"/>
            <w:gridSpan w:val="2"/>
          </w:tcPr>
          <w:p w14:paraId="7BF56EF1"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Venta</w:t>
            </w:r>
          </w:p>
        </w:tc>
      </w:tr>
      <w:tr w:rsidR="00E77BA4" w:rsidRPr="002313C9" w14:paraId="705BD042" w14:textId="77777777" w:rsidTr="00607919">
        <w:trPr>
          <w:cantSplit/>
          <w:trHeight w:val="290"/>
        </w:trPr>
        <w:tc>
          <w:tcPr>
            <w:tcW w:w="3134" w:type="dxa"/>
            <w:gridSpan w:val="2"/>
            <w:tcBorders>
              <w:left w:val="single" w:sz="4" w:space="0" w:color="000000"/>
              <w:bottom w:val="single" w:sz="4" w:space="0" w:color="000000"/>
              <w:right w:val="single" w:sz="4" w:space="0" w:color="000000"/>
            </w:tcBorders>
          </w:tcPr>
          <w:p w14:paraId="5E38A4DC"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650" w:type="dxa"/>
            <w:gridSpan w:val="2"/>
            <w:tcBorders>
              <w:left w:val="single" w:sz="4" w:space="0" w:color="000000"/>
              <w:bottom w:val="single" w:sz="4" w:space="0" w:color="000000"/>
            </w:tcBorders>
          </w:tcPr>
          <w:p w14:paraId="3E196C48" w14:textId="13523E45" w:rsidR="002313C9" w:rsidRPr="002313C9" w:rsidRDefault="00837DE4" w:rsidP="00607919">
            <w:pPr>
              <w:spacing w:before="0" w:after="0"/>
              <w:ind w:left="11" w:right="73"/>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E77BA4" w:rsidRPr="002313C9" w14:paraId="2D8B0900" w14:textId="77777777" w:rsidTr="00607919">
        <w:trPr>
          <w:cantSplit/>
          <w:trHeight w:val="213"/>
        </w:trPr>
        <w:tc>
          <w:tcPr>
            <w:tcW w:w="3134" w:type="dxa"/>
            <w:gridSpan w:val="2"/>
            <w:tcBorders>
              <w:top w:val="single" w:sz="4" w:space="0" w:color="000000"/>
              <w:left w:val="single" w:sz="4" w:space="0" w:color="000000"/>
              <w:right w:val="single" w:sz="4" w:space="0" w:color="000000"/>
            </w:tcBorders>
          </w:tcPr>
          <w:p w14:paraId="0D516678"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650" w:type="dxa"/>
            <w:gridSpan w:val="2"/>
            <w:tcBorders>
              <w:top w:val="single" w:sz="4" w:space="0" w:color="000000"/>
              <w:left w:val="single" w:sz="4" w:space="0" w:color="000000"/>
            </w:tcBorders>
          </w:tcPr>
          <w:p w14:paraId="06D4D20E" w14:textId="0612569E" w:rsidR="002313C9" w:rsidRPr="002313C9" w:rsidRDefault="00C927AF" w:rsidP="00607919">
            <w:pPr>
              <w:spacing w:before="0" w:after="0"/>
              <w:ind w:left="11" w:right="73"/>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E77BA4" w:rsidRPr="002313C9" w14:paraId="674077B6" w14:textId="77777777" w:rsidTr="00607919">
        <w:trPr>
          <w:cantSplit/>
          <w:trHeight w:val="259"/>
        </w:trPr>
        <w:tc>
          <w:tcPr>
            <w:tcW w:w="3134" w:type="dxa"/>
            <w:gridSpan w:val="2"/>
          </w:tcPr>
          <w:p w14:paraId="49E51B64"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650" w:type="dxa"/>
            <w:gridSpan w:val="2"/>
          </w:tcPr>
          <w:p w14:paraId="7558B5B9"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E77BA4" w:rsidRPr="002313C9" w14:paraId="0227CA3F" w14:textId="77777777" w:rsidTr="00607919">
        <w:trPr>
          <w:cantSplit/>
          <w:trHeight w:val="244"/>
        </w:trPr>
        <w:tc>
          <w:tcPr>
            <w:tcW w:w="3134" w:type="dxa"/>
            <w:gridSpan w:val="2"/>
          </w:tcPr>
          <w:p w14:paraId="2F3D648C"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650" w:type="dxa"/>
            <w:gridSpan w:val="2"/>
          </w:tcPr>
          <w:p w14:paraId="61472A1F"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E77BA4" w:rsidRPr="002313C9" w14:paraId="629CA0D9" w14:textId="77777777" w:rsidTr="00607919">
        <w:trPr>
          <w:cantSplit/>
          <w:trHeight w:val="259"/>
        </w:trPr>
        <w:tc>
          <w:tcPr>
            <w:tcW w:w="3134" w:type="dxa"/>
            <w:gridSpan w:val="2"/>
          </w:tcPr>
          <w:p w14:paraId="4B868457"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650" w:type="dxa"/>
            <w:gridSpan w:val="2"/>
          </w:tcPr>
          <w:p w14:paraId="028FD2F5"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w:t>
            </w:r>
          </w:p>
        </w:tc>
      </w:tr>
      <w:tr w:rsidR="00E77BA4" w:rsidRPr="002313C9" w14:paraId="58F63D2C" w14:textId="77777777" w:rsidTr="00607919">
        <w:trPr>
          <w:cantSplit/>
          <w:trHeight w:val="244"/>
        </w:trPr>
        <w:tc>
          <w:tcPr>
            <w:tcW w:w="3134" w:type="dxa"/>
            <w:gridSpan w:val="2"/>
          </w:tcPr>
          <w:p w14:paraId="2DD3863E"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650" w:type="dxa"/>
            <w:gridSpan w:val="2"/>
          </w:tcPr>
          <w:p w14:paraId="26D1C819"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Interactuar(uniformidad)</w:t>
            </w:r>
          </w:p>
        </w:tc>
      </w:tr>
      <w:tr w:rsidR="00E77BA4" w:rsidRPr="002313C9" w14:paraId="67BB97ED" w14:textId="77777777" w:rsidTr="00607919">
        <w:trPr>
          <w:cantSplit/>
          <w:trHeight w:val="259"/>
        </w:trPr>
        <w:tc>
          <w:tcPr>
            <w:tcW w:w="3134" w:type="dxa"/>
            <w:gridSpan w:val="2"/>
          </w:tcPr>
          <w:p w14:paraId="7995B5DF"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650" w:type="dxa"/>
            <w:gridSpan w:val="2"/>
          </w:tcPr>
          <w:p w14:paraId="7F6F13A2" w14:textId="08919656"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Se realizará un menú de tipo barra de navegación en el encabezado (</w:t>
            </w:r>
            <w:r w:rsidR="00C927AF" w:rsidRPr="002313C9">
              <w:rPr>
                <w:rFonts w:ascii="Arial" w:eastAsia="Times New Roman" w:hAnsi="Arial" w:cs="Arial"/>
                <w:sz w:val="22"/>
                <w:szCs w:val="24"/>
                <w:lang w:eastAsia="es-419"/>
              </w:rPr>
              <w:t>Heider</w:t>
            </w:r>
            <w:r w:rsidRPr="002313C9">
              <w:rPr>
                <w:rFonts w:ascii="Arial" w:eastAsia="Times New Roman" w:hAnsi="Arial" w:cs="Arial"/>
                <w:sz w:val="22"/>
                <w:szCs w:val="24"/>
                <w:lang w:eastAsia="es-419"/>
              </w:rPr>
              <w:t>) que estará en parte superior.</w:t>
            </w:r>
          </w:p>
          <w:p w14:paraId="63513625" w14:textId="77777777" w:rsidR="002313C9" w:rsidRPr="002313C9" w:rsidRDefault="002313C9" w:rsidP="00607919">
            <w:pPr>
              <w:spacing w:before="0" w:after="0"/>
              <w:ind w:left="11" w:right="73"/>
              <w:rPr>
                <w:rFonts w:ascii="Arial" w:eastAsia="Times New Roman" w:hAnsi="Arial" w:cs="Arial"/>
                <w:sz w:val="22"/>
                <w:szCs w:val="24"/>
                <w:lang w:eastAsia="es-419"/>
              </w:rPr>
            </w:pPr>
          </w:p>
          <w:p w14:paraId="3D9712DE"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Tendrá varios enlaces entre estos “Productos y Servicio de soporte”.</w:t>
            </w:r>
          </w:p>
        </w:tc>
      </w:tr>
      <w:tr w:rsidR="00E77BA4" w:rsidRPr="002313C9" w14:paraId="1E993B34" w14:textId="77777777" w:rsidTr="00607919">
        <w:trPr>
          <w:cantSplit/>
          <w:trHeight w:val="259"/>
        </w:trPr>
        <w:tc>
          <w:tcPr>
            <w:tcW w:w="1626" w:type="dxa"/>
            <w:vMerge w:val="restart"/>
          </w:tcPr>
          <w:p w14:paraId="22C051AA"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508" w:type="dxa"/>
          </w:tcPr>
          <w:p w14:paraId="4709B62F"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650" w:type="dxa"/>
            <w:gridSpan w:val="2"/>
            <w:shd w:val="clear" w:color="auto" w:fill="auto"/>
          </w:tcPr>
          <w:p w14:paraId="5A9EF13B" w14:textId="77777777" w:rsidR="002313C9" w:rsidRPr="002313C9" w:rsidRDefault="002313C9" w:rsidP="00607919">
            <w:pPr>
              <w:spacing w:before="0" w:after="0"/>
              <w:ind w:left="11" w:right="73"/>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CU012, CU016, CU017</w:t>
            </w:r>
          </w:p>
        </w:tc>
      </w:tr>
      <w:tr w:rsidR="00E77BA4" w:rsidRPr="002313C9" w14:paraId="2F7BD1B8" w14:textId="77777777" w:rsidTr="00607919">
        <w:trPr>
          <w:cantSplit/>
          <w:trHeight w:val="259"/>
        </w:trPr>
        <w:tc>
          <w:tcPr>
            <w:tcW w:w="1626" w:type="dxa"/>
            <w:vMerge/>
          </w:tcPr>
          <w:p w14:paraId="7780FA67" w14:textId="77777777" w:rsidR="002313C9" w:rsidRPr="002313C9" w:rsidRDefault="002313C9" w:rsidP="00607919">
            <w:pPr>
              <w:spacing w:before="0" w:after="0"/>
              <w:ind w:left="11" w:right="73"/>
              <w:rPr>
                <w:rFonts w:ascii="Arial" w:eastAsia="Arial" w:hAnsi="Arial" w:cs="Arial"/>
                <w:b/>
                <w:sz w:val="22"/>
                <w:szCs w:val="22"/>
                <w:lang w:val="es-MX" w:eastAsia="es-419"/>
              </w:rPr>
            </w:pPr>
          </w:p>
        </w:tc>
        <w:tc>
          <w:tcPr>
            <w:tcW w:w="1508" w:type="dxa"/>
          </w:tcPr>
          <w:p w14:paraId="2A132A52"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650" w:type="dxa"/>
            <w:gridSpan w:val="2"/>
            <w:shd w:val="clear" w:color="auto" w:fill="auto"/>
          </w:tcPr>
          <w:p w14:paraId="3C4B4AA8" w14:textId="77777777" w:rsidR="002313C9" w:rsidRPr="002313C9" w:rsidRDefault="002313C9" w:rsidP="00607919">
            <w:pPr>
              <w:spacing w:before="0" w:after="0"/>
              <w:ind w:left="11" w:right="73"/>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RF08; RF09</w:t>
            </w:r>
          </w:p>
        </w:tc>
      </w:tr>
      <w:tr w:rsidR="00E77BA4" w:rsidRPr="002313C9" w14:paraId="326B30BD" w14:textId="77777777" w:rsidTr="00607919">
        <w:trPr>
          <w:cantSplit/>
          <w:trHeight w:val="244"/>
        </w:trPr>
        <w:tc>
          <w:tcPr>
            <w:tcW w:w="3134" w:type="dxa"/>
            <w:gridSpan w:val="2"/>
          </w:tcPr>
          <w:p w14:paraId="3C294CA5"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650" w:type="dxa"/>
            <w:gridSpan w:val="2"/>
          </w:tcPr>
          <w:p w14:paraId="176E36C0"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Cada enlace tendrá un submenú y solo se mostrará cuando sobre pase el foco en estas.</w:t>
            </w:r>
          </w:p>
          <w:p w14:paraId="7A37314C" w14:textId="77777777" w:rsidR="002313C9" w:rsidRPr="002313C9" w:rsidRDefault="002313C9" w:rsidP="00607919">
            <w:pPr>
              <w:spacing w:before="0" w:after="0"/>
              <w:ind w:left="11" w:right="73"/>
              <w:rPr>
                <w:rFonts w:ascii="Arial" w:eastAsia="Times New Roman" w:hAnsi="Arial" w:cs="Arial"/>
                <w:sz w:val="22"/>
                <w:szCs w:val="24"/>
                <w:lang w:eastAsia="es-419"/>
              </w:rPr>
            </w:pPr>
          </w:p>
        </w:tc>
      </w:tr>
      <w:tr w:rsidR="00E77BA4" w:rsidRPr="002313C9" w14:paraId="1BF6C60A" w14:textId="77777777" w:rsidTr="00607919">
        <w:trPr>
          <w:cantSplit/>
          <w:trHeight w:val="259"/>
        </w:trPr>
        <w:tc>
          <w:tcPr>
            <w:tcW w:w="8784" w:type="dxa"/>
            <w:gridSpan w:val="4"/>
          </w:tcPr>
          <w:p w14:paraId="55398D83"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E77BA4" w:rsidRPr="002313C9" w14:paraId="5248DEDC" w14:textId="77777777" w:rsidTr="00607919">
        <w:trPr>
          <w:cantSplit/>
          <w:trHeight w:val="900"/>
        </w:trPr>
        <w:tc>
          <w:tcPr>
            <w:tcW w:w="3964" w:type="dxa"/>
            <w:gridSpan w:val="3"/>
          </w:tcPr>
          <w:p w14:paraId="6518333D"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C72A18B"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El actor seleccionara enlace “Producto”</w:t>
            </w:r>
            <w:r w:rsidRPr="002313C9">
              <w:rPr>
                <w:rFonts w:ascii="Arial" w:eastAsia="Arial" w:hAnsi="Arial" w:cs="Arial"/>
                <w:b/>
                <w:sz w:val="22"/>
                <w:szCs w:val="22"/>
                <w:lang w:eastAsia="es-419"/>
              </w:rPr>
              <w:br/>
            </w:r>
          </w:p>
          <w:p w14:paraId="04AC5167"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El actor seleccionara enlace “Servicios de soporte”</w:t>
            </w:r>
          </w:p>
          <w:p w14:paraId="61BB924A" w14:textId="77777777" w:rsidR="002313C9" w:rsidRPr="002313C9" w:rsidRDefault="002313C9" w:rsidP="00607919">
            <w:pPr>
              <w:spacing w:before="0" w:after="0"/>
              <w:ind w:left="11" w:right="73"/>
              <w:rPr>
                <w:rFonts w:ascii="Arial" w:eastAsia="Arial" w:hAnsi="Arial" w:cs="Arial"/>
                <w:b/>
                <w:sz w:val="22"/>
                <w:szCs w:val="22"/>
                <w:lang w:eastAsia="es-419"/>
              </w:rPr>
            </w:pPr>
          </w:p>
        </w:tc>
        <w:tc>
          <w:tcPr>
            <w:tcW w:w="4820" w:type="dxa"/>
          </w:tcPr>
          <w:p w14:paraId="73E811B9"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8FCD52D" w14:textId="77777777" w:rsidR="002313C9" w:rsidRPr="002313C9" w:rsidRDefault="002313C9" w:rsidP="00607919">
            <w:pPr>
              <w:spacing w:before="0" w:after="0"/>
              <w:ind w:left="11" w:right="73"/>
              <w:rPr>
                <w:rFonts w:ascii="Arial" w:eastAsia="Arial" w:hAnsi="Arial" w:cs="Arial"/>
                <w:b/>
                <w:sz w:val="22"/>
                <w:szCs w:val="22"/>
                <w:lang w:eastAsia="es-419"/>
              </w:rPr>
            </w:pPr>
          </w:p>
          <w:p w14:paraId="068AF9A4"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El navegador abrirá el catálogo de producto</w:t>
            </w:r>
          </w:p>
          <w:p w14:paraId="1C97B756" w14:textId="77777777" w:rsidR="002313C9" w:rsidRPr="002313C9" w:rsidRDefault="002313C9" w:rsidP="00607919">
            <w:pPr>
              <w:spacing w:before="0" w:after="0"/>
              <w:ind w:left="11" w:right="73"/>
              <w:rPr>
                <w:rFonts w:ascii="Arial" w:eastAsia="Arial" w:hAnsi="Arial" w:cs="Arial"/>
                <w:b/>
                <w:sz w:val="22"/>
                <w:szCs w:val="22"/>
                <w:lang w:eastAsia="es-419"/>
              </w:rPr>
            </w:pPr>
          </w:p>
          <w:p w14:paraId="03611EE9"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El navegador abrirá los tres tipos de servicios</w:t>
            </w:r>
          </w:p>
          <w:p w14:paraId="3FEB7AC1" w14:textId="77777777" w:rsidR="002313C9" w:rsidRPr="002313C9" w:rsidRDefault="002313C9" w:rsidP="00607919">
            <w:pPr>
              <w:spacing w:before="0" w:after="0"/>
              <w:ind w:left="11" w:right="73"/>
              <w:rPr>
                <w:rFonts w:ascii="Arial" w:eastAsia="Arial" w:hAnsi="Arial" w:cs="Arial"/>
                <w:sz w:val="22"/>
                <w:szCs w:val="22"/>
                <w:lang w:eastAsia="es-419"/>
              </w:rPr>
            </w:pPr>
            <w:r w:rsidRPr="002313C9">
              <w:rPr>
                <w:rFonts w:ascii="Arial" w:eastAsia="Arial" w:hAnsi="Arial" w:cs="Arial"/>
                <w:sz w:val="22"/>
                <w:szCs w:val="22"/>
                <w:lang w:eastAsia="es-419"/>
              </w:rPr>
              <w:t>Probar rendimiento de computo</w:t>
            </w:r>
          </w:p>
          <w:p w14:paraId="47D11B19" w14:textId="77777777" w:rsidR="002313C9" w:rsidRPr="002313C9" w:rsidRDefault="002313C9" w:rsidP="00607919">
            <w:pPr>
              <w:spacing w:before="0" w:after="0"/>
              <w:ind w:left="11" w:right="73"/>
              <w:rPr>
                <w:rFonts w:ascii="Arial" w:eastAsia="Arial" w:hAnsi="Arial" w:cs="Arial"/>
                <w:sz w:val="22"/>
                <w:szCs w:val="22"/>
                <w:lang w:eastAsia="es-419"/>
              </w:rPr>
            </w:pPr>
            <w:r w:rsidRPr="002313C9">
              <w:rPr>
                <w:rFonts w:ascii="Arial" w:eastAsia="Arial" w:hAnsi="Arial" w:cs="Arial"/>
                <w:sz w:val="22"/>
                <w:szCs w:val="22"/>
                <w:lang w:eastAsia="es-419"/>
              </w:rPr>
              <w:t>Respaldo de información</w:t>
            </w:r>
          </w:p>
          <w:p w14:paraId="3C0977E2" w14:textId="77777777" w:rsidR="002313C9" w:rsidRPr="002313C9" w:rsidRDefault="002313C9" w:rsidP="00607919">
            <w:pPr>
              <w:spacing w:before="0" w:after="0"/>
              <w:ind w:left="11" w:right="73"/>
              <w:rPr>
                <w:rFonts w:ascii="Arial" w:eastAsia="Arial" w:hAnsi="Arial" w:cs="Arial"/>
                <w:sz w:val="22"/>
                <w:szCs w:val="22"/>
                <w:lang w:eastAsia="es-419"/>
              </w:rPr>
            </w:pPr>
            <w:r w:rsidRPr="002313C9">
              <w:rPr>
                <w:rFonts w:ascii="Arial" w:eastAsia="Arial" w:hAnsi="Arial" w:cs="Arial"/>
                <w:sz w:val="22"/>
                <w:szCs w:val="22"/>
                <w:lang w:eastAsia="es-419"/>
              </w:rPr>
              <w:t>Mantenimiento Correctico Solución</w:t>
            </w:r>
          </w:p>
        </w:tc>
      </w:tr>
      <w:tr w:rsidR="00E77BA4" w:rsidRPr="002313C9" w14:paraId="04254BF8" w14:textId="77777777" w:rsidTr="00607919">
        <w:trPr>
          <w:cantSplit/>
          <w:trHeight w:val="244"/>
        </w:trPr>
        <w:tc>
          <w:tcPr>
            <w:tcW w:w="3964" w:type="dxa"/>
            <w:gridSpan w:val="3"/>
          </w:tcPr>
          <w:p w14:paraId="509A7BE2"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518F5E66"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La interfaz gráfica de usuario Cliente en “Servicio de soporte” podrá seleccionar los servicios, estos abrirán un chat</w:t>
            </w:r>
          </w:p>
        </w:tc>
      </w:tr>
      <w:tr w:rsidR="00E77BA4" w:rsidRPr="002313C9" w14:paraId="19FB72C9" w14:textId="77777777" w:rsidTr="00607919">
        <w:trPr>
          <w:cantSplit/>
          <w:trHeight w:val="837"/>
        </w:trPr>
        <w:tc>
          <w:tcPr>
            <w:tcW w:w="8784" w:type="dxa"/>
            <w:gridSpan w:val="4"/>
          </w:tcPr>
          <w:p w14:paraId="25E02590"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30DCF32" w14:textId="77777777" w:rsidR="002313C9" w:rsidRPr="002313C9" w:rsidRDefault="002313C9" w:rsidP="00607919">
            <w:pPr>
              <w:spacing w:before="0" w:after="0"/>
              <w:ind w:left="11" w:right="73"/>
              <w:rPr>
                <w:rFonts w:ascii="Arial" w:eastAsia="Times New Roman" w:hAnsi="Arial" w:cs="Arial"/>
                <w:sz w:val="24"/>
                <w:szCs w:val="24"/>
                <w:lang w:eastAsia="es-419"/>
              </w:rPr>
            </w:pPr>
          </w:p>
          <w:p w14:paraId="63D26862" w14:textId="77777777" w:rsidR="002313C9" w:rsidRPr="002313C9" w:rsidRDefault="002313C9" w:rsidP="00607919">
            <w:pPr>
              <w:spacing w:before="0" w:after="0"/>
              <w:ind w:left="11" w:right="73"/>
              <w:rPr>
                <w:rFonts w:ascii="Arial" w:eastAsia="Times New Roman" w:hAnsi="Arial" w:cs="Arial"/>
                <w:sz w:val="24"/>
                <w:szCs w:val="24"/>
                <w:lang w:eastAsia="es-419"/>
              </w:rPr>
            </w:pPr>
          </w:p>
        </w:tc>
      </w:tr>
      <w:tr w:rsidR="00E77BA4" w:rsidRPr="002313C9" w14:paraId="5780850A" w14:textId="77777777" w:rsidTr="00607919">
        <w:trPr>
          <w:cantSplit/>
          <w:trHeight w:val="837"/>
        </w:trPr>
        <w:tc>
          <w:tcPr>
            <w:tcW w:w="8784" w:type="dxa"/>
            <w:gridSpan w:val="4"/>
          </w:tcPr>
          <w:p w14:paraId="5E6F542C"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FFCFCF0" w14:textId="77777777" w:rsidR="002313C9" w:rsidRPr="002313C9" w:rsidRDefault="002313C9" w:rsidP="00607919">
            <w:pPr>
              <w:spacing w:before="0" w:after="0"/>
              <w:ind w:left="11" w:right="73"/>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página no encontrada</w:t>
            </w:r>
          </w:p>
        </w:tc>
      </w:tr>
      <w:tr w:rsidR="00E77BA4" w:rsidRPr="002313C9" w14:paraId="24973AE8" w14:textId="77777777" w:rsidTr="00607919">
        <w:trPr>
          <w:cantSplit/>
          <w:trHeight w:val="259"/>
        </w:trPr>
        <w:tc>
          <w:tcPr>
            <w:tcW w:w="3964" w:type="dxa"/>
            <w:gridSpan w:val="3"/>
          </w:tcPr>
          <w:p w14:paraId="787CA23A"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606883DA" w14:textId="77777777" w:rsidR="002313C9" w:rsidRPr="002313C9" w:rsidRDefault="002313C9" w:rsidP="00607919">
            <w:pPr>
              <w:spacing w:before="0" w:after="0"/>
              <w:ind w:left="11" w:right="73"/>
              <w:rPr>
                <w:rFonts w:ascii="Arial" w:eastAsia="Times New Roman" w:hAnsi="Arial" w:cs="Arial"/>
                <w:sz w:val="22"/>
                <w:szCs w:val="24"/>
                <w:lang w:eastAsia="es-419"/>
              </w:rPr>
            </w:pPr>
            <w:r w:rsidRPr="002313C9">
              <w:rPr>
                <w:rFonts w:ascii="Arial" w:eastAsia="Times New Roman" w:hAnsi="Arial" w:cs="Arial"/>
                <w:sz w:val="22"/>
                <w:szCs w:val="24"/>
                <w:lang w:eastAsia="es-419"/>
              </w:rPr>
              <w:t>5 Segundo</w:t>
            </w:r>
          </w:p>
        </w:tc>
      </w:tr>
      <w:tr w:rsidR="00E77BA4" w:rsidRPr="002313C9" w14:paraId="7143E350" w14:textId="77777777" w:rsidTr="00607919">
        <w:trPr>
          <w:cantSplit/>
          <w:trHeight w:val="244"/>
        </w:trPr>
        <w:tc>
          <w:tcPr>
            <w:tcW w:w="3964" w:type="dxa"/>
            <w:gridSpan w:val="3"/>
          </w:tcPr>
          <w:p w14:paraId="58BBA1A8" w14:textId="77777777" w:rsidR="002313C9" w:rsidRPr="002313C9" w:rsidRDefault="002313C9" w:rsidP="00607919">
            <w:pPr>
              <w:spacing w:before="0" w:after="0"/>
              <w:ind w:left="11" w:right="73"/>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31359FE5" w14:textId="77777777" w:rsidR="002313C9" w:rsidRPr="002313C9" w:rsidRDefault="002313C9" w:rsidP="002005F5">
            <w:pPr>
              <w:keepNext/>
              <w:spacing w:before="0" w:after="0"/>
              <w:ind w:left="11" w:right="73"/>
              <w:rPr>
                <w:rFonts w:ascii="Arial" w:eastAsia="Times New Roman" w:hAnsi="Arial" w:cs="Arial"/>
                <w:sz w:val="22"/>
                <w:szCs w:val="24"/>
                <w:lang w:eastAsia="es-419"/>
              </w:rPr>
            </w:pPr>
          </w:p>
        </w:tc>
      </w:tr>
    </w:tbl>
    <w:p w14:paraId="1F9AF12C" w14:textId="5D5E7574" w:rsidR="00433CAB" w:rsidRDefault="00433CAB" w:rsidP="002005F5">
      <w:pPr>
        <w:pStyle w:val="Descripcin"/>
        <w:framePr w:hSpace="141" w:wrap="around" w:vAnchor="page" w:hAnchor="margin" w:xAlign="center" w:y="1576"/>
      </w:pPr>
      <w:bookmarkStart w:id="53" w:name="_Toc25247091"/>
      <w:r>
        <w:t xml:space="preserve">Tabla CU  </w:t>
      </w:r>
      <w:fldSimple w:instr=" SEQ Tabla_CU_ \* ARABIC ">
        <w:r w:rsidR="00B523B5">
          <w:rPr>
            <w:noProof/>
          </w:rPr>
          <w:t>16</w:t>
        </w:r>
      </w:fldSimple>
      <w:r w:rsidRPr="006A4F23">
        <w:t>: Venta</w:t>
      </w:r>
    </w:p>
    <w:p w14:paraId="0E016DA8" w14:textId="4DD4BC42" w:rsidR="007954B0" w:rsidRDefault="007954B0" w:rsidP="00607919">
      <w:pPr>
        <w:pStyle w:val="Descripcin"/>
      </w:pPr>
      <w:r>
        <w:t xml:space="preserve">Tabla CU </w:t>
      </w:r>
      <w:fldSimple w:instr=" SEQ Tabla_CU \* ARABIC ">
        <w:r w:rsidR="004F2B35">
          <w:rPr>
            <w:noProof/>
          </w:rPr>
          <w:t>17</w:t>
        </w:r>
      </w:fldSimple>
      <w:r>
        <w:t>: Venta</w:t>
      </w:r>
      <w:bookmarkEnd w:id="53"/>
    </w:p>
    <w:p w14:paraId="047CDBA5" w14:textId="77777777" w:rsidR="00DF6B74" w:rsidRDefault="00DF6B74" w:rsidP="00607919">
      <w:pPr>
        <w:spacing w:before="0" w:after="0"/>
        <w:rPr>
          <w:rFonts w:ascii="Arial" w:eastAsia="Times New Roman" w:hAnsi="Arial" w:cs="Arial"/>
          <w:sz w:val="24"/>
          <w:szCs w:val="24"/>
          <w:lang w:eastAsia="es-419"/>
        </w:rPr>
      </w:pPr>
    </w:p>
    <w:p w14:paraId="54746D12" w14:textId="10C5849B"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9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4"/>
        <w:gridCol w:w="1616"/>
        <w:gridCol w:w="724"/>
        <w:gridCol w:w="4820"/>
      </w:tblGrid>
      <w:tr w:rsidR="00F17BED" w:rsidRPr="002313C9" w14:paraId="2CFCF75B" w14:textId="77777777" w:rsidTr="00607919">
        <w:trPr>
          <w:cantSplit/>
          <w:trHeight w:val="20"/>
        </w:trPr>
        <w:tc>
          <w:tcPr>
            <w:tcW w:w="3240" w:type="dxa"/>
            <w:gridSpan w:val="2"/>
            <w:vAlign w:val="center"/>
          </w:tcPr>
          <w:p w14:paraId="118932DE"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544" w:type="dxa"/>
            <w:gridSpan w:val="2"/>
            <w:vAlign w:val="center"/>
          </w:tcPr>
          <w:p w14:paraId="577134A1"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CU017</w:t>
            </w:r>
          </w:p>
        </w:tc>
      </w:tr>
      <w:tr w:rsidR="00F17BED" w:rsidRPr="002313C9" w14:paraId="419BD70A" w14:textId="77777777" w:rsidTr="00607919">
        <w:trPr>
          <w:cantSplit/>
          <w:trHeight w:val="20"/>
        </w:trPr>
        <w:tc>
          <w:tcPr>
            <w:tcW w:w="3240" w:type="dxa"/>
            <w:gridSpan w:val="2"/>
            <w:vAlign w:val="center"/>
          </w:tcPr>
          <w:p w14:paraId="7FAA22FD"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544" w:type="dxa"/>
            <w:gridSpan w:val="2"/>
            <w:vAlign w:val="center"/>
          </w:tcPr>
          <w:p w14:paraId="3D0D484F"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Mostrar catálogo de productos</w:t>
            </w:r>
          </w:p>
        </w:tc>
      </w:tr>
      <w:tr w:rsidR="00F17BED" w:rsidRPr="002313C9" w14:paraId="0F2C023E" w14:textId="77777777" w:rsidTr="00607919">
        <w:trPr>
          <w:cantSplit/>
          <w:trHeight w:val="20"/>
        </w:trPr>
        <w:tc>
          <w:tcPr>
            <w:tcW w:w="3240" w:type="dxa"/>
            <w:gridSpan w:val="2"/>
            <w:tcBorders>
              <w:left w:val="single" w:sz="4" w:space="0" w:color="000000"/>
              <w:bottom w:val="single" w:sz="4" w:space="0" w:color="000000"/>
              <w:right w:val="single" w:sz="4" w:space="0" w:color="000000"/>
            </w:tcBorders>
            <w:vAlign w:val="center"/>
          </w:tcPr>
          <w:p w14:paraId="12957A65"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544" w:type="dxa"/>
            <w:gridSpan w:val="2"/>
            <w:tcBorders>
              <w:left w:val="single" w:sz="4" w:space="0" w:color="000000"/>
              <w:bottom w:val="single" w:sz="4" w:space="0" w:color="000000"/>
            </w:tcBorders>
            <w:vAlign w:val="center"/>
          </w:tcPr>
          <w:p w14:paraId="0B852D6A"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 Garzón</w:t>
            </w:r>
          </w:p>
        </w:tc>
      </w:tr>
      <w:tr w:rsidR="00F17BED" w:rsidRPr="002313C9" w14:paraId="0E0E4AA3" w14:textId="77777777" w:rsidTr="00607919">
        <w:trPr>
          <w:cantSplit/>
          <w:trHeight w:val="20"/>
        </w:trPr>
        <w:tc>
          <w:tcPr>
            <w:tcW w:w="3240" w:type="dxa"/>
            <w:gridSpan w:val="2"/>
            <w:tcBorders>
              <w:top w:val="single" w:sz="4" w:space="0" w:color="000000"/>
              <w:left w:val="single" w:sz="4" w:space="0" w:color="000000"/>
              <w:right w:val="single" w:sz="4" w:space="0" w:color="000000"/>
            </w:tcBorders>
            <w:vAlign w:val="center"/>
          </w:tcPr>
          <w:p w14:paraId="265EC9FC"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544" w:type="dxa"/>
            <w:gridSpan w:val="2"/>
            <w:tcBorders>
              <w:top w:val="single" w:sz="4" w:space="0" w:color="000000"/>
              <w:left w:val="single" w:sz="4" w:space="0" w:color="000000"/>
            </w:tcBorders>
            <w:vAlign w:val="center"/>
          </w:tcPr>
          <w:p w14:paraId="1D778AA3" w14:textId="544117CA" w:rsidR="002313C9" w:rsidRPr="002313C9" w:rsidRDefault="00837DE4" w:rsidP="00607919">
            <w:pPr>
              <w:spacing w:before="0" w:after="0"/>
              <w:ind w:left="-1" w:right="-93"/>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F17BED" w:rsidRPr="002313C9" w14:paraId="620B068C" w14:textId="77777777" w:rsidTr="00607919">
        <w:trPr>
          <w:cantSplit/>
          <w:trHeight w:val="20"/>
        </w:trPr>
        <w:tc>
          <w:tcPr>
            <w:tcW w:w="3240" w:type="dxa"/>
            <w:gridSpan w:val="2"/>
            <w:vAlign w:val="center"/>
          </w:tcPr>
          <w:p w14:paraId="55520443"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544" w:type="dxa"/>
            <w:gridSpan w:val="2"/>
            <w:vAlign w:val="center"/>
          </w:tcPr>
          <w:p w14:paraId="467A6F42"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F17BED" w:rsidRPr="002313C9" w14:paraId="49F3EBE7" w14:textId="77777777" w:rsidTr="00607919">
        <w:trPr>
          <w:cantSplit/>
          <w:trHeight w:val="20"/>
        </w:trPr>
        <w:tc>
          <w:tcPr>
            <w:tcW w:w="3240" w:type="dxa"/>
            <w:gridSpan w:val="2"/>
            <w:vAlign w:val="center"/>
          </w:tcPr>
          <w:p w14:paraId="5C072550"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544" w:type="dxa"/>
            <w:gridSpan w:val="2"/>
            <w:vAlign w:val="center"/>
          </w:tcPr>
          <w:p w14:paraId="192F62F4"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F17BED" w:rsidRPr="002313C9" w14:paraId="270BA77F" w14:textId="77777777" w:rsidTr="00607919">
        <w:trPr>
          <w:cantSplit/>
          <w:trHeight w:val="20"/>
        </w:trPr>
        <w:tc>
          <w:tcPr>
            <w:tcW w:w="3240" w:type="dxa"/>
            <w:gridSpan w:val="2"/>
            <w:vAlign w:val="center"/>
          </w:tcPr>
          <w:p w14:paraId="2DADDEC7"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544" w:type="dxa"/>
            <w:gridSpan w:val="2"/>
            <w:vAlign w:val="center"/>
          </w:tcPr>
          <w:p w14:paraId="02483451"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Cliente; Cliente; Sistema</w:t>
            </w:r>
          </w:p>
        </w:tc>
      </w:tr>
      <w:tr w:rsidR="00F17BED" w:rsidRPr="002313C9" w14:paraId="510EADE4" w14:textId="77777777" w:rsidTr="00607919">
        <w:trPr>
          <w:cantSplit/>
          <w:trHeight w:val="20"/>
        </w:trPr>
        <w:tc>
          <w:tcPr>
            <w:tcW w:w="3240" w:type="dxa"/>
            <w:gridSpan w:val="2"/>
            <w:vAlign w:val="center"/>
          </w:tcPr>
          <w:p w14:paraId="05258317"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544" w:type="dxa"/>
            <w:gridSpan w:val="2"/>
            <w:vAlign w:val="center"/>
          </w:tcPr>
          <w:p w14:paraId="0B22CC92"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Interacción (uniformidad)</w:t>
            </w:r>
          </w:p>
        </w:tc>
      </w:tr>
      <w:tr w:rsidR="00F17BED" w:rsidRPr="002313C9" w14:paraId="00DA148E" w14:textId="77777777" w:rsidTr="00607919">
        <w:trPr>
          <w:cantSplit/>
          <w:trHeight w:val="20"/>
        </w:trPr>
        <w:tc>
          <w:tcPr>
            <w:tcW w:w="3240" w:type="dxa"/>
            <w:gridSpan w:val="2"/>
            <w:vAlign w:val="center"/>
          </w:tcPr>
          <w:p w14:paraId="3B31EE27"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544" w:type="dxa"/>
            <w:gridSpan w:val="2"/>
            <w:vAlign w:val="center"/>
          </w:tcPr>
          <w:p w14:paraId="058A1E58"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Es el contenedor del cuerpo que tendrá el catálogo de productos con fotos, una breve información y botones que son “Comprar” y “+ (agregar al carrito)”.</w:t>
            </w:r>
          </w:p>
          <w:p w14:paraId="1EBAD715" w14:textId="77777777" w:rsidR="002313C9" w:rsidRPr="002313C9" w:rsidRDefault="002313C9" w:rsidP="00607919">
            <w:pPr>
              <w:spacing w:before="0" w:after="0"/>
              <w:ind w:left="-1" w:right="-93"/>
              <w:rPr>
                <w:rFonts w:ascii="Arial" w:eastAsia="Times New Roman" w:hAnsi="Arial" w:cs="Arial"/>
                <w:sz w:val="22"/>
                <w:szCs w:val="24"/>
                <w:lang w:eastAsia="es-419"/>
              </w:rPr>
            </w:pPr>
          </w:p>
        </w:tc>
      </w:tr>
      <w:tr w:rsidR="00F17BED" w:rsidRPr="002313C9" w14:paraId="541F88BA" w14:textId="77777777" w:rsidTr="00607919">
        <w:trPr>
          <w:cantSplit/>
          <w:trHeight w:val="20"/>
        </w:trPr>
        <w:tc>
          <w:tcPr>
            <w:tcW w:w="1624" w:type="dxa"/>
            <w:vMerge w:val="restart"/>
            <w:vAlign w:val="center"/>
          </w:tcPr>
          <w:p w14:paraId="4953297B"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16" w:type="dxa"/>
            <w:vAlign w:val="center"/>
          </w:tcPr>
          <w:p w14:paraId="166B3FBC"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544" w:type="dxa"/>
            <w:gridSpan w:val="2"/>
            <w:shd w:val="clear" w:color="auto" w:fill="auto"/>
            <w:vAlign w:val="center"/>
          </w:tcPr>
          <w:p w14:paraId="2B78CB64" w14:textId="77777777" w:rsidR="002313C9" w:rsidRPr="002313C9" w:rsidRDefault="002313C9" w:rsidP="00607919">
            <w:pPr>
              <w:spacing w:before="0" w:after="0"/>
              <w:ind w:left="-1" w:right="-93"/>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CU016; CU017; CU018</w:t>
            </w:r>
          </w:p>
        </w:tc>
      </w:tr>
      <w:tr w:rsidR="00F17BED" w:rsidRPr="002313C9" w14:paraId="79B5BC8C" w14:textId="77777777" w:rsidTr="00607919">
        <w:trPr>
          <w:cantSplit/>
          <w:trHeight w:val="20"/>
        </w:trPr>
        <w:tc>
          <w:tcPr>
            <w:tcW w:w="1624" w:type="dxa"/>
            <w:vMerge/>
            <w:vAlign w:val="center"/>
          </w:tcPr>
          <w:p w14:paraId="58CD39C3" w14:textId="77777777" w:rsidR="002313C9" w:rsidRPr="002313C9" w:rsidRDefault="002313C9" w:rsidP="00607919">
            <w:pPr>
              <w:spacing w:before="0" w:after="0"/>
              <w:ind w:left="-1" w:right="-93"/>
              <w:rPr>
                <w:rFonts w:ascii="Arial" w:eastAsia="Arial" w:hAnsi="Arial" w:cs="Arial"/>
                <w:b/>
                <w:sz w:val="22"/>
                <w:szCs w:val="22"/>
                <w:lang w:val="es-MX" w:eastAsia="es-419"/>
              </w:rPr>
            </w:pPr>
          </w:p>
        </w:tc>
        <w:tc>
          <w:tcPr>
            <w:tcW w:w="1616" w:type="dxa"/>
            <w:vAlign w:val="center"/>
          </w:tcPr>
          <w:p w14:paraId="542DC0C9"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544" w:type="dxa"/>
            <w:gridSpan w:val="2"/>
            <w:shd w:val="clear" w:color="auto" w:fill="auto"/>
            <w:vAlign w:val="center"/>
          </w:tcPr>
          <w:p w14:paraId="7A49BBC7" w14:textId="77777777" w:rsidR="002313C9" w:rsidRPr="002313C9" w:rsidRDefault="002313C9" w:rsidP="00607919">
            <w:pPr>
              <w:spacing w:before="0" w:after="0"/>
              <w:ind w:left="-1" w:right="-93"/>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RF07; RF08, RF09</w:t>
            </w:r>
          </w:p>
        </w:tc>
      </w:tr>
      <w:tr w:rsidR="00F17BED" w:rsidRPr="002313C9" w14:paraId="279B511D" w14:textId="77777777" w:rsidTr="00607919">
        <w:trPr>
          <w:cantSplit/>
          <w:trHeight w:val="20"/>
        </w:trPr>
        <w:tc>
          <w:tcPr>
            <w:tcW w:w="3240" w:type="dxa"/>
            <w:gridSpan w:val="2"/>
            <w:vAlign w:val="center"/>
          </w:tcPr>
          <w:p w14:paraId="4C0F3F6B"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544" w:type="dxa"/>
            <w:gridSpan w:val="2"/>
            <w:vAlign w:val="center"/>
          </w:tcPr>
          <w:p w14:paraId="0000CFC1"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Hacer pruebas de escritorio al botón de “+ (agregar al carrito)”, que agregue o quite el producto seleccionado.</w:t>
            </w:r>
          </w:p>
          <w:p w14:paraId="3A2ED776" w14:textId="77777777" w:rsidR="002313C9" w:rsidRPr="002313C9" w:rsidRDefault="002313C9" w:rsidP="00607919">
            <w:pPr>
              <w:spacing w:before="0" w:after="0"/>
              <w:ind w:left="-1" w:right="-93"/>
              <w:rPr>
                <w:rFonts w:ascii="Arial" w:eastAsia="Times New Roman" w:hAnsi="Arial" w:cs="Arial"/>
                <w:sz w:val="22"/>
                <w:szCs w:val="24"/>
                <w:lang w:eastAsia="es-419"/>
              </w:rPr>
            </w:pPr>
          </w:p>
          <w:p w14:paraId="320C9420"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Bebe aparecer el icono de carrito de compras la cantidad de productos adquiridos que han seleccionado.</w:t>
            </w:r>
          </w:p>
        </w:tc>
      </w:tr>
      <w:tr w:rsidR="00F17BED" w:rsidRPr="002313C9" w14:paraId="2F1BC7D8" w14:textId="77777777" w:rsidTr="00607919">
        <w:trPr>
          <w:cantSplit/>
          <w:trHeight w:val="20"/>
        </w:trPr>
        <w:tc>
          <w:tcPr>
            <w:tcW w:w="8784" w:type="dxa"/>
            <w:gridSpan w:val="4"/>
            <w:vAlign w:val="center"/>
          </w:tcPr>
          <w:p w14:paraId="0C8395F0"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F17BED" w:rsidRPr="002313C9" w14:paraId="35117640" w14:textId="77777777" w:rsidTr="00607919">
        <w:trPr>
          <w:cantSplit/>
          <w:trHeight w:val="20"/>
        </w:trPr>
        <w:tc>
          <w:tcPr>
            <w:tcW w:w="3964" w:type="dxa"/>
            <w:gridSpan w:val="3"/>
            <w:vAlign w:val="center"/>
          </w:tcPr>
          <w:p w14:paraId="57CE7106"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5D2DEEE"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El actor ingresa al enlace de “Venta” de la barra de menú y el submenú de Productos.</w:t>
            </w:r>
            <w:r w:rsidRPr="002313C9">
              <w:rPr>
                <w:rFonts w:ascii="Arial" w:eastAsia="Arial" w:hAnsi="Arial" w:cs="Arial"/>
                <w:b/>
                <w:sz w:val="22"/>
                <w:szCs w:val="22"/>
                <w:lang w:eastAsia="es-419"/>
              </w:rPr>
              <w:br/>
            </w:r>
          </w:p>
          <w:p w14:paraId="25BF0B95"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El actor selecciona un producto.</w:t>
            </w:r>
          </w:p>
          <w:p w14:paraId="2D2C12AB" w14:textId="77777777" w:rsidR="002313C9" w:rsidRPr="002313C9" w:rsidRDefault="002313C9" w:rsidP="00607919">
            <w:pPr>
              <w:spacing w:before="0" w:after="0"/>
              <w:ind w:left="-1" w:right="-93"/>
              <w:rPr>
                <w:rFonts w:ascii="Arial" w:eastAsia="Arial" w:hAnsi="Arial" w:cs="Arial"/>
                <w:b/>
                <w:sz w:val="22"/>
                <w:szCs w:val="22"/>
                <w:lang w:eastAsia="es-419"/>
              </w:rPr>
            </w:pPr>
          </w:p>
        </w:tc>
        <w:tc>
          <w:tcPr>
            <w:tcW w:w="4820" w:type="dxa"/>
            <w:vAlign w:val="center"/>
          </w:tcPr>
          <w:p w14:paraId="0ED5052A"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D33C3F9" w14:textId="77777777" w:rsidR="002313C9" w:rsidRPr="002313C9" w:rsidRDefault="002313C9" w:rsidP="00607919">
            <w:pPr>
              <w:spacing w:before="0" w:after="0"/>
              <w:ind w:left="-1" w:right="-93"/>
              <w:rPr>
                <w:rFonts w:ascii="Arial" w:eastAsia="Arial" w:hAnsi="Arial" w:cs="Arial"/>
                <w:b/>
                <w:sz w:val="22"/>
                <w:szCs w:val="22"/>
                <w:lang w:eastAsia="es-419"/>
              </w:rPr>
            </w:pPr>
          </w:p>
          <w:p w14:paraId="65F1E545"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El navegador mostrara el catálogo de productos en el contenedor del cuerpo.</w:t>
            </w:r>
          </w:p>
          <w:p w14:paraId="0BF582A7" w14:textId="77777777" w:rsidR="002313C9" w:rsidRPr="002313C9" w:rsidRDefault="002313C9" w:rsidP="00607919">
            <w:pPr>
              <w:spacing w:before="0" w:after="0"/>
              <w:ind w:left="-1" w:right="-93"/>
              <w:rPr>
                <w:rFonts w:ascii="Arial" w:eastAsia="Arial" w:hAnsi="Arial" w:cs="Arial"/>
                <w:b/>
                <w:sz w:val="22"/>
                <w:szCs w:val="22"/>
                <w:lang w:eastAsia="es-419"/>
              </w:rPr>
            </w:pPr>
          </w:p>
          <w:p w14:paraId="64A1FA70"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El sistema abrirá una ventana modal del producto seleccionado dando una foto, la información completa y los dos botones</w:t>
            </w:r>
          </w:p>
        </w:tc>
      </w:tr>
      <w:tr w:rsidR="00F17BED" w:rsidRPr="002313C9" w14:paraId="2DAE2EE7" w14:textId="77777777" w:rsidTr="00607919">
        <w:trPr>
          <w:cantSplit/>
          <w:trHeight w:val="20"/>
        </w:trPr>
        <w:tc>
          <w:tcPr>
            <w:tcW w:w="3964" w:type="dxa"/>
            <w:gridSpan w:val="3"/>
            <w:vAlign w:val="center"/>
          </w:tcPr>
          <w:p w14:paraId="79F24DBD"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vAlign w:val="center"/>
          </w:tcPr>
          <w:p w14:paraId="5F9D395B"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Si esta agregado un producto al carrito de compras el botón “+ (agregar al carrito)”se convierte en “— (quitar del carrito) “.</w:t>
            </w:r>
          </w:p>
        </w:tc>
      </w:tr>
      <w:tr w:rsidR="00F17BED" w:rsidRPr="002313C9" w14:paraId="383CEEB6" w14:textId="77777777" w:rsidTr="00607919">
        <w:trPr>
          <w:cantSplit/>
          <w:trHeight w:val="20"/>
        </w:trPr>
        <w:tc>
          <w:tcPr>
            <w:tcW w:w="8784" w:type="dxa"/>
            <w:gridSpan w:val="4"/>
            <w:vAlign w:val="center"/>
          </w:tcPr>
          <w:p w14:paraId="0E4A1B67"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C09FCD5" w14:textId="77777777" w:rsidR="002313C9" w:rsidRPr="002313C9" w:rsidRDefault="002313C9" w:rsidP="00607919">
            <w:pPr>
              <w:spacing w:before="0" w:after="0"/>
              <w:ind w:left="-1" w:right="-93"/>
              <w:rPr>
                <w:rFonts w:ascii="Arial" w:eastAsia="Times New Roman" w:hAnsi="Arial" w:cs="Arial"/>
                <w:sz w:val="24"/>
                <w:szCs w:val="24"/>
                <w:lang w:eastAsia="es-419"/>
              </w:rPr>
            </w:pPr>
            <w:r w:rsidRPr="002313C9">
              <w:rPr>
                <w:rFonts w:ascii="Arial" w:eastAsia="Times New Roman" w:hAnsi="Arial" w:cs="Arial"/>
                <w:sz w:val="24"/>
                <w:szCs w:val="24"/>
                <w:lang w:eastAsia="es-419"/>
              </w:rPr>
              <w:t>Cada producto al lado derecho tendrá los botones de “Comprar” y “+”</w:t>
            </w:r>
          </w:p>
          <w:p w14:paraId="36355CFC" w14:textId="77777777" w:rsidR="002313C9" w:rsidRPr="002313C9" w:rsidRDefault="002313C9" w:rsidP="00607919">
            <w:pPr>
              <w:spacing w:before="0" w:after="0"/>
              <w:ind w:left="-1" w:right="-93"/>
              <w:rPr>
                <w:rFonts w:ascii="Arial" w:eastAsia="Times New Roman" w:hAnsi="Arial" w:cs="Arial"/>
                <w:sz w:val="24"/>
                <w:szCs w:val="24"/>
                <w:lang w:eastAsia="es-419"/>
              </w:rPr>
            </w:pPr>
          </w:p>
        </w:tc>
      </w:tr>
      <w:tr w:rsidR="00F17BED" w:rsidRPr="002313C9" w14:paraId="16D74EF8" w14:textId="77777777" w:rsidTr="00607919">
        <w:trPr>
          <w:cantSplit/>
          <w:trHeight w:val="20"/>
        </w:trPr>
        <w:tc>
          <w:tcPr>
            <w:tcW w:w="8784" w:type="dxa"/>
            <w:gridSpan w:val="4"/>
            <w:vAlign w:val="center"/>
          </w:tcPr>
          <w:p w14:paraId="149E9AAE"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3A0C188" w14:textId="77777777" w:rsidR="002313C9" w:rsidRPr="002313C9" w:rsidRDefault="002313C9" w:rsidP="00607919">
            <w:pPr>
              <w:spacing w:before="0" w:after="0"/>
              <w:ind w:left="-1" w:right="-93"/>
              <w:rPr>
                <w:rFonts w:ascii="Arial" w:eastAsia="Times New Roman" w:hAnsi="Arial" w:cs="Arial"/>
                <w:sz w:val="24"/>
                <w:szCs w:val="24"/>
                <w:lang w:eastAsia="es-419"/>
              </w:rPr>
            </w:pPr>
            <w:r w:rsidRPr="002313C9">
              <w:rPr>
                <w:rFonts w:ascii="Arial" w:eastAsia="Times New Roman" w:hAnsi="Arial" w:cs="Arial"/>
                <w:sz w:val="24"/>
                <w:szCs w:val="24"/>
                <w:lang w:eastAsia="es-419"/>
              </w:rPr>
              <w:t>No funciona correctamente el botón “Comprar”.</w:t>
            </w:r>
          </w:p>
          <w:p w14:paraId="692D3A59" w14:textId="77777777" w:rsidR="002313C9" w:rsidRPr="002313C9" w:rsidRDefault="002313C9" w:rsidP="00607919">
            <w:pPr>
              <w:spacing w:before="0" w:after="0"/>
              <w:ind w:left="-1" w:right="-93"/>
              <w:rPr>
                <w:rFonts w:ascii="Arial" w:eastAsia="Times New Roman" w:hAnsi="Arial" w:cs="Arial"/>
                <w:sz w:val="24"/>
                <w:szCs w:val="24"/>
                <w:lang w:eastAsia="es-419"/>
              </w:rPr>
            </w:pPr>
            <w:r w:rsidRPr="002313C9">
              <w:rPr>
                <w:rFonts w:ascii="Arial" w:eastAsia="Times New Roman" w:hAnsi="Arial" w:cs="Arial"/>
                <w:sz w:val="24"/>
                <w:szCs w:val="24"/>
                <w:lang w:eastAsia="es-419"/>
              </w:rPr>
              <w:t>El botón “+” no agrega los productos seleccionados.</w:t>
            </w:r>
          </w:p>
          <w:p w14:paraId="07244E2A" w14:textId="77777777" w:rsidR="002313C9" w:rsidRPr="002313C9" w:rsidRDefault="002313C9" w:rsidP="00607919">
            <w:pPr>
              <w:spacing w:before="0" w:after="0"/>
              <w:ind w:left="-1" w:right="-93"/>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no funciona el evento Clic.</w:t>
            </w:r>
          </w:p>
        </w:tc>
      </w:tr>
      <w:tr w:rsidR="00F17BED" w:rsidRPr="002313C9" w14:paraId="2B94A3A9" w14:textId="77777777" w:rsidTr="00607919">
        <w:trPr>
          <w:cantSplit/>
          <w:trHeight w:val="20"/>
        </w:trPr>
        <w:tc>
          <w:tcPr>
            <w:tcW w:w="3964" w:type="dxa"/>
            <w:gridSpan w:val="3"/>
            <w:vAlign w:val="center"/>
          </w:tcPr>
          <w:p w14:paraId="5CFD2BED"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vAlign w:val="center"/>
          </w:tcPr>
          <w:p w14:paraId="778B06E6" w14:textId="77777777" w:rsidR="002313C9" w:rsidRPr="002313C9" w:rsidRDefault="002313C9" w:rsidP="00607919">
            <w:pPr>
              <w:spacing w:before="0" w:after="0"/>
              <w:ind w:left="-1" w:right="-93"/>
              <w:rPr>
                <w:rFonts w:ascii="Arial" w:eastAsia="Times New Roman" w:hAnsi="Arial" w:cs="Arial"/>
                <w:sz w:val="22"/>
                <w:szCs w:val="24"/>
                <w:lang w:eastAsia="es-419"/>
              </w:rPr>
            </w:pPr>
            <w:r w:rsidRPr="002313C9">
              <w:rPr>
                <w:rFonts w:ascii="Arial" w:eastAsia="Times New Roman" w:hAnsi="Arial" w:cs="Arial"/>
                <w:sz w:val="22"/>
                <w:szCs w:val="24"/>
                <w:lang w:eastAsia="es-419"/>
              </w:rPr>
              <w:t>5 segundos.</w:t>
            </w:r>
          </w:p>
        </w:tc>
      </w:tr>
      <w:tr w:rsidR="00F17BED" w:rsidRPr="002313C9" w14:paraId="1A67AC9B" w14:textId="77777777" w:rsidTr="00607919">
        <w:trPr>
          <w:cantSplit/>
          <w:trHeight w:val="20"/>
        </w:trPr>
        <w:tc>
          <w:tcPr>
            <w:tcW w:w="3964" w:type="dxa"/>
            <w:gridSpan w:val="3"/>
            <w:vAlign w:val="center"/>
          </w:tcPr>
          <w:p w14:paraId="005758D9" w14:textId="77777777" w:rsidR="002313C9" w:rsidRPr="002313C9" w:rsidRDefault="002313C9" w:rsidP="00607919">
            <w:pPr>
              <w:spacing w:before="0" w:after="0"/>
              <w:ind w:left="-1" w:right="-93"/>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vAlign w:val="center"/>
          </w:tcPr>
          <w:p w14:paraId="31F83721" w14:textId="77777777" w:rsidR="002313C9" w:rsidRPr="002313C9" w:rsidRDefault="002313C9" w:rsidP="002005F5">
            <w:pPr>
              <w:keepNext/>
              <w:spacing w:before="0" w:after="0"/>
              <w:ind w:left="-1" w:right="-93"/>
              <w:rPr>
                <w:rFonts w:ascii="Arial" w:eastAsia="Times New Roman" w:hAnsi="Arial" w:cs="Arial"/>
                <w:sz w:val="22"/>
                <w:szCs w:val="24"/>
                <w:lang w:eastAsia="es-419"/>
              </w:rPr>
            </w:pPr>
          </w:p>
        </w:tc>
      </w:tr>
    </w:tbl>
    <w:p w14:paraId="1CDF6AD1" w14:textId="46443795" w:rsidR="00433CAB" w:rsidRDefault="00433CAB">
      <w:pPr>
        <w:pStyle w:val="Descripcin"/>
      </w:pPr>
      <w:bookmarkStart w:id="54" w:name="_Toc25247092"/>
      <w:r>
        <w:t xml:space="preserve">Tabla CU  </w:t>
      </w:r>
      <w:fldSimple w:instr=" SEQ Tabla_CU_ \* ARABIC ">
        <w:r w:rsidR="00B523B5">
          <w:rPr>
            <w:noProof/>
          </w:rPr>
          <w:t>17</w:t>
        </w:r>
      </w:fldSimple>
      <w:r w:rsidRPr="0078092E">
        <w:t>: Mostrar catálogo de productos</w:t>
      </w:r>
    </w:p>
    <w:bookmarkEnd w:id="54"/>
    <w:p w14:paraId="69294EC3"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480"/>
        <w:gridCol w:w="850"/>
        <w:gridCol w:w="4820"/>
      </w:tblGrid>
      <w:tr w:rsidR="00C21E43" w:rsidRPr="002313C9" w14:paraId="7A5CC4EF" w14:textId="77777777" w:rsidTr="00607919">
        <w:trPr>
          <w:cantSplit/>
          <w:trHeight w:val="259"/>
        </w:trPr>
        <w:tc>
          <w:tcPr>
            <w:tcW w:w="3114" w:type="dxa"/>
            <w:gridSpan w:val="2"/>
          </w:tcPr>
          <w:p w14:paraId="70BF81C7"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670" w:type="dxa"/>
            <w:gridSpan w:val="2"/>
          </w:tcPr>
          <w:p w14:paraId="7DE2A18E"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CU018</w:t>
            </w:r>
          </w:p>
        </w:tc>
      </w:tr>
      <w:tr w:rsidR="00C21E43" w:rsidRPr="002313C9" w14:paraId="531ACDB6" w14:textId="77777777" w:rsidTr="00607919">
        <w:trPr>
          <w:cantSplit/>
          <w:trHeight w:val="244"/>
        </w:trPr>
        <w:tc>
          <w:tcPr>
            <w:tcW w:w="3114" w:type="dxa"/>
            <w:gridSpan w:val="2"/>
          </w:tcPr>
          <w:p w14:paraId="53FC0ADF"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670" w:type="dxa"/>
            <w:gridSpan w:val="2"/>
          </w:tcPr>
          <w:p w14:paraId="0739E535"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Comprar productos</w:t>
            </w:r>
          </w:p>
        </w:tc>
      </w:tr>
      <w:tr w:rsidR="00C21E43" w:rsidRPr="002313C9" w14:paraId="78E8FA8E" w14:textId="77777777" w:rsidTr="00607919">
        <w:trPr>
          <w:cantSplit/>
          <w:trHeight w:val="290"/>
        </w:trPr>
        <w:tc>
          <w:tcPr>
            <w:tcW w:w="3114" w:type="dxa"/>
            <w:gridSpan w:val="2"/>
            <w:tcBorders>
              <w:left w:val="single" w:sz="4" w:space="0" w:color="000000"/>
              <w:bottom w:val="single" w:sz="4" w:space="0" w:color="000000"/>
              <w:right w:val="single" w:sz="4" w:space="0" w:color="000000"/>
            </w:tcBorders>
          </w:tcPr>
          <w:p w14:paraId="4652A671"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670" w:type="dxa"/>
            <w:gridSpan w:val="2"/>
            <w:tcBorders>
              <w:left w:val="single" w:sz="4" w:space="0" w:color="000000"/>
              <w:bottom w:val="single" w:sz="4" w:space="0" w:color="000000"/>
            </w:tcBorders>
          </w:tcPr>
          <w:p w14:paraId="6BC82965" w14:textId="603A8336" w:rsidR="002313C9" w:rsidRPr="002313C9" w:rsidRDefault="00837DE4" w:rsidP="00607919">
            <w:pPr>
              <w:spacing w:before="0" w:after="0"/>
              <w:ind w:left="-1"/>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C21E43" w:rsidRPr="002313C9" w14:paraId="21DDD0BE" w14:textId="77777777" w:rsidTr="00607919">
        <w:trPr>
          <w:cantSplit/>
          <w:trHeight w:val="213"/>
        </w:trPr>
        <w:tc>
          <w:tcPr>
            <w:tcW w:w="3114" w:type="dxa"/>
            <w:gridSpan w:val="2"/>
            <w:tcBorders>
              <w:top w:val="single" w:sz="4" w:space="0" w:color="000000"/>
              <w:left w:val="single" w:sz="4" w:space="0" w:color="000000"/>
              <w:right w:val="single" w:sz="4" w:space="0" w:color="000000"/>
            </w:tcBorders>
          </w:tcPr>
          <w:p w14:paraId="1CE104F6"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670" w:type="dxa"/>
            <w:gridSpan w:val="2"/>
            <w:tcBorders>
              <w:top w:val="single" w:sz="4" w:space="0" w:color="000000"/>
              <w:left w:val="single" w:sz="4" w:space="0" w:color="000000"/>
            </w:tcBorders>
          </w:tcPr>
          <w:p w14:paraId="7F881014"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 Garzón</w:t>
            </w:r>
          </w:p>
        </w:tc>
      </w:tr>
      <w:tr w:rsidR="00C21E43" w:rsidRPr="002313C9" w14:paraId="21915C65" w14:textId="77777777" w:rsidTr="00607919">
        <w:trPr>
          <w:cantSplit/>
          <w:trHeight w:val="259"/>
        </w:trPr>
        <w:tc>
          <w:tcPr>
            <w:tcW w:w="3114" w:type="dxa"/>
            <w:gridSpan w:val="2"/>
          </w:tcPr>
          <w:p w14:paraId="559DDE11"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670" w:type="dxa"/>
            <w:gridSpan w:val="2"/>
          </w:tcPr>
          <w:p w14:paraId="245D123C"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C21E43" w:rsidRPr="002313C9" w14:paraId="48C68D97" w14:textId="77777777" w:rsidTr="00607919">
        <w:trPr>
          <w:cantSplit/>
          <w:trHeight w:val="244"/>
        </w:trPr>
        <w:tc>
          <w:tcPr>
            <w:tcW w:w="3114" w:type="dxa"/>
            <w:gridSpan w:val="2"/>
          </w:tcPr>
          <w:p w14:paraId="609244F0"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670" w:type="dxa"/>
            <w:gridSpan w:val="2"/>
          </w:tcPr>
          <w:p w14:paraId="666B9881"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C21E43" w:rsidRPr="002313C9" w14:paraId="085C765B" w14:textId="77777777" w:rsidTr="00607919">
        <w:trPr>
          <w:cantSplit/>
          <w:trHeight w:val="259"/>
        </w:trPr>
        <w:tc>
          <w:tcPr>
            <w:tcW w:w="3114" w:type="dxa"/>
            <w:gridSpan w:val="2"/>
          </w:tcPr>
          <w:p w14:paraId="0432B5F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670" w:type="dxa"/>
            <w:gridSpan w:val="2"/>
          </w:tcPr>
          <w:p w14:paraId="287AC175"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C21E43" w:rsidRPr="002313C9" w14:paraId="4D3ADFFD" w14:textId="77777777" w:rsidTr="00607919">
        <w:trPr>
          <w:cantSplit/>
          <w:trHeight w:val="244"/>
        </w:trPr>
        <w:tc>
          <w:tcPr>
            <w:tcW w:w="3114" w:type="dxa"/>
            <w:gridSpan w:val="2"/>
          </w:tcPr>
          <w:p w14:paraId="5E353428"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670" w:type="dxa"/>
            <w:gridSpan w:val="2"/>
          </w:tcPr>
          <w:p w14:paraId="3A1EDE17"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Interfaz formulario (Interactivo).</w:t>
            </w:r>
          </w:p>
        </w:tc>
      </w:tr>
      <w:tr w:rsidR="00C21E43" w:rsidRPr="002313C9" w14:paraId="2979B8EE" w14:textId="77777777" w:rsidTr="00607919">
        <w:trPr>
          <w:cantSplit/>
          <w:trHeight w:val="259"/>
        </w:trPr>
        <w:tc>
          <w:tcPr>
            <w:tcW w:w="3114" w:type="dxa"/>
            <w:gridSpan w:val="2"/>
          </w:tcPr>
          <w:p w14:paraId="66AFB943"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670" w:type="dxa"/>
            <w:gridSpan w:val="2"/>
          </w:tcPr>
          <w:p w14:paraId="7E631CB2"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 xml:space="preserve">Si el usuario Cliente da </w:t>
            </w:r>
            <w:r w:rsidRPr="002313C9">
              <w:rPr>
                <w:rFonts w:ascii="Arial" w:eastAsia="Times New Roman" w:hAnsi="Arial" w:cs="Arial"/>
                <w:i/>
                <w:sz w:val="22"/>
                <w:szCs w:val="24"/>
                <w:lang w:eastAsia="es-419"/>
              </w:rPr>
              <w:t xml:space="preserve">CLIC </w:t>
            </w:r>
            <w:r w:rsidRPr="002313C9">
              <w:rPr>
                <w:rFonts w:ascii="Arial" w:eastAsia="Times New Roman" w:hAnsi="Arial" w:cs="Arial"/>
                <w:sz w:val="22"/>
                <w:szCs w:val="24"/>
                <w:lang w:eastAsia="es-419"/>
              </w:rPr>
              <w:t>en el botón “Comprar” se abrirá página web mostrando la información del costo, el formulario de envió y los botones “Enviar” y “Cancelar compra”.</w:t>
            </w:r>
          </w:p>
          <w:p w14:paraId="3B50E54E" w14:textId="77777777" w:rsidR="002313C9" w:rsidRPr="002313C9" w:rsidRDefault="002313C9" w:rsidP="00607919">
            <w:pPr>
              <w:spacing w:before="0" w:after="0"/>
              <w:ind w:left="-1"/>
              <w:rPr>
                <w:rFonts w:ascii="Arial" w:eastAsia="Times New Roman" w:hAnsi="Arial" w:cs="Arial"/>
                <w:sz w:val="22"/>
                <w:szCs w:val="24"/>
                <w:lang w:eastAsia="es-419"/>
              </w:rPr>
            </w:pPr>
          </w:p>
        </w:tc>
      </w:tr>
      <w:tr w:rsidR="00C21E43" w:rsidRPr="002313C9" w14:paraId="644BFC5D" w14:textId="77777777" w:rsidTr="00607919">
        <w:trPr>
          <w:cantSplit/>
          <w:trHeight w:val="259"/>
        </w:trPr>
        <w:tc>
          <w:tcPr>
            <w:tcW w:w="1634" w:type="dxa"/>
            <w:vMerge w:val="restart"/>
          </w:tcPr>
          <w:p w14:paraId="3DB842E6"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80" w:type="dxa"/>
          </w:tcPr>
          <w:p w14:paraId="60EB537C"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670" w:type="dxa"/>
            <w:gridSpan w:val="2"/>
            <w:shd w:val="clear" w:color="auto" w:fill="auto"/>
          </w:tcPr>
          <w:p w14:paraId="3EEEA565" w14:textId="77777777" w:rsidR="002313C9" w:rsidRPr="002313C9" w:rsidRDefault="002313C9" w:rsidP="00607919">
            <w:pPr>
              <w:spacing w:before="0" w:after="0"/>
              <w:ind w:left="-1"/>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CU017; CU018; CU020</w:t>
            </w:r>
          </w:p>
        </w:tc>
      </w:tr>
      <w:tr w:rsidR="00C21E43" w:rsidRPr="002313C9" w14:paraId="644985CA" w14:textId="77777777" w:rsidTr="00607919">
        <w:trPr>
          <w:cantSplit/>
          <w:trHeight w:val="259"/>
        </w:trPr>
        <w:tc>
          <w:tcPr>
            <w:tcW w:w="1634" w:type="dxa"/>
            <w:vMerge/>
          </w:tcPr>
          <w:p w14:paraId="521D7279" w14:textId="77777777" w:rsidR="002313C9" w:rsidRPr="002313C9" w:rsidRDefault="002313C9" w:rsidP="00607919">
            <w:pPr>
              <w:spacing w:before="0" w:after="0"/>
              <w:ind w:left="-1"/>
              <w:rPr>
                <w:rFonts w:ascii="Arial" w:eastAsia="Arial" w:hAnsi="Arial" w:cs="Arial"/>
                <w:b/>
                <w:sz w:val="22"/>
                <w:szCs w:val="22"/>
                <w:lang w:val="es-MX" w:eastAsia="es-419"/>
              </w:rPr>
            </w:pPr>
          </w:p>
        </w:tc>
        <w:tc>
          <w:tcPr>
            <w:tcW w:w="1480" w:type="dxa"/>
          </w:tcPr>
          <w:p w14:paraId="4EBD5B01"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670" w:type="dxa"/>
            <w:gridSpan w:val="2"/>
            <w:shd w:val="clear" w:color="auto" w:fill="auto"/>
          </w:tcPr>
          <w:p w14:paraId="51592767" w14:textId="77777777" w:rsidR="002313C9" w:rsidRPr="002313C9" w:rsidRDefault="002313C9" w:rsidP="00607919">
            <w:pPr>
              <w:spacing w:before="0" w:after="0"/>
              <w:ind w:left="-1"/>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RF07; RF09</w:t>
            </w:r>
          </w:p>
        </w:tc>
      </w:tr>
      <w:tr w:rsidR="00C21E43" w:rsidRPr="002313C9" w14:paraId="765A82CB" w14:textId="77777777" w:rsidTr="00607919">
        <w:trPr>
          <w:cantSplit/>
          <w:trHeight w:val="244"/>
        </w:trPr>
        <w:tc>
          <w:tcPr>
            <w:tcW w:w="3114" w:type="dxa"/>
            <w:gridSpan w:val="2"/>
          </w:tcPr>
          <w:p w14:paraId="739E7B6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670" w:type="dxa"/>
            <w:gridSpan w:val="2"/>
          </w:tcPr>
          <w:p w14:paraId="21F0591D" w14:textId="77777777" w:rsidR="002313C9" w:rsidRPr="002313C9" w:rsidRDefault="002313C9" w:rsidP="00607919">
            <w:pPr>
              <w:spacing w:before="0" w:after="0"/>
              <w:ind w:left="-1"/>
              <w:rPr>
                <w:rFonts w:ascii="Arial" w:eastAsia="Times New Roman" w:hAnsi="Arial" w:cs="Arial"/>
                <w:sz w:val="22"/>
                <w:szCs w:val="24"/>
                <w:lang w:eastAsia="es-419"/>
              </w:rPr>
            </w:pPr>
            <w:r w:rsidRPr="002313C9">
              <w:rPr>
                <w:rFonts w:ascii="Arial" w:eastAsia="Times New Roman" w:hAnsi="Arial" w:cs="Arial"/>
                <w:sz w:val="22"/>
                <w:szCs w:val="24"/>
                <w:lang w:eastAsia="es-419"/>
              </w:rPr>
              <w:t>Hacer pruebas unitarias y de escritorio al momento de ingresar la información de Cliente e introduzca a la base de datos.</w:t>
            </w:r>
          </w:p>
          <w:p w14:paraId="1C97606A" w14:textId="77777777" w:rsidR="002313C9" w:rsidRPr="002313C9" w:rsidRDefault="002313C9" w:rsidP="00607919">
            <w:pPr>
              <w:spacing w:before="0" w:after="0"/>
              <w:ind w:left="-1"/>
              <w:rPr>
                <w:rFonts w:ascii="Arial" w:eastAsia="Times New Roman" w:hAnsi="Arial" w:cs="Arial"/>
                <w:sz w:val="22"/>
                <w:szCs w:val="24"/>
                <w:lang w:eastAsia="es-419"/>
              </w:rPr>
            </w:pPr>
          </w:p>
        </w:tc>
      </w:tr>
      <w:tr w:rsidR="00C21E43" w:rsidRPr="002313C9" w14:paraId="2802F71D" w14:textId="77777777" w:rsidTr="00607919">
        <w:trPr>
          <w:cantSplit/>
          <w:trHeight w:val="259"/>
        </w:trPr>
        <w:tc>
          <w:tcPr>
            <w:tcW w:w="8784" w:type="dxa"/>
            <w:gridSpan w:val="4"/>
          </w:tcPr>
          <w:p w14:paraId="0958A01C"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C21E43" w:rsidRPr="002313C9" w14:paraId="09181734" w14:textId="77777777" w:rsidTr="00607919">
        <w:trPr>
          <w:cantSplit/>
          <w:trHeight w:val="900"/>
        </w:trPr>
        <w:tc>
          <w:tcPr>
            <w:tcW w:w="3964" w:type="dxa"/>
            <w:gridSpan w:val="3"/>
          </w:tcPr>
          <w:p w14:paraId="14CEDC1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EDD4B6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CLIC</w:t>
            </w:r>
            <w:r w:rsidRPr="002313C9">
              <w:rPr>
                <w:rFonts w:ascii="Arial" w:eastAsia="Arial" w:hAnsi="Arial" w:cs="Arial"/>
                <w:b/>
                <w:sz w:val="22"/>
                <w:szCs w:val="22"/>
                <w:lang w:eastAsia="es-419"/>
              </w:rPr>
              <w:t xml:space="preserve"> al botón “Comprar”. </w:t>
            </w:r>
            <w:r w:rsidRPr="002313C9">
              <w:rPr>
                <w:rFonts w:ascii="Arial" w:eastAsia="Arial" w:hAnsi="Arial" w:cs="Arial"/>
                <w:b/>
                <w:sz w:val="22"/>
                <w:szCs w:val="22"/>
                <w:lang w:eastAsia="es-419"/>
              </w:rPr>
              <w:br/>
            </w:r>
          </w:p>
          <w:p w14:paraId="6AA34081"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al botón “Cancelar compra”</w:t>
            </w:r>
          </w:p>
          <w:p w14:paraId="13EE7FA4" w14:textId="77777777" w:rsidR="002313C9" w:rsidRPr="002313C9" w:rsidRDefault="002313C9" w:rsidP="00607919">
            <w:pPr>
              <w:spacing w:before="0" w:after="0"/>
              <w:ind w:left="-1"/>
              <w:rPr>
                <w:rFonts w:ascii="Arial" w:eastAsia="Arial" w:hAnsi="Arial" w:cs="Arial"/>
                <w:b/>
                <w:sz w:val="22"/>
                <w:szCs w:val="22"/>
                <w:lang w:eastAsia="es-419"/>
              </w:rPr>
            </w:pPr>
          </w:p>
        </w:tc>
        <w:tc>
          <w:tcPr>
            <w:tcW w:w="4820" w:type="dxa"/>
          </w:tcPr>
          <w:p w14:paraId="3FA363D6"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A39D77D" w14:textId="77777777" w:rsidR="002313C9" w:rsidRPr="002313C9" w:rsidRDefault="002313C9" w:rsidP="00607919">
            <w:pPr>
              <w:spacing w:before="0" w:after="0"/>
              <w:ind w:left="-1"/>
              <w:rPr>
                <w:rFonts w:ascii="Arial" w:eastAsia="Arial" w:hAnsi="Arial" w:cs="Arial"/>
                <w:b/>
                <w:sz w:val="22"/>
                <w:szCs w:val="22"/>
                <w:lang w:eastAsia="es-419"/>
              </w:rPr>
            </w:pPr>
          </w:p>
          <w:p w14:paraId="180CD2F2"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El navegador abre en una página web de pagar con:</w:t>
            </w:r>
          </w:p>
          <w:p w14:paraId="3F053D32"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Efectivo</w:t>
            </w:r>
          </w:p>
          <w:p w14:paraId="4709723E"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Tarjeta crédito</w:t>
            </w:r>
          </w:p>
          <w:p w14:paraId="50708E83"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El navegador se devolverá a la página Catálogo de productos</w:t>
            </w:r>
          </w:p>
        </w:tc>
      </w:tr>
      <w:tr w:rsidR="00C21E43" w:rsidRPr="002313C9" w14:paraId="6F2452A7" w14:textId="77777777" w:rsidTr="00607919">
        <w:trPr>
          <w:cantSplit/>
          <w:trHeight w:val="244"/>
        </w:trPr>
        <w:tc>
          <w:tcPr>
            <w:tcW w:w="3964" w:type="dxa"/>
            <w:gridSpan w:val="3"/>
          </w:tcPr>
          <w:p w14:paraId="7C3ED0AC"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10D84BD3" w14:textId="77777777" w:rsidR="002313C9" w:rsidRPr="002313C9" w:rsidRDefault="002313C9" w:rsidP="00607919">
            <w:pPr>
              <w:spacing w:before="0" w:after="0"/>
              <w:ind w:left="-1"/>
              <w:rPr>
                <w:rFonts w:ascii="Arial" w:eastAsia="Times New Roman" w:hAnsi="Arial" w:cs="Arial"/>
                <w:sz w:val="22"/>
                <w:szCs w:val="24"/>
                <w:lang w:eastAsia="es-419"/>
              </w:rPr>
            </w:pPr>
          </w:p>
          <w:p w14:paraId="54E1A283" w14:textId="77777777" w:rsidR="002313C9" w:rsidRPr="002313C9" w:rsidRDefault="002313C9" w:rsidP="00607919">
            <w:pPr>
              <w:spacing w:before="0" w:after="0"/>
              <w:ind w:left="-1"/>
              <w:rPr>
                <w:rFonts w:ascii="Arial" w:eastAsia="Times New Roman" w:hAnsi="Arial" w:cs="Arial"/>
                <w:sz w:val="22"/>
                <w:szCs w:val="24"/>
                <w:lang w:eastAsia="es-419"/>
              </w:rPr>
            </w:pPr>
          </w:p>
        </w:tc>
      </w:tr>
      <w:tr w:rsidR="00C21E43" w:rsidRPr="002313C9" w14:paraId="292498BE" w14:textId="77777777" w:rsidTr="00607919">
        <w:trPr>
          <w:cantSplit/>
          <w:trHeight w:val="837"/>
        </w:trPr>
        <w:tc>
          <w:tcPr>
            <w:tcW w:w="8784" w:type="dxa"/>
            <w:gridSpan w:val="4"/>
          </w:tcPr>
          <w:p w14:paraId="5F83D36B"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5F52885C"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cliente puede reinar la página esto acciona que se devuelva a la página web “Catálogo de productos”.</w:t>
            </w:r>
          </w:p>
          <w:p w14:paraId="7C461F1D" w14:textId="77777777" w:rsidR="002313C9" w:rsidRPr="002313C9" w:rsidRDefault="002313C9" w:rsidP="00607919">
            <w:pPr>
              <w:spacing w:before="0" w:after="0"/>
              <w:ind w:left="-1"/>
              <w:rPr>
                <w:rFonts w:ascii="Arial" w:eastAsia="Times New Roman" w:hAnsi="Arial" w:cs="Arial"/>
                <w:sz w:val="24"/>
                <w:szCs w:val="24"/>
                <w:lang w:eastAsia="es-419"/>
              </w:rPr>
            </w:pPr>
          </w:p>
        </w:tc>
      </w:tr>
      <w:tr w:rsidR="00C21E43" w:rsidRPr="002313C9" w14:paraId="60B0D038" w14:textId="77777777" w:rsidTr="00607919">
        <w:trPr>
          <w:cantSplit/>
          <w:trHeight w:val="837"/>
        </w:trPr>
        <w:tc>
          <w:tcPr>
            <w:tcW w:w="8784" w:type="dxa"/>
            <w:gridSpan w:val="4"/>
          </w:tcPr>
          <w:p w14:paraId="7C047894"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292B183" w14:textId="77777777" w:rsidR="002313C9" w:rsidRPr="002313C9" w:rsidRDefault="002313C9" w:rsidP="00607919">
            <w:pPr>
              <w:spacing w:before="0" w:after="0"/>
              <w:ind w:left="-1"/>
              <w:rPr>
                <w:rFonts w:ascii="Arial" w:eastAsia="Times New Roman" w:hAnsi="Arial" w:cs="Arial"/>
                <w:sz w:val="24"/>
                <w:szCs w:val="24"/>
                <w:lang w:eastAsia="es-419"/>
              </w:rPr>
            </w:pPr>
            <w:r w:rsidRPr="002313C9">
              <w:rPr>
                <w:rFonts w:ascii="Arial" w:eastAsia="Times New Roman" w:hAnsi="Arial" w:cs="Arial"/>
                <w:sz w:val="24"/>
                <w:szCs w:val="24"/>
                <w:lang w:eastAsia="es-419"/>
              </w:rPr>
              <w:t>404 el evento Clic no funciona correctamente</w:t>
            </w:r>
          </w:p>
        </w:tc>
      </w:tr>
      <w:tr w:rsidR="00C21E43" w:rsidRPr="002313C9" w14:paraId="07E1AAEA" w14:textId="77777777" w:rsidTr="00607919">
        <w:trPr>
          <w:cantSplit/>
          <w:trHeight w:val="259"/>
        </w:trPr>
        <w:tc>
          <w:tcPr>
            <w:tcW w:w="3964" w:type="dxa"/>
            <w:gridSpan w:val="3"/>
          </w:tcPr>
          <w:p w14:paraId="7A30E82E"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414825DF" w14:textId="77777777" w:rsidR="002313C9" w:rsidRPr="002313C9" w:rsidRDefault="002313C9" w:rsidP="00607919">
            <w:pPr>
              <w:spacing w:before="0" w:after="0"/>
              <w:ind w:left="-1"/>
              <w:rPr>
                <w:rFonts w:ascii="Arial" w:eastAsia="Times New Roman" w:hAnsi="Arial" w:cs="Arial"/>
                <w:sz w:val="22"/>
                <w:szCs w:val="24"/>
                <w:u w:val="single"/>
                <w:lang w:eastAsia="es-419"/>
              </w:rPr>
            </w:pPr>
            <w:r w:rsidRPr="002313C9">
              <w:rPr>
                <w:rFonts w:ascii="Arial" w:eastAsia="Times New Roman" w:hAnsi="Arial" w:cs="Arial"/>
                <w:sz w:val="22"/>
                <w:szCs w:val="24"/>
                <w:lang w:eastAsia="es-419"/>
              </w:rPr>
              <w:t>3 segundos</w:t>
            </w:r>
          </w:p>
        </w:tc>
      </w:tr>
      <w:tr w:rsidR="00C21E43" w:rsidRPr="002313C9" w14:paraId="0CD05B55" w14:textId="77777777" w:rsidTr="00607919">
        <w:trPr>
          <w:cantSplit/>
          <w:trHeight w:val="244"/>
        </w:trPr>
        <w:tc>
          <w:tcPr>
            <w:tcW w:w="3964" w:type="dxa"/>
            <w:gridSpan w:val="3"/>
          </w:tcPr>
          <w:p w14:paraId="776690BF" w14:textId="77777777" w:rsidR="002313C9" w:rsidRPr="002313C9" w:rsidRDefault="002313C9" w:rsidP="00607919">
            <w:pPr>
              <w:spacing w:before="0" w:after="0"/>
              <w:ind w:left="-1"/>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34CBE301" w14:textId="77777777" w:rsidR="002313C9" w:rsidRPr="002313C9" w:rsidRDefault="002313C9" w:rsidP="002005F5">
            <w:pPr>
              <w:keepNext/>
              <w:spacing w:before="0" w:after="0"/>
              <w:ind w:left="-1"/>
              <w:rPr>
                <w:rFonts w:ascii="Arial" w:eastAsia="Times New Roman" w:hAnsi="Arial" w:cs="Arial"/>
                <w:sz w:val="22"/>
                <w:szCs w:val="24"/>
                <w:lang w:eastAsia="es-419"/>
              </w:rPr>
            </w:pPr>
          </w:p>
        </w:tc>
      </w:tr>
    </w:tbl>
    <w:p w14:paraId="3C9F5238" w14:textId="6A24FEB1" w:rsidR="00433CAB" w:rsidRDefault="00433CAB">
      <w:pPr>
        <w:pStyle w:val="Descripcin"/>
      </w:pPr>
      <w:bookmarkStart w:id="55" w:name="_Toc25247093"/>
      <w:r>
        <w:t xml:space="preserve">Tabla CU  </w:t>
      </w:r>
      <w:fldSimple w:instr=" SEQ Tabla_CU_ \* ARABIC ">
        <w:r w:rsidR="00B523B5">
          <w:rPr>
            <w:noProof/>
          </w:rPr>
          <w:t>18</w:t>
        </w:r>
      </w:fldSimple>
      <w:r w:rsidRPr="000E26C3">
        <w:t>: Comprar producto</w:t>
      </w:r>
    </w:p>
    <w:bookmarkEnd w:id="55"/>
    <w:p w14:paraId="304C87AC" w14:textId="79291E23"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Y="133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1424"/>
        <w:gridCol w:w="910"/>
        <w:gridCol w:w="4820"/>
      </w:tblGrid>
      <w:tr w:rsidR="00B108E1" w:rsidRPr="00607919" w14:paraId="354296E3" w14:textId="77777777" w:rsidTr="00607919">
        <w:trPr>
          <w:cantSplit/>
          <w:trHeight w:val="259"/>
        </w:trPr>
        <w:tc>
          <w:tcPr>
            <w:tcW w:w="3054" w:type="dxa"/>
            <w:gridSpan w:val="2"/>
          </w:tcPr>
          <w:p w14:paraId="02FDA961"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lastRenderedPageBreak/>
              <w:t># Ref.</w:t>
            </w:r>
          </w:p>
        </w:tc>
        <w:tc>
          <w:tcPr>
            <w:tcW w:w="5730" w:type="dxa"/>
            <w:gridSpan w:val="2"/>
          </w:tcPr>
          <w:p w14:paraId="5857A42F"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CU019</w:t>
            </w:r>
          </w:p>
        </w:tc>
      </w:tr>
      <w:tr w:rsidR="00B108E1" w:rsidRPr="00607919" w14:paraId="557CB5B6" w14:textId="77777777" w:rsidTr="00607919">
        <w:trPr>
          <w:cantSplit/>
          <w:trHeight w:val="244"/>
        </w:trPr>
        <w:tc>
          <w:tcPr>
            <w:tcW w:w="3054" w:type="dxa"/>
            <w:gridSpan w:val="2"/>
          </w:tcPr>
          <w:p w14:paraId="56A35DF4"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Caso de Uso</w:t>
            </w:r>
          </w:p>
        </w:tc>
        <w:tc>
          <w:tcPr>
            <w:tcW w:w="5730" w:type="dxa"/>
            <w:gridSpan w:val="2"/>
          </w:tcPr>
          <w:p w14:paraId="54582B29"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Pagar con</w:t>
            </w:r>
          </w:p>
        </w:tc>
      </w:tr>
      <w:tr w:rsidR="00B108E1" w:rsidRPr="00607919" w14:paraId="4E2F7128" w14:textId="77777777" w:rsidTr="00607919">
        <w:trPr>
          <w:cantSplit/>
          <w:trHeight w:val="290"/>
        </w:trPr>
        <w:tc>
          <w:tcPr>
            <w:tcW w:w="3054" w:type="dxa"/>
            <w:gridSpan w:val="2"/>
            <w:tcBorders>
              <w:left w:val="single" w:sz="4" w:space="0" w:color="000000"/>
              <w:bottom w:val="single" w:sz="4" w:space="0" w:color="000000"/>
              <w:right w:val="single" w:sz="4" w:space="0" w:color="000000"/>
            </w:tcBorders>
          </w:tcPr>
          <w:p w14:paraId="2C53DD96"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Autor</w:t>
            </w:r>
          </w:p>
        </w:tc>
        <w:tc>
          <w:tcPr>
            <w:tcW w:w="5730" w:type="dxa"/>
            <w:gridSpan w:val="2"/>
            <w:tcBorders>
              <w:left w:val="single" w:sz="4" w:space="0" w:color="000000"/>
              <w:bottom w:val="single" w:sz="4" w:space="0" w:color="000000"/>
            </w:tcBorders>
          </w:tcPr>
          <w:p w14:paraId="28688E7F"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Lizeth Suarez</w:t>
            </w:r>
          </w:p>
        </w:tc>
      </w:tr>
      <w:tr w:rsidR="00B108E1" w:rsidRPr="00607919" w14:paraId="61C36108" w14:textId="77777777" w:rsidTr="00607919">
        <w:trPr>
          <w:cantSplit/>
          <w:trHeight w:val="213"/>
        </w:trPr>
        <w:tc>
          <w:tcPr>
            <w:tcW w:w="3054" w:type="dxa"/>
            <w:gridSpan w:val="2"/>
            <w:tcBorders>
              <w:top w:val="single" w:sz="4" w:space="0" w:color="000000"/>
              <w:left w:val="single" w:sz="4" w:space="0" w:color="000000"/>
              <w:right w:val="single" w:sz="4" w:space="0" w:color="000000"/>
            </w:tcBorders>
          </w:tcPr>
          <w:p w14:paraId="0D14EF44"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Revisado por:</w:t>
            </w:r>
          </w:p>
        </w:tc>
        <w:tc>
          <w:tcPr>
            <w:tcW w:w="5730" w:type="dxa"/>
            <w:gridSpan w:val="2"/>
            <w:tcBorders>
              <w:top w:val="single" w:sz="4" w:space="0" w:color="000000"/>
              <w:left w:val="single" w:sz="4" w:space="0" w:color="000000"/>
            </w:tcBorders>
          </w:tcPr>
          <w:p w14:paraId="772BAE1C" w14:textId="3FC89EDC" w:rsidR="002313C9" w:rsidRPr="00607919" w:rsidRDefault="00837DE4" w:rsidP="00607919">
            <w:pPr>
              <w:spacing w:before="0" w:after="0"/>
              <w:ind w:right="-64"/>
              <w:rPr>
                <w:rFonts w:ascii="Arial" w:eastAsia="Times New Roman" w:hAnsi="Arial" w:cs="Arial"/>
                <w:sz w:val="20"/>
                <w:szCs w:val="20"/>
                <w:lang w:eastAsia="es-419"/>
              </w:rPr>
            </w:pPr>
            <w:r>
              <w:rPr>
                <w:rFonts w:ascii="Arial" w:eastAsia="Times New Roman" w:hAnsi="Arial" w:cs="Arial"/>
                <w:sz w:val="20"/>
                <w:szCs w:val="20"/>
                <w:lang w:eastAsia="es-419"/>
              </w:rPr>
              <w:t>Steven</w:t>
            </w:r>
            <w:r w:rsidR="002313C9" w:rsidRPr="00607919">
              <w:rPr>
                <w:rFonts w:ascii="Arial" w:eastAsia="Times New Roman" w:hAnsi="Arial" w:cs="Arial"/>
                <w:sz w:val="20"/>
                <w:szCs w:val="20"/>
                <w:lang w:eastAsia="es-419"/>
              </w:rPr>
              <w:t xml:space="preserve"> Yaguma</w:t>
            </w:r>
          </w:p>
        </w:tc>
      </w:tr>
      <w:tr w:rsidR="00B108E1" w:rsidRPr="00607919" w14:paraId="1AB8FB7F" w14:textId="77777777" w:rsidTr="00607919">
        <w:trPr>
          <w:cantSplit/>
          <w:trHeight w:val="259"/>
        </w:trPr>
        <w:tc>
          <w:tcPr>
            <w:tcW w:w="3054" w:type="dxa"/>
            <w:gridSpan w:val="2"/>
          </w:tcPr>
          <w:p w14:paraId="1F6E494C"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Fecha</w:t>
            </w:r>
          </w:p>
        </w:tc>
        <w:tc>
          <w:tcPr>
            <w:tcW w:w="5730" w:type="dxa"/>
            <w:gridSpan w:val="2"/>
          </w:tcPr>
          <w:p w14:paraId="64FEB6D5"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10/03/2019</w:t>
            </w:r>
          </w:p>
        </w:tc>
      </w:tr>
      <w:tr w:rsidR="00B108E1" w:rsidRPr="00607919" w14:paraId="610AED63" w14:textId="77777777" w:rsidTr="00607919">
        <w:trPr>
          <w:cantSplit/>
          <w:trHeight w:val="244"/>
        </w:trPr>
        <w:tc>
          <w:tcPr>
            <w:tcW w:w="3054" w:type="dxa"/>
            <w:gridSpan w:val="2"/>
          </w:tcPr>
          <w:p w14:paraId="4595031D"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Versión</w:t>
            </w:r>
          </w:p>
        </w:tc>
        <w:tc>
          <w:tcPr>
            <w:tcW w:w="5730" w:type="dxa"/>
            <w:gridSpan w:val="2"/>
          </w:tcPr>
          <w:p w14:paraId="00A5506C"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1.1</w:t>
            </w:r>
          </w:p>
        </w:tc>
      </w:tr>
      <w:tr w:rsidR="00B108E1" w:rsidRPr="00607919" w14:paraId="7491B70B" w14:textId="77777777" w:rsidTr="00607919">
        <w:trPr>
          <w:cantSplit/>
          <w:trHeight w:val="259"/>
        </w:trPr>
        <w:tc>
          <w:tcPr>
            <w:tcW w:w="3054" w:type="dxa"/>
            <w:gridSpan w:val="2"/>
          </w:tcPr>
          <w:p w14:paraId="7B41EAF8"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Actor/es</w:t>
            </w:r>
          </w:p>
        </w:tc>
        <w:tc>
          <w:tcPr>
            <w:tcW w:w="5730" w:type="dxa"/>
            <w:gridSpan w:val="2"/>
          </w:tcPr>
          <w:p w14:paraId="2AE02900"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Cliente; Sistema</w:t>
            </w:r>
          </w:p>
        </w:tc>
      </w:tr>
      <w:tr w:rsidR="00B108E1" w:rsidRPr="00607919" w14:paraId="02581875" w14:textId="77777777" w:rsidTr="00607919">
        <w:trPr>
          <w:cantSplit/>
          <w:trHeight w:val="244"/>
        </w:trPr>
        <w:tc>
          <w:tcPr>
            <w:tcW w:w="3054" w:type="dxa"/>
            <w:gridSpan w:val="2"/>
          </w:tcPr>
          <w:p w14:paraId="15281D3B"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Tipo</w:t>
            </w:r>
          </w:p>
        </w:tc>
        <w:tc>
          <w:tcPr>
            <w:tcW w:w="5730" w:type="dxa"/>
            <w:gridSpan w:val="2"/>
          </w:tcPr>
          <w:p w14:paraId="3EF61A34"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Interfaz Formulario (Recuperabilidad)</w:t>
            </w:r>
          </w:p>
        </w:tc>
      </w:tr>
      <w:tr w:rsidR="00B108E1" w:rsidRPr="00607919" w14:paraId="58A32A99" w14:textId="77777777" w:rsidTr="00607919">
        <w:trPr>
          <w:cantSplit/>
          <w:trHeight w:val="259"/>
        </w:trPr>
        <w:tc>
          <w:tcPr>
            <w:tcW w:w="3054" w:type="dxa"/>
            <w:gridSpan w:val="2"/>
          </w:tcPr>
          <w:p w14:paraId="08AEF2A2"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Descripción</w:t>
            </w:r>
          </w:p>
        </w:tc>
        <w:tc>
          <w:tcPr>
            <w:tcW w:w="5730" w:type="dxa"/>
            <w:gridSpan w:val="2"/>
          </w:tcPr>
          <w:p w14:paraId="3A9EF830"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El usuario Cliente podrá seleccionar dos medios de pagos que son:</w:t>
            </w:r>
          </w:p>
          <w:p w14:paraId="7FA410E8" w14:textId="77777777" w:rsidR="002313C9" w:rsidRPr="00607919" w:rsidRDefault="002313C9" w:rsidP="00607919">
            <w:pPr>
              <w:spacing w:before="0" w:after="0"/>
              <w:ind w:right="-64"/>
              <w:rPr>
                <w:rFonts w:ascii="Arial" w:eastAsia="Times New Roman" w:hAnsi="Arial" w:cs="Arial"/>
                <w:sz w:val="20"/>
                <w:szCs w:val="20"/>
                <w:lang w:eastAsia="es-419"/>
              </w:rPr>
            </w:pPr>
          </w:p>
          <w:p w14:paraId="54299023"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El efectivo: atraes de la empresa Paga Todo o Efecty. Este medio envía un corroe con un etiquete de confirmación y que podrá usar al momento de pagar.</w:t>
            </w:r>
          </w:p>
          <w:p w14:paraId="598B724B" w14:textId="77777777" w:rsidR="002313C9" w:rsidRPr="00607919" w:rsidRDefault="002313C9" w:rsidP="00607919">
            <w:pPr>
              <w:spacing w:before="0" w:after="0"/>
              <w:ind w:right="-64"/>
              <w:rPr>
                <w:rFonts w:ascii="Arial" w:eastAsia="Times New Roman" w:hAnsi="Arial" w:cs="Arial"/>
                <w:sz w:val="20"/>
                <w:szCs w:val="20"/>
                <w:lang w:eastAsia="es-419"/>
              </w:rPr>
            </w:pPr>
          </w:p>
          <w:p w14:paraId="582E4027" w14:textId="5B8EBF0B"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 xml:space="preserve">La tarjeta crédito: Llena un formulario con la información cuenta </w:t>
            </w:r>
            <w:r w:rsidR="00C927AF">
              <w:rPr>
                <w:rFonts w:ascii="Arial" w:eastAsia="Times New Roman" w:hAnsi="Arial" w:cs="Arial"/>
                <w:sz w:val="20"/>
                <w:szCs w:val="20"/>
                <w:lang w:eastAsia="es-419"/>
              </w:rPr>
              <w:t>ban</w:t>
            </w:r>
            <w:r w:rsidR="00C927AF" w:rsidRPr="00607919">
              <w:rPr>
                <w:rFonts w:ascii="Arial" w:eastAsia="Times New Roman" w:hAnsi="Arial" w:cs="Arial"/>
                <w:sz w:val="20"/>
                <w:szCs w:val="20"/>
                <w:lang w:eastAsia="es-419"/>
              </w:rPr>
              <w:t>cario</w:t>
            </w:r>
            <w:r w:rsidR="00F6393A" w:rsidRPr="00607919">
              <w:rPr>
                <w:rFonts w:ascii="Arial" w:eastAsia="Times New Roman" w:hAnsi="Arial" w:cs="Arial"/>
                <w:sz w:val="20"/>
                <w:szCs w:val="20"/>
                <w:lang w:eastAsia="es-419"/>
              </w:rPr>
              <w:t xml:space="preserve"> </w:t>
            </w:r>
            <w:r w:rsidRPr="00607919">
              <w:rPr>
                <w:rFonts w:ascii="Arial" w:eastAsia="Times New Roman" w:hAnsi="Arial" w:cs="Arial"/>
                <w:sz w:val="20"/>
                <w:szCs w:val="20"/>
                <w:lang w:eastAsia="es-419"/>
              </w:rPr>
              <w:t>y manejo de cuotas.</w:t>
            </w:r>
          </w:p>
          <w:p w14:paraId="0B765C40" w14:textId="77777777" w:rsidR="00B45E20" w:rsidRPr="00607919" w:rsidRDefault="00B45E20" w:rsidP="00607919">
            <w:pPr>
              <w:spacing w:before="0" w:after="0"/>
              <w:ind w:right="-64"/>
              <w:rPr>
                <w:rFonts w:ascii="Arial" w:eastAsia="Times New Roman" w:hAnsi="Arial" w:cs="Arial"/>
                <w:sz w:val="20"/>
                <w:szCs w:val="20"/>
                <w:lang w:eastAsia="es-419"/>
              </w:rPr>
            </w:pPr>
          </w:p>
          <w:p w14:paraId="015FF0BD"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El usuario Cliente podrá retratar se dé la compra con el botón “Cancelar Compra”.</w:t>
            </w:r>
          </w:p>
        </w:tc>
      </w:tr>
      <w:tr w:rsidR="00B108E1" w:rsidRPr="00607919" w14:paraId="318F50B8" w14:textId="77777777" w:rsidTr="00607919">
        <w:trPr>
          <w:cantSplit/>
          <w:trHeight w:val="311"/>
        </w:trPr>
        <w:tc>
          <w:tcPr>
            <w:tcW w:w="1630" w:type="dxa"/>
            <w:vMerge w:val="restart"/>
          </w:tcPr>
          <w:p w14:paraId="06A6024F"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Referencias Cruzadas</w:t>
            </w:r>
          </w:p>
        </w:tc>
        <w:tc>
          <w:tcPr>
            <w:tcW w:w="1424" w:type="dxa"/>
          </w:tcPr>
          <w:p w14:paraId="29B33DA8"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Casos de Usos</w:t>
            </w:r>
          </w:p>
        </w:tc>
        <w:tc>
          <w:tcPr>
            <w:tcW w:w="5730" w:type="dxa"/>
            <w:gridSpan w:val="2"/>
            <w:shd w:val="clear" w:color="auto" w:fill="auto"/>
          </w:tcPr>
          <w:p w14:paraId="5C512F45" w14:textId="77777777" w:rsidR="002313C9" w:rsidRPr="00607919" w:rsidRDefault="002313C9" w:rsidP="00607919">
            <w:pPr>
              <w:spacing w:before="0" w:after="0"/>
              <w:ind w:right="-64"/>
              <w:rPr>
                <w:rFonts w:ascii="Arial" w:eastAsia="Times New Roman" w:hAnsi="Arial" w:cs="Arial"/>
                <w:sz w:val="20"/>
                <w:szCs w:val="20"/>
                <w:lang w:val="es-MX" w:eastAsia="es-419"/>
              </w:rPr>
            </w:pPr>
            <w:r w:rsidRPr="00607919">
              <w:rPr>
                <w:rFonts w:ascii="Arial" w:eastAsia="Times New Roman" w:hAnsi="Arial" w:cs="Arial"/>
                <w:sz w:val="20"/>
                <w:szCs w:val="20"/>
                <w:lang w:val="es-MX" w:eastAsia="es-419"/>
              </w:rPr>
              <w:t>CU019; CU20; CU21; CU022</w:t>
            </w:r>
          </w:p>
        </w:tc>
      </w:tr>
      <w:tr w:rsidR="00B108E1" w:rsidRPr="00607919" w14:paraId="590CF333" w14:textId="77777777" w:rsidTr="00607919">
        <w:trPr>
          <w:cantSplit/>
          <w:trHeight w:val="259"/>
        </w:trPr>
        <w:tc>
          <w:tcPr>
            <w:tcW w:w="1630" w:type="dxa"/>
            <w:vMerge/>
          </w:tcPr>
          <w:p w14:paraId="621876D6" w14:textId="77777777" w:rsidR="002313C9" w:rsidRPr="00607919" w:rsidRDefault="002313C9" w:rsidP="00607919">
            <w:pPr>
              <w:spacing w:before="0" w:after="0"/>
              <w:ind w:right="-64"/>
              <w:rPr>
                <w:rFonts w:ascii="Arial" w:eastAsia="Arial" w:hAnsi="Arial" w:cs="Arial"/>
                <w:b/>
                <w:sz w:val="20"/>
                <w:szCs w:val="20"/>
                <w:lang w:val="es-MX" w:eastAsia="es-419"/>
              </w:rPr>
            </w:pPr>
          </w:p>
        </w:tc>
        <w:tc>
          <w:tcPr>
            <w:tcW w:w="1424" w:type="dxa"/>
          </w:tcPr>
          <w:p w14:paraId="5F93E155"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Requisitos Funcionales</w:t>
            </w:r>
          </w:p>
        </w:tc>
        <w:tc>
          <w:tcPr>
            <w:tcW w:w="5730" w:type="dxa"/>
            <w:gridSpan w:val="2"/>
            <w:shd w:val="clear" w:color="auto" w:fill="auto"/>
          </w:tcPr>
          <w:p w14:paraId="473861CE" w14:textId="77777777" w:rsidR="002313C9" w:rsidRPr="00607919" w:rsidRDefault="002313C9" w:rsidP="00607919">
            <w:pPr>
              <w:spacing w:before="0" w:after="0"/>
              <w:ind w:right="-64"/>
              <w:rPr>
                <w:rFonts w:ascii="Arial" w:eastAsia="Times New Roman" w:hAnsi="Arial" w:cs="Arial"/>
                <w:sz w:val="20"/>
                <w:szCs w:val="20"/>
                <w:lang w:val="en-US" w:eastAsia="es-419"/>
              </w:rPr>
            </w:pPr>
            <w:r w:rsidRPr="00607919">
              <w:rPr>
                <w:rFonts w:ascii="Arial" w:eastAsia="Times New Roman" w:hAnsi="Arial" w:cs="Arial"/>
                <w:sz w:val="20"/>
                <w:szCs w:val="20"/>
                <w:lang w:val="en-US" w:eastAsia="es-419"/>
              </w:rPr>
              <w:t>RF08; RF09</w:t>
            </w:r>
          </w:p>
        </w:tc>
      </w:tr>
      <w:tr w:rsidR="00B108E1" w:rsidRPr="00607919" w14:paraId="662DD240" w14:textId="77777777" w:rsidTr="00607919">
        <w:trPr>
          <w:cantSplit/>
          <w:trHeight w:val="244"/>
        </w:trPr>
        <w:tc>
          <w:tcPr>
            <w:tcW w:w="3054" w:type="dxa"/>
            <w:gridSpan w:val="2"/>
          </w:tcPr>
          <w:p w14:paraId="60DAE3C9"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Precondición</w:t>
            </w:r>
          </w:p>
        </w:tc>
        <w:tc>
          <w:tcPr>
            <w:tcW w:w="5730" w:type="dxa"/>
            <w:gridSpan w:val="2"/>
          </w:tcPr>
          <w:p w14:paraId="48618450"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Dar altos estándares de seguridad para el suplante de identidad bancaria o clonación de cuanta.</w:t>
            </w:r>
          </w:p>
          <w:p w14:paraId="601DD949" w14:textId="77777777" w:rsidR="002313C9" w:rsidRPr="00607919" w:rsidRDefault="002313C9" w:rsidP="00607919">
            <w:pPr>
              <w:spacing w:before="0" w:after="0"/>
              <w:ind w:right="-64"/>
              <w:rPr>
                <w:rFonts w:ascii="Arial" w:eastAsia="Times New Roman" w:hAnsi="Arial" w:cs="Arial"/>
                <w:sz w:val="20"/>
                <w:szCs w:val="20"/>
                <w:lang w:eastAsia="es-419"/>
              </w:rPr>
            </w:pPr>
          </w:p>
          <w:p w14:paraId="7425B8C2"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El usuario Cliente podrá seguir con el siguiente proceso llamado “Enviar” con el botón “Confirmar compra”</w:t>
            </w:r>
          </w:p>
        </w:tc>
      </w:tr>
      <w:tr w:rsidR="00B108E1" w:rsidRPr="00607919" w14:paraId="064E4D02" w14:textId="77777777" w:rsidTr="00607919">
        <w:trPr>
          <w:cantSplit/>
          <w:trHeight w:val="259"/>
        </w:trPr>
        <w:tc>
          <w:tcPr>
            <w:tcW w:w="8784" w:type="dxa"/>
            <w:gridSpan w:val="4"/>
          </w:tcPr>
          <w:p w14:paraId="06E7D11F"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Flujo Normal</w:t>
            </w:r>
          </w:p>
        </w:tc>
      </w:tr>
      <w:tr w:rsidR="00B108E1" w:rsidRPr="00607919" w14:paraId="2F3E1329" w14:textId="77777777" w:rsidTr="002005F5">
        <w:trPr>
          <w:cantSplit/>
          <w:trHeight w:val="1957"/>
        </w:trPr>
        <w:tc>
          <w:tcPr>
            <w:tcW w:w="3964" w:type="dxa"/>
            <w:gridSpan w:val="3"/>
          </w:tcPr>
          <w:p w14:paraId="04ED08CB"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ACCION ACTOR/ES</w:t>
            </w:r>
            <w:r w:rsidRPr="00607919">
              <w:rPr>
                <w:rFonts w:ascii="Arial" w:eastAsia="Arial" w:hAnsi="Arial" w:cs="Arial"/>
                <w:b/>
                <w:sz w:val="20"/>
                <w:szCs w:val="20"/>
                <w:lang w:eastAsia="es-419"/>
              </w:rPr>
              <w:br/>
            </w:r>
          </w:p>
          <w:p w14:paraId="1476F6AA"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El actor selecciona pago por efectivo</w:t>
            </w:r>
            <w:r w:rsidRPr="00607919">
              <w:rPr>
                <w:rFonts w:ascii="Arial" w:eastAsia="Arial" w:hAnsi="Arial" w:cs="Arial"/>
                <w:b/>
                <w:sz w:val="20"/>
                <w:szCs w:val="20"/>
                <w:lang w:eastAsia="es-419"/>
              </w:rPr>
              <w:br/>
            </w:r>
          </w:p>
          <w:p w14:paraId="32E1A3F6"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El actor selecciona pago con tarjeta crédito</w:t>
            </w:r>
          </w:p>
          <w:p w14:paraId="155BE3CB" w14:textId="77777777" w:rsidR="002313C9" w:rsidRPr="00607919" w:rsidRDefault="002313C9" w:rsidP="00607919">
            <w:pPr>
              <w:spacing w:before="0" w:after="0"/>
              <w:ind w:right="-64"/>
              <w:rPr>
                <w:rFonts w:ascii="Arial" w:eastAsia="Arial" w:hAnsi="Arial" w:cs="Arial"/>
                <w:b/>
                <w:sz w:val="20"/>
                <w:szCs w:val="20"/>
                <w:lang w:eastAsia="es-419"/>
              </w:rPr>
            </w:pPr>
          </w:p>
        </w:tc>
        <w:tc>
          <w:tcPr>
            <w:tcW w:w="4820" w:type="dxa"/>
          </w:tcPr>
          <w:p w14:paraId="013EAAE8"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RESPUESTA DEL SISTEMA.</w:t>
            </w:r>
          </w:p>
          <w:p w14:paraId="5C2F36AF" w14:textId="77777777" w:rsidR="002313C9" w:rsidRPr="00607919" w:rsidRDefault="002313C9" w:rsidP="00607919">
            <w:pPr>
              <w:spacing w:before="0" w:after="0"/>
              <w:ind w:right="-64"/>
              <w:rPr>
                <w:rFonts w:ascii="Arial" w:eastAsia="Arial" w:hAnsi="Arial" w:cs="Arial"/>
                <w:b/>
                <w:sz w:val="20"/>
                <w:szCs w:val="20"/>
                <w:lang w:eastAsia="es-419"/>
              </w:rPr>
            </w:pPr>
          </w:p>
          <w:p w14:paraId="1A51BE74"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El sistema abre una ventana modal y debería seleccionar entre:</w:t>
            </w:r>
          </w:p>
          <w:p w14:paraId="4D043624"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Paga Todo</w:t>
            </w:r>
          </w:p>
          <w:p w14:paraId="359DE04A"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Efecty</w:t>
            </w:r>
          </w:p>
          <w:p w14:paraId="04B24F3A" w14:textId="77777777" w:rsidR="002313C9" w:rsidRPr="00607919" w:rsidRDefault="002313C9" w:rsidP="00607919">
            <w:pPr>
              <w:spacing w:before="0" w:after="0"/>
              <w:ind w:right="-64"/>
              <w:rPr>
                <w:rFonts w:ascii="Arial" w:eastAsia="Arial" w:hAnsi="Arial" w:cs="Arial"/>
                <w:b/>
                <w:sz w:val="20"/>
                <w:szCs w:val="20"/>
                <w:lang w:eastAsia="es-419"/>
              </w:rPr>
            </w:pPr>
          </w:p>
          <w:p w14:paraId="64F53D50" w14:textId="322E5A59"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El sistema abrirá un ta</w:t>
            </w:r>
            <w:r w:rsidR="006C6DDE">
              <w:rPr>
                <w:rFonts w:ascii="Arial" w:eastAsia="Arial" w:hAnsi="Arial" w:cs="Arial"/>
                <w:b/>
                <w:sz w:val="20"/>
                <w:szCs w:val="20"/>
                <w:lang w:eastAsia="es-419"/>
              </w:rPr>
              <w:t>g</w:t>
            </w:r>
            <w:r w:rsidRPr="00607919">
              <w:rPr>
                <w:rFonts w:ascii="Arial" w:eastAsia="Arial" w:hAnsi="Arial" w:cs="Arial"/>
                <w:b/>
                <w:sz w:val="20"/>
                <w:szCs w:val="20"/>
                <w:lang w:eastAsia="es-419"/>
              </w:rPr>
              <w:t xml:space="preserve"> de la tarjeta de crédito</w:t>
            </w:r>
          </w:p>
        </w:tc>
      </w:tr>
      <w:tr w:rsidR="00B108E1" w:rsidRPr="00607919" w14:paraId="4151375F" w14:textId="77777777" w:rsidTr="00607919">
        <w:trPr>
          <w:cantSplit/>
          <w:trHeight w:val="244"/>
        </w:trPr>
        <w:tc>
          <w:tcPr>
            <w:tcW w:w="3964" w:type="dxa"/>
            <w:gridSpan w:val="3"/>
          </w:tcPr>
          <w:p w14:paraId="7B71D15A"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Postcondición</w:t>
            </w:r>
          </w:p>
        </w:tc>
        <w:tc>
          <w:tcPr>
            <w:tcW w:w="4820" w:type="dxa"/>
          </w:tcPr>
          <w:p w14:paraId="58795225" w14:textId="77777777" w:rsidR="002313C9" w:rsidRPr="00607919" w:rsidRDefault="002313C9" w:rsidP="00607919">
            <w:pPr>
              <w:spacing w:before="0" w:after="0"/>
              <w:ind w:right="-64"/>
              <w:rPr>
                <w:rFonts w:ascii="Arial" w:eastAsia="Times New Roman" w:hAnsi="Arial" w:cs="Arial"/>
                <w:sz w:val="20"/>
                <w:szCs w:val="20"/>
                <w:lang w:eastAsia="es-419"/>
              </w:rPr>
            </w:pPr>
          </w:p>
        </w:tc>
      </w:tr>
      <w:tr w:rsidR="00B108E1" w:rsidRPr="00607919" w14:paraId="367CBC55" w14:textId="77777777" w:rsidTr="00607919">
        <w:trPr>
          <w:cantSplit/>
          <w:trHeight w:val="723"/>
        </w:trPr>
        <w:tc>
          <w:tcPr>
            <w:tcW w:w="8784" w:type="dxa"/>
            <w:gridSpan w:val="4"/>
          </w:tcPr>
          <w:p w14:paraId="63C620DC"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Caminos Alternos</w:t>
            </w:r>
          </w:p>
          <w:p w14:paraId="463D3DE8" w14:textId="790EF4C4"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El usuario Cliente podrá cambiar al último momento la decisión porque medio de pago.</w:t>
            </w:r>
          </w:p>
        </w:tc>
      </w:tr>
      <w:tr w:rsidR="00B108E1" w:rsidRPr="00607919" w14:paraId="6DA76E2D" w14:textId="77777777" w:rsidTr="00607919">
        <w:trPr>
          <w:cantSplit/>
          <w:trHeight w:val="922"/>
        </w:trPr>
        <w:tc>
          <w:tcPr>
            <w:tcW w:w="8784" w:type="dxa"/>
            <w:gridSpan w:val="4"/>
          </w:tcPr>
          <w:p w14:paraId="6A51D48E"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Excepciones</w:t>
            </w:r>
          </w:p>
          <w:p w14:paraId="605436F5"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Datos Incorrectos.</w:t>
            </w:r>
          </w:p>
          <w:p w14:paraId="19CD3A03"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Correo incorrecto.</w:t>
            </w:r>
          </w:p>
          <w:p w14:paraId="713732DE"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Error 500 Sin conexión al servidor.</w:t>
            </w:r>
          </w:p>
        </w:tc>
      </w:tr>
      <w:tr w:rsidR="00B108E1" w:rsidRPr="00607919" w14:paraId="1D9B97B0" w14:textId="77777777" w:rsidTr="00607919">
        <w:trPr>
          <w:cantSplit/>
          <w:trHeight w:val="259"/>
        </w:trPr>
        <w:tc>
          <w:tcPr>
            <w:tcW w:w="3964" w:type="dxa"/>
            <w:gridSpan w:val="3"/>
          </w:tcPr>
          <w:p w14:paraId="4B3A942E"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Frecuencia esperada</w:t>
            </w:r>
          </w:p>
        </w:tc>
        <w:tc>
          <w:tcPr>
            <w:tcW w:w="4820" w:type="dxa"/>
          </w:tcPr>
          <w:p w14:paraId="21538ED7" w14:textId="77777777" w:rsidR="002313C9" w:rsidRPr="00607919" w:rsidRDefault="002313C9" w:rsidP="00607919">
            <w:pPr>
              <w:spacing w:before="0" w:after="0"/>
              <w:ind w:right="-64"/>
              <w:rPr>
                <w:rFonts w:ascii="Arial" w:eastAsia="Times New Roman" w:hAnsi="Arial" w:cs="Arial"/>
                <w:sz w:val="20"/>
                <w:szCs w:val="20"/>
                <w:lang w:eastAsia="es-419"/>
              </w:rPr>
            </w:pPr>
            <w:r w:rsidRPr="00607919">
              <w:rPr>
                <w:rFonts w:ascii="Arial" w:eastAsia="Times New Roman" w:hAnsi="Arial" w:cs="Arial"/>
                <w:sz w:val="20"/>
                <w:szCs w:val="20"/>
                <w:lang w:eastAsia="es-419"/>
              </w:rPr>
              <w:t>5 segundos</w:t>
            </w:r>
          </w:p>
        </w:tc>
      </w:tr>
      <w:tr w:rsidR="00B108E1" w:rsidRPr="00607919" w14:paraId="7E329753" w14:textId="77777777" w:rsidTr="00607919">
        <w:trPr>
          <w:cantSplit/>
          <w:trHeight w:val="244"/>
        </w:trPr>
        <w:tc>
          <w:tcPr>
            <w:tcW w:w="3964" w:type="dxa"/>
            <w:gridSpan w:val="3"/>
          </w:tcPr>
          <w:p w14:paraId="7516FCA6" w14:textId="77777777" w:rsidR="002313C9" w:rsidRPr="00607919" w:rsidRDefault="002313C9" w:rsidP="00607919">
            <w:pPr>
              <w:spacing w:before="0" w:after="0"/>
              <w:ind w:right="-64"/>
              <w:rPr>
                <w:rFonts w:ascii="Arial" w:eastAsia="Arial" w:hAnsi="Arial" w:cs="Arial"/>
                <w:b/>
                <w:sz w:val="20"/>
                <w:szCs w:val="20"/>
                <w:lang w:eastAsia="es-419"/>
              </w:rPr>
            </w:pPr>
            <w:r w:rsidRPr="00607919">
              <w:rPr>
                <w:rFonts w:ascii="Arial" w:eastAsia="Arial" w:hAnsi="Arial" w:cs="Arial"/>
                <w:b/>
                <w:sz w:val="20"/>
                <w:szCs w:val="20"/>
                <w:lang w:eastAsia="es-419"/>
              </w:rPr>
              <w:t>Comentarios</w:t>
            </w:r>
          </w:p>
        </w:tc>
        <w:tc>
          <w:tcPr>
            <w:tcW w:w="4820" w:type="dxa"/>
          </w:tcPr>
          <w:p w14:paraId="0DE7519C" w14:textId="77777777" w:rsidR="002313C9" w:rsidRPr="00607919" w:rsidRDefault="002313C9" w:rsidP="002005F5">
            <w:pPr>
              <w:keepNext/>
              <w:spacing w:before="0" w:after="0"/>
              <w:ind w:right="-64"/>
              <w:rPr>
                <w:rFonts w:ascii="Arial" w:eastAsia="Times New Roman" w:hAnsi="Arial" w:cs="Arial"/>
                <w:sz w:val="20"/>
                <w:szCs w:val="20"/>
                <w:lang w:eastAsia="es-419"/>
              </w:rPr>
            </w:pPr>
          </w:p>
        </w:tc>
      </w:tr>
    </w:tbl>
    <w:p w14:paraId="6F5F6AC4" w14:textId="448A48AA" w:rsidR="00433CAB" w:rsidRDefault="00433CAB" w:rsidP="00607919">
      <w:pPr>
        <w:pStyle w:val="Descripcin"/>
      </w:pPr>
      <w:bookmarkStart w:id="56" w:name="_Toc25247094"/>
      <w:r>
        <w:t xml:space="preserve">Tabla CU  </w:t>
      </w:r>
      <w:fldSimple w:instr=" SEQ Tabla_CU_ \* ARABIC ">
        <w:r w:rsidR="00B523B5">
          <w:rPr>
            <w:noProof/>
          </w:rPr>
          <w:t>19</w:t>
        </w:r>
      </w:fldSimple>
      <w:r w:rsidRPr="009450AE">
        <w:t>: Pagar con</w:t>
      </w:r>
    </w:p>
    <w:bookmarkEnd w:id="56"/>
    <w:p w14:paraId="75E43A31" w14:textId="2880EB5B" w:rsidR="002313C9" w:rsidRPr="002313C9" w:rsidRDefault="002313C9" w:rsidP="00607919">
      <w:pPr>
        <w:pStyle w:val="Descripcin"/>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24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424"/>
        <w:gridCol w:w="922"/>
        <w:gridCol w:w="4820"/>
      </w:tblGrid>
      <w:tr w:rsidR="002313C9" w:rsidRPr="002313C9" w14:paraId="47CEC199" w14:textId="77777777" w:rsidTr="00607919">
        <w:trPr>
          <w:cantSplit/>
          <w:trHeight w:val="259"/>
        </w:trPr>
        <w:tc>
          <w:tcPr>
            <w:tcW w:w="3042" w:type="dxa"/>
            <w:gridSpan w:val="2"/>
          </w:tcPr>
          <w:p w14:paraId="4F99717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42" w:type="dxa"/>
            <w:gridSpan w:val="2"/>
          </w:tcPr>
          <w:p w14:paraId="4CA3ED2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CU020</w:t>
            </w:r>
          </w:p>
        </w:tc>
      </w:tr>
      <w:tr w:rsidR="002313C9" w:rsidRPr="002313C9" w14:paraId="547CCDF1" w14:textId="77777777" w:rsidTr="00607919">
        <w:trPr>
          <w:cantSplit/>
          <w:trHeight w:val="244"/>
        </w:trPr>
        <w:tc>
          <w:tcPr>
            <w:tcW w:w="3042" w:type="dxa"/>
            <w:gridSpan w:val="2"/>
          </w:tcPr>
          <w:p w14:paraId="61E5D3C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42" w:type="dxa"/>
            <w:gridSpan w:val="2"/>
          </w:tcPr>
          <w:p w14:paraId="48FAB19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Enviar</w:t>
            </w:r>
          </w:p>
        </w:tc>
      </w:tr>
      <w:tr w:rsidR="002313C9" w:rsidRPr="002313C9" w14:paraId="37A9B7C3" w14:textId="77777777" w:rsidTr="00607919">
        <w:trPr>
          <w:cantSplit/>
          <w:trHeight w:val="290"/>
        </w:trPr>
        <w:tc>
          <w:tcPr>
            <w:tcW w:w="3042" w:type="dxa"/>
            <w:gridSpan w:val="2"/>
            <w:tcBorders>
              <w:left w:val="single" w:sz="4" w:space="0" w:color="000000"/>
              <w:bottom w:val="single" w:sz="4" w:space="0" w:color="000000"/>
              <w:right w:val="single" w:sz="4" w:space="0" w:color="000000"/>
            </w:tcBorders>
          </w:tcPr>
          <w:p w14:paraId="52F584B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42" w:type="dxa"/>
            <w:gridSpan w:val="2"/>
            <w:tcBorders>
              <w:left w:val="single" w:sz="4" w:space="0" w:color="000000"/>
              <w:bottom w:val="single" w:sz="4" w:space="0" w:color="000000"/>
            </w:tcBorders>
          </w:tcPr>
          <w:p w14:paraId="2FF07AF4" w14:textId="4E78B38E"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5557453A" w14:textId="77777777" w:rsidTr="00607919">
        <w:trPr>
          <w:cantSplit/>
          <w:trHeight w:val="213"/>
        </w:trPr>
        <w:tc>
          <w:tcPr>
            <w:tcW w:w="3042" w:type="dxa"/>
            <w:gridSpan w:val="2"/>
            <w:tcBorders>
              <w:top w:val="single" w:sz="4" w:space="0" w:color="000000"/>
              <w:left w:val="single" w:sz="4" w:space="0" w:color="000000"/>
              <w:right w:val="single" w:sz="4" w:space="0" w:color="000000"/>
            </w:tcBorders>
          </w:tcPr>
          <w:p w14:paraId="04FB748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42" w:type="dxa"/>
            <w:gridSpan w:val="2"/>
            <w:tcBorders>
              <w:top w:val="single" w:sz="4" w:space="0" w:color="000000"/>
              <w:left w:val="single" w:sz="4" w:space="0" w:color="000000"/>
            </w:tcBorders>
          </w:tcPr>
          <w:p w14:paraId="3DB1495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A561687" w14:textId="77777777" w:rsidTr="00607919">
        <w:trPr>
          <w:cantSplit/>
          <w:trHeight w:val="259"/>
        </w:trPr>
        <w:tc>
          <w:tcPr>
            <w:tcW w:w="3042" w:type="dxa"/>
            <w:gridSpan w:val="2"/>
          </w:tcPr>
          <w:p w14:paraId="1007ABD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42" w:type="dxa"/>
            <w:gridSpan w:val="2"/>
          </w:tcPr>
          <w:p w14:paraId="11594FC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95A12C9" w14:textId="77777777" w:rsidTr="00607919">
        <w:trPr>
          <w:cantSplit/>
          <w:trHeight w:val="244"/>
        </w:trPr>
        <w:tc>
          <w:tcPr>
            <w:tcW w:w="3042" w:type="dxa"/>
            <w:gridSpan w:val="2"/>
          </w:tcPr>
          <w:p w14:paraId="43AB0A5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42" w:type="dxa"/>
            <w:gridSpan w:val="2"/>
          </w:tcPr>
          <w:p w14:paraId="13B8888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EAC9CF9" w14:textId="77777777" w:rsidTr="00607919">
        <w:trPr>
          <w:cantSplit/>
          <w:trHeight w:val="259"/>
        </w:trPr>
        <w:tc>
          <w:tcPr>
            <w:tcW w:w="3042" w:type="dxa"/>
            <w:gridSpan w:val="2"/>
          </w:tcPr>
          <w:p w14:paraId="7F8F72E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42" w:type="dxa"/>
            <w:gridSpan w:val="2"/>
          </w:tcPr>
          <w:p w14:paraId="3D37BF2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6D104FCE" w14:textId="77777777" w:rsidTr="00607919">
        <w:trPr>
          <w:cantSplit/>
          <w:trHeight w:val="244"/>
        </w:trPr>
        <w:tc>
          <w:tcPr>
            <w:tcW w:w="3042" w:type="dxa"/>
            <w:gridSpan w:val="2"/>
          </w:tcPr>
          <w:p w14:paraId="5F0ECE9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42" w:type="dxa"/>
            <w:gridSpan w:val="2"/>
          </w:tcPr>
          <w:p w14:paraId="5617E09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Interfaz(uniformidad)</w:t>
            </w:r>
          </w:p>
        </w:tc>
      </w:tr>
      <w:tr w:rsidR="002313C9" w:rsidRPr="002313C9" w14:paraId="50CCCFA6" w14:textId="77777777" w:rsidTr="00607919">
        <w:trPr>
          <w:cantSplit/>
          <w:trHeight w:val="259"/>
        </w:trPr>
        <w:tc>
          <w:tcPr>
            <w:tcW w:w="3042" w:type="dxa"/>
            <w:gridSpan w:val="2"/>
          </w:tcPr>
          <w:p w14:paraId="25D2863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42" w:type="dxa"/>
            <w:gridSpan w:val="2"/>
          </w:tcPr>
          <w:p w14:paraId="15FE1DE0" w14:textId="6DC5CA02" w:rsidR="002313C9" w:rsidRPr="002313C9" w:rsidRDefault="002313C9" w:rsidP="002005F5">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Esta página web revira la información de usuario Cliente para la entrega del producto.</w:t>
            </w:r>
          </w:p>
        </w:tc>
      </w:tr>
      <w:tr w:rsidR="002313C9" w:rsidRPr="002313C9" w14:paraId="35AF4488" w14:textId="77777777" w:rsidTr="00607919">
        <w:trPr>
          <w:cantSplit/>
          <w:trHeight w:val="259"/>
        </w:trPr>
        <w:tc>
          <w:tcPr>
            <w:tcW w:w="1618" w:type="dxa"/>
            <w:vMerge w:val="restart"/>
          </w:tcPr>
          <w:p w14:paraId="5C46F2C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28DC0C6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42" w:type="dxa"/>
            <w:gridSpan w:val="2"/>
            <w:shd w:val="clear" w:color="auto" w:fill="auto"/>
          </w:tcPr>
          <w:p w14:paraId="1CD515BA"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CU018; CU019: CU020; CU031</w:t>
            </w:r>
          </w:p>
        </w:tc>
      </w:tr>
      <w:tr w:rsidR="002313C9" w:rsidRPr="002313C9" w14:paraId="4C07B5AC" w14:textId="77777777" w:rsidTr="00607919">
        <w:trPr>
          <w:cantSplit/>
          <w:trHeight w:val="259"/>
        </w:trPr>
        <w:tc>
          <w:tcPr>
            <w:tcW w:w="1618" w:type="dxa"/>
            <w:vMerge/>
          </w:tcPr>
          <w:p w14:paraId="1FE4E595"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2B48463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42" w:type="dxa"/>
            <w:gridSpan w:val="2"/>
            <w:shd w:val="clear" w:color="auto" w:fill="auto"/>
          </w:tcPr>
          <w:p w14:paraId="0EBB8C72"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RF09; RF10</w:t>
            </w:r>
          </w:p>
        </w:tc>
      </w:tr>
      <w:tr w:rsidR="002313C9" w:rsidRPr="002313C9" w14:paraId="45D7C179" w14:textId="77777777" w:rsidTr="00607919">
        <w:trPr>
          <w:cantSplit/>
          <w:trHeight w:val="244"/>
        </w:trPr>
        <w:tc>
          <w:tcPr>
            <w:tcW w:w="3042" w:type="dxa"/>
            <w:gridSpan w:val="2"/>
          </w:tcPr>
          <w:p w14:paraId="5ED1738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42" w:type="dxa"/>
            <w:gridSpan w:val="2"/>
          </w:tcPr>
          <w:p w14:paraId="2449FF66"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2DF99720" w14:textId="77777777" w:rsidTr="00607919">
        <w:trPr>
          <w:cantSplit/>
          <w:trHeight w:val="259"/>
        </w:trPr>
        <w:tc>
          <w:tcPr>
            <w:tcW w:w="8784" w:type="dxa"/>
            <w:gridSpan w:val="4"/>
          </w:tcPr>
          <w:p w14:paraId="01261B7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8DBFEAE" w14:textId="77777777" w:rsidTr="00607919">
        <w:trPr>
          <w:cantSplit/>
          <w:trHeight w:val="900"/>
        </w:trPr>
        <w:tc>
          <w:tcPr>
            <w:tcW w:w="3964" w:type="dxa"/>
            <w:gridSpan w:val="3"/>
          </w:tcPr>
          <w:p w14:paraId="5B27851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62A6A6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hizo Clic en el botón “Continuar compra” </w:t>
            </w:r>
            <w:r w:rsidRPr="002313C9">
              <w:rPr>
                <w:rFonts w:ascii="Arial" w:eastAsia="Arial" w:hAnsi="Arial" w:cs="Arial"/>
                <w:b/>
                <w:sz w:val="22"/>
                <w:szCs w:val="22"/>
                <w:lang w:eastAsia="es-419"/>
              </w:rPr>
              <w:br/>
            </w:r>
          </w:p>
          <w:p w14:paraId="744026A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toma una decisión:</w:t>
            </w:r>
          </w:p>
          <w:p w14:paraId="5C1730C7"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Continuar Compra</w:t>
            </w:r>
          </w:p>
          <w:p w14:paraId="00B71BFC"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Cancelar Compra</w:t>
            </w:r>
          </w:p>
          <w:p w14:paraId="0BB95649"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602FE9C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928C35D" w14:textId="77777777" w:rsidR="002313C9" w:rsidRPr="002313C9" w:rsidRDefault="002313C9" w:rsidP="00607919">
            <w:pPr>
              <w:spacing w:before="0" w:after="0"/>
              <w:rPr>
                <w:rFonts w:ascii="Arial" w:eastAsia="Arial" w:hAnsi="Arial" w:cs="Arial"/>
                <w:b/>
                <w:sz w:val="22"/>
                <w:szCs w:val="22"/>
                <w:lang w:eastAsia="es-419"/>
              </w:rPr>
            </w:pPr>
          </w:p>
          <w:p w14:paraId="1BDB81D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navegador abre la página web “Enviar” con el siguiente Formulario:</w:t>
            </w:r>
          </w:p>
          <w:p w14:paraId="4F1080F3"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Tipo de vivienda (campo obligatorio)</w:t>
            </w:r>
          </w:p>
          <w:p w14:paraId="472FC970"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Dirección de vivienda (campo obligatorio)</w:t>
            </w:r>
          </w:p>
          <w:p w14:paraId="0F4F9B64"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País (campo obligatorio)</w:t>
            </w:r>
          </w:p>
          <w:p w14:paraId="7C090CAA"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Ciudad (campo obligatorio)</w:t>
            </w:r>
          </w:p>
          <w:p w14:paraId="0237BE96"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Código Postal (campo obligatorio)</w:t>
            </w:r>
          </w:p>
          <w:p w14:paraId="2F973877"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Teléfono de familiar con quien vive en caso no esté</w:t>
            </w:r>
          </w:p>
          <w:p w14:paraId="575DFB02"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Nombre del Familiar</w:t>
            </w:r>
          </w:p>
          <w:p w14:paraId="4B735B09"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Botón “Continuar Compra”</w:t>
            </w:r>
          </w:p>
          <w:p w14:paraId="57D1FABD" w14:textId="57E3B226" w:rsidR="002313C9" w:rsidRPr="002313C9" w:rsidRDefault="002313C9" w:rsidP="00607919">
            <w:pPr>
              <w:spacing w:before="0" w:after="0"/>
              <w:rPr>
                <w:rFonts w:ascii="Arial" w:eastAsia="Arial" w:hAnsi="Arial" w:cs="Arial"/>
                <w:b/>
                <w:sz w:val="22"/>
                <w:szCs w:val="22"/>
                <w:lang w:eastAsia="es-419"/>
              </w:rPr>
            </w:pPr>
            <w:r w:rsidRPr="002313C9">
              <w:rPr>
                <w:rFonts w:ascii="Arial" w:eastAsia="Times New Roman" w:hAnsi="Arial" w:cs="Arial"/>
                <w:sz w:val="22"/>
                <w:szCs w:val="22"/>
                <w:lang w:eastAsia="es-419"/>
              </w:rPr>
              <w:t>Botón “Cancelar Compra”</w:t>
            </w:r>
          </w:p>
          <w:p w14:paraId="2D8D0E3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al aceptar la decisión de usuario cliente:</w:t>
            </w:r>
          </w:p>
          <w:p w14:paraId="1767EB04"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Continuar Compra:  se abre una ventana modal con las dos opciones de pago.</w:t>
            </w:r>
          </w:p>
          <w:p w14:paraId="08AFBC6B"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Cancelar Compra: se devuelve a la página Catálogos.</w:t>
            </w:r>
          </w:p>
        </w:tc>
      </w:tr>
      <w:tr w:rsidR="002313C9" w:rsidRPr="002313C9" w14:paraId="5CE5832E" w14:textId="77777777" w:rsidTr="00607919">
        <w:trPr>
          <w:cantSplit/>
          <w:trHeight w:val="244"/>
        </w:trPr>
        <w:tc>
          <w:tcPr>
            <w:tcW w:w="3964" w:type="dxa"/>
            <w:gridSpan w:val="3"/>
          </w:tcPr>
          <w:p w14:paraId="0AC640B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72AC73DB"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la confirmación por medio de correo electrónico</w:t>
            </w:r>
          </w:p>
        </w:tc>
      </w:tr>
      <w:tr w:rsidR="002313C9" w:rsidRPr="002313C9" w14:paraId="287C4093" w14:textId="77777777" w:rsidTr="00607919">
        <w:trPr>
          <w:cantSplit/>
          <w:trHeight w:val="544"/>
        </w:trPr>
        <w:tc>
          <w:tcPr>
            <w:tcW w:w="8784" w:type="dxa"/>
            <w:gridSpan w:val="4"/>
          </w:tcPr>
          <w:p w14:paraId="6BE667D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B26BF0D" w14:textId="0D0296EF"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La ventana modal tendrá el botón “X” para cerrar la</w:t>
            </w:r>
          </w:p>
        </w:tc>
      </w:tr>
      <w:tr w:rsidR="002313C9" w:rsidRPr="002313C9" w14:paraId="17EFC89D" w14:textId="77777777" w:rsidTr="00607919">
        <w:trPr>
          <w:cantSplit/>
          <w:trHeight w:val="1017"/>
        </w:trPr>
        <w:tc>
          <w:tcPr>
            <w:tcW w:w="8784" w:type="dxa"/>
            <w:gridSpan w:val="4"/>
          </w:tcPr>
          <w:p w14:paraId="41C6071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50AE65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el página no disponible o conexión interrumpida</w:t>
            </w:r>
          </w:p>
          <w:p w14:paraId="6E3310B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Compra no exitosa volver intentar</w:t>
            </w:r>
          </w:p>
          <w:p w14:paraId="3814FB0C"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1F609B89" w14:textId="77777777" w:rsidTr="00607919">
        <w:trPr>
          <w:cantSplit/>
          <w:trHeight w:val="259"/>
        </w:trPr>
        <w:tc>
          <w:tcPr>
            <w:tcW w:w="3964" w:type="dxa"/>
            <w:gridSpan w:val="3"/>
          </w:tcPr>
          <w:p w14:paraId="64EFECE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63611B4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w:t>
            </w:r>
          </w:p>
        </w:tc>
      </w:tr>
      <w:tr w:rsidR="002313C9" w:rsidRPr="002313C9" w14:paraId="01593048" w14:textId="77777777" w:rsidTr="00607919">
        <w:trPr>
          <w:cantSplit/>
          <w:trHeight w:val="244"/>
        </w:trPr>
        <w:tc>
          <w:tcPr>
            <w:tcW w:w="3964" w:type="dxa"/>
            <w:gridSpan w:val="3"/>
          </w:tcPr>
          <w:p w14:paraId="583B8C5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7F83E0EF"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06C31ECE" w14:textId="13CB3EA4" w:rsidR="00AD75B1" w:rsidRDefault="00AD75B1">
      <w:pPr>
        <w:pStyle w:val="Descripcin"/>
      </w:pPr>
      <w:bookmarkStart w:id="57" w:name="_Toc25247095"/>
      <w:r>
        <w:t xml:space="preserve">Tabla CU  </w:t>
      </w:r>
      <w:fldSimple w:instr=" SEQ Tabla_CU_ \* ARABIC ">
        <w:r w:rsidR="00B523B5">
          <w:rPr>
            <w:noProof/>
          </w:rPr>
          <w:t>20</w:t>
        </w:r>
      </w:fldSimple>
      <w:r w:rsidRPr="00646D6E">
        <w:t>: Enviar</w:t>
      </w:r>
    </w:p>
    <w:bookmarkEnd w:id="57"/>
    <w:p w14:paraId="2689F356" w14:textId="2ED1E2C0" w:rsidR="002313C9" w:rsidRPr="002313C9" w:rsidRDefault="002313C9" w:rsidP="00607919">
      <w:pPr>
        <w:pStyle w:val="Descripcin"/>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2"/>
        <w:gridCol w:w="1424"/>
        <w:gridCol w:w="918"/>
        <w:gridCol w:w="4924"/>
      </w:tblGrid>
      <w:tr w:rsidR="002313C9" w:rsidRPr="002313C9" w14:paraId="5169000F" w14:textId="77777777" w:rsidTr="00607919">
        <w:trPr>
          <w:cantSplit/>
          <w:trHeight w:val="259"/>
        </w:trPr>
        <w:tc>
          <w:tcPr>
            <w:tcW w:w="3046" w:type="dxa"/>
            <w:gridSpan w:val="2"/>
          </w:tcPr>
          <w:p w14:paraId="1548FC1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842" w:type="dxa"/>
            <w:gridSpan w:val="2"/>
          </w:tcPr>
          <w:p w14:paraId="2BFAD92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CU021</w:t>
            </w:r>
          </w:p>
        </w:tc>
      </w:tr>
      <w:tr w:rsidR="002313C9" w:rsidRPr="002313C9" w14:paraId="097C3176" w14:textId="77777777" w:rsidTr="00607919">
        <w:trPr>
          <w:cantSplit/>
          <w:trHeight w:val="244"/>
        </w:trPr>
        <w:tc>
          <w:tcPr>
            <w:tcW w:w="3046" w:type="dxa"/>
            <w:gridSpan w:val="2"/>
          </w:tcPr>
          <w:p w14:paraId="4434325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842" w:type="dxa"/>
            <w:gridSpan w:val="2"/>
          </w:tcPr>
          <w:p w14:paraId="217B125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Efectivo</w:t>
            </w:r>
          </w:p>
        </w:tc>
      </w:tr>
      <w:tr w:rsidR="002313C9" w:rsidRPr="002313C9" w14:paraId="33E10157" w14:textId="77777777" w:rsidTr="00607919">
        <w:trPr>
          <w:cantSplit/>
          <w:trHeight w:val="290"/>
        </w:trPr>
        <w:tc>
          <w:tcPr>
            <w:tcW w:w="3046" w:type="dxa"/>
            <w:gridSpan w:val="2"/>
            <w:tcBorders>
              <w:left w:val="single" w:sz="4" w:space="0" w:color="000000"/>
              <w:bottom w:val="single" w:sz="4" w:space="0" w:color="000000"/>
              <w:right w:val="single" w:sz="4" w:space="0" w:color="000000"/>
            </w:tcBorders>
          </w:tcPr>
          <w:p w14:paraId="7C822DC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842" w:type="dxa"/>
            <w:gridSpan w:val="2"/>
            <w:tcBorders>
              <w:left w:val="single" w:sz="4" w:space="0" w:color="000000"/>
              <w:bottom w:val="single" w:sz="4" w:space="0" w:color="000000"/>
            </w:tcBorders>
          </w:tcPr>
          <w:p w14:paraId="2922B75C"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555F3CA4" w14:textId="77777777" w:rsidTr="00607919">
        <w:trPr>
          <w:cantSplit/>
          <w:trHeight w:val="213"/>
        </w:trPr>
        <w:tc>
          <w:tcPr>
            <w:tcW w:w="3046" w:type="dxa"/>
            <w:gridSpan w:val="2"/>
            <w:tcBorders>
              <w:top w:val="single" w:sz="4" w:space="0" w:color="000000"/>
              <w:left w:val="single" w:sz="4" w:space="0" w:color="000000"/>
              <w:right w:val="single" w:sz="4" w:space="0" w:color="000000"/>
            </w:tcBorders>
          </w:tcPr>
          <w:p w14:paraId="59FD33E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842" w:type="dxa"/>
            <w:gridSpan w:val="2"/>
            <w:tcBorders>
              <w:top w:val="single" w:sz="4" w:space="0" w:color="000000"/>
              <w:left w:val="single" w:sz="4" w:space="0" w:color="000000"/>
            </w:tcBorders>
          </w:tcPr>
          <w:p w14:paraId="61BE1CA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2CEAB12B" w14:textId="77777777" w:rsidTr="00607919">
        <w:trPr>
          <w:cantSplit/>
          <w:trHeight w:val="259"/>
        </w:trPr>
        <w:tc>
          <w:tcPr>
            <w:tcW w:w="3046" w:type="dxa"/>
            <w:gridSpan w:val="2"/>
          </w:tcPr>
          <w:p w14:paraId="41A63BF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842" w:type="dxa"/>
            <w:gridSpan w:val="2"/>
          </w:tcPr>
          <w:p w14:paraId="21574B2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05B893E3" w14:textId="77777777" w:rsidTr="00607919">
        <w:trPr>
          <w:cantSplit/>
          <w:trHeight w:val="244"/>
        </w:trPr>
        <w:tc>
          <w:tcPr>
            <w:tcW w:w="3046" w:type="dxa"/>
            <w:gridSpan w:val="2"/>
          </w:tcPr>
          <w:p w14:paraId="429B99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842" w:type="dxa"/>
            <w:gridSpan w:val="2"/>
          </w:tcPr>
          <w:p w14:paraId="665FD69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F90ADD9" w14:textId="77777777" w:rsidTr="00607919">
        <w:trPr>
          <w:cantSplit/>
          <w:trHeight w:val="259"/>
        </w:trPr>
        <w:tc>
          <w:tcPr>
            <w:tcW w:w="3046" w:type="dxa"/>
            <w:gridSpan w:val="2"/>
          </w:tcPr>
          <w:p w14:paraId="150E18F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842" w:type="dxa"/>
            <w:gridSpan w:val="2"/>
          </w:tcPr>
          <w:p w14:paraId="58DFDF9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5300AD9A" w14:textId="77777777" w:rsidTr="00607919">
        <w:trPr>
          <w:cantSplit/>
          <w:trHeight w:val="244"/>
        </w:trPr>
        <w:tc>
          <w:tcPr>
            <w:tcW w:w="3046" w:type="dxa"/>
            <w:gridSpan w:val="2"/>
          </w:tcPr>
          <w:p w14:paraId="0C6A0E1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842" w:type="dxa"/>
            <w:gridSpan w:val="2"/>
          </w:tcPr>
          <w:p w14:paraId="5BAB3AE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55CDA251" w14:textId="77777777" w:rsidTr="00607919">
        <w:trPr>
          <w:cantSplit/>
          <w:trHeight w:val="259"/>
        </w:trPr>
        <w:tc>
          <w:tcPr>
            <w:tcW w:w="3046" w:type="dxa"/>
            <w:gridSpan w:val="2"/>
          </w:tcPr>
          <w:p w14:paraId="5C10D16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842" w:type="dxa"/>
            <w:gridSpan w:val="2"/>
          </w:tcPr>
          <w:p w14:paraId="0C3F0C5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Sí el usuario Cliente usa pago con efectivo se generará dos correos; el primero con el Tiquete de pago según la identidad (Pago todo ‘Vía baloto’, Efecty) que puede dirigirse a cancelar monetariamente, el segundo correo es de confirmación que ya pago por el producto adquirido</w:t>
            </w:r>
          </w:p>
          <w:p w14:paraId="69C8C22A"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4CDA6DF9" w14:textId="77777777" w:rsidTr="00607919">
        <w:trPr>
          <w:cantSplit/>
          <w:trHeight w:val="259"/>
        </w:trPr>
        <w:tc>
          <w:tcPr>
            <w:tcW w:w="1622" w:type="dxa"/>
            <w:vMerge w:val="restart"/>
          </w:tcPr>
          <w:p w14:paraId="4CD8EE3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3936B5C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842" w:type="dxa"/>
            <w:gridSpan w:val="2"/>
            <w:shd w:val="clear" w:color="auto" w:fill="auto"/>
          </w:tcPr>
          <w:p w14:paraId="02E957D0"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CU021</w:t>
            </w:r>
          </w:p>
        </w:tc>
      </w:tr>
      <w:tr w:rsidR="002313C9" w:rsidRPr="002313C9" w14:paraId="0F5860C3" w14:textId="77777777" w:rsidTr="00607919">
        <w:trPr>
          <w:cantSplit/>
          <w:trHeight w:val="259"/>
        </w:trPr>
        <w:tc>
          <w:tcPr>
            <w:tcW w:w="1622" w:type="dxa"/>
            <w:vMerge/>
          </w:tcPr>
          <w:p w14:paraId="72B9D820"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5EA53F5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842" w:type="dxa"/>
            <w:gridSpan w:val="2"/>
            <w:shd w:val="clear" w:color="auto" w:fill="auto"/>
          </w:tcPr>
          <w:p w14:paraId="047B7587"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w:t>
            </w:r>
          </w:p>
        </w:tc>
      </w:tr>
      <w:tr w:rsidR="002313C9" w:rsidRPr="002313C9" w14:paraId="56EC9940" w14:textId="77777777" w:rsidTr="00607919">
        <w:trPr>
          <w:cantSplit/>
          <w:trHeight w:val="244"/>
        </w:trPr>
        <w:tc>
          <w:tcPr>
            <w:tcW w:w="3046" w:type="dxa"/>
            <w:gridSpan w:val="2"/>
          </w:tcPr>
          <w:p w14:paraId="4C84CC7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842" w:type="dxa"/>
            <w:gridSpan w:val="2"/>
          </w:tcPr>
          <w:p w14:paraId="1DA4D0D7"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5ED56290" w14:textId="77777777" w:rsidTr="00607919">
        <w:trPr>
          <w:cantSplit/>
          <w:trHeight w:val="259"/>
        </w:trPr>
        <w:tc>
          <w:tcPr>
            <w:tcW w:w="8888" w:type="dxa"/>
            <w:gridSpan w:val="4"/>
          </w:tcPr>
          <w:p w14:paraId="4DC021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323282AE" w14:textId="77777777" w:rsidTr="00607919">
        <w:trPr>
          <w:cantSplit/>
          <w:trHeight w:val="900"/>
        </w:trPr>
        <w:tc>
          <w:tcPr>
            <w:tcW w:w="3964" w:type="dxa"/>
            <w:gridSpan w:val="3"/>
          </w:tcPr>
          <w:p w14:paraId="3B331DC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30B4C7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selecciona modo pago con efectivo</w:t>
            </w:r>
            <w:r w:rsidRPr="002313C9">
              <w:rPr>
                <w:rFonts w:ascii="Arial" w:eastAsia="Arial" w:hAnsi="Arial" w:cs="Arial"/>
                <w:b/>
                <w:sz w:val="22"/>
                <w:szCs w:val="22"/>
                <w:lang w:eastAsia="es-419"/>
              </w:rPr>
              <w:br/>
            </w:r>
          </w:p>
          <w:p w14:paraId="538148E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selecciona Efecty</w:t>
            </w:r>
          </w:p>
          <w:p w14:paraId="21D666F7" w14:textId="77777777" w:rsidR="002313C9" w:rsidRPr="002313C9" w:rsidRDefault="002313C9" w:rsidP="00607919">
            <w:pPr>
              <w:spacing w:before="0" w:after="0"/>
              <w:rPr>
                <w:rFonts w:ascii="Arial" w:eastAsia="Arial" w:hAnsi="Arial" w:cs="Arial"/>
                <w:b/>
                <w:sz w:val="22"/>
                <w:szCs w:val="22"/>
                <w:lang w:eastAsia="es-419"/>
              </w:rPr>
            </w:pPr>
          </w:p>
        </w:tc>
        <w:tc>
          <w:tcPr>
            <w:tcW w:w="4924" w:type="dxa"/>
          </w:tcPr>
          <w:p w14:paraId="3938C92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28AAD12" w14:textId="77777777" w:rsidR="002313C9" w:rsidRPr="002313C9" w:rsidRDefault="002313C9" w:rsidP="00607919">
            <w:pPr>
              <w:spacing w:before="0" w:after="0"/>
              <w:rPr>
                <w:rFonts w:ascii="Arial" w:eastAsia="Arial" w:hAnsi="Arial" w:cs="Arial"/>
                <w:b/>
                <w:sz w:val="22"/>
                <w:szCs w:val="22"/>
                <w:lang w:eastAsia="es-419"/>
              </w:rPr>
            </w:pPr>
          </w:p>
          <w:p w14:paraId="2D1E70B2" w14:textId="078D3FF5"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abre un ta</w:t>
            </w:r>
            <w:r w:rsidR="006C6DDE">
              <w:rPr>
                <w:rFonts w:ascii="Arial" w:eastAsia="Arial" w:hAnsi="Arial" w:cs="Arial"/>
                <w:b/>
                <w:sz w:val="22"/>
                <w:szCs w:val="22"/>
                <w:lang w:eastAsia="es-419"/>
              </w:rPr>
              <w:t>g</w:t>
            </w:r>
            <w:r w:rsidRPr="002313C9">
              <w:rPr>
                <w:rFonts w:ascii="Arial" w:eastAsia="Arial" w:hAnsi="Arial" w:cs="Arial"/>
                <w:b/>
                <w:sz w:val="22"/>
                <w:szCs w:val="22"/>
                <w:lang w:eastAsia="es-419"/>
              </w:rPr>
              <w:t xml:space="preserve"> de dos selecciones:</w:t>
            </w:r>
          </w:p>
          <w:p w14:paraId="03D61863" w14:textId="77777777" w:rsidR="002313C9" w:rsidRPr="002313C9" w:rsidRDefault="002313C9" w:rsidP="0060791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Paga todo</w:t>
            </w:r>
          </w:p>
          <w:p w14:paraId="47723886"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2"/>
                <w:szCs w:val="22"/>
                <w:lang w:eastAsia="es-419"/>
              </w:rPr>
              <w:t>Efecty</w:t>
            </w:r>
          </w:p>
          <w:p w14:paraId="03EF4D1E" w14:textId="77777777" w:rsidR="002313C9" w:rsidRPr="002313C9" w:rsidRDefault="002313C9" w:rsidP="00607919">
            <w:pPr>
              <w:spacing w:before="0" w:after="0"/>
              <w:rPr>
                <w:rFonts w:ascii="Arial" w:eastAsia="Times New Roman" w:hAnsi="Arial" w:cs="Arial"/>
                <w:sz w:val="24"/>
                <w:szCs w:val="24"/>
                <w:lang w:eastAsia="es-419"/>
              </w:rPr>
            </w:pPr>
          </w:p>
          <w:p w14:paraId="0E6E229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generará un correo con un tiquete de pago</w:t>
            </w:r>
          </w:p>
        </w:tc>
      </w:tr>
      <w:tr w:rsidR="002313C9" w:rsidRPr="002313C9" w14:paraId="65B808F9" w14:textId="77777777" w:rsidTr="00607919">
        <w:trPr>
          <w:cantSplit/>
          <w:trHeight w:val="244"/>
        </w:trPr>
        <w:tc>
          <w:tcPr>
            <w:tcW w:w="3964" w:type="dxa"/>
            <w:gridSpan w:val="3"/>
          </w:tcPr>
          <w:p w14:paraId="56CC160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924" w:type="dxa"/>
          </w:tcPr>
          <w:p w14:paraId="6E766CC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 al usuario del correo para el verificar el tiquete o el ya pago efectivo.</w:t>
            </w:r>
          </w:p>
          <w:p w14:paraId="5036E9E6"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1297BDAB" w14:textId="77777777" w:rsidTr="00607919">
        <w:trPr>
          <w:cantSplit/>
          <w:trHeight w:val="837"/>
        </w:trPr>
        <w:tc>
          <w:tcPr>
            <w:tcW w:w="8888" w:type="dxa"/>
            <w:gridSpan w:val="4"/>
          </w:tcPr>
          <w:p w14:paraId="603D324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6BF2810"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Se tendrá la opción de descargar el tique.</w:t>
            </w:r>
          </w:p>
          <w:p w14:paraId="0E70A5DD"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DC013A0" w14:textId="77777777" w:rsidTr="00607919">
        <w:trPr>
          <w:cantSplit/>
          <w:trHeight w:val="837"/>
        </w:trPr>
        <w:tc>
          <w:tcPr>
            <w:tcW w:w="8888" w:type="dxa"/>
            <w:gridSpan w:val="4"/>
          </w:tcPr>
          <w:p w14:paraId="62540D4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D8F4E6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No se pudo enviar correo el usuario Cliente debe corregir el correo.</w:t>
            </w:r>
          </w:p>
        </w:tc>
      </w:tr>
      <w:tr w:rsidR="002313C9" w:rsidRPr="002313C9" w14:paraId="2CAF72C9" w14:textId="77777777" w:rsidTr="00607919">
        <w:trPr>
          <w:cantSplit/>
          <w:trHeight w:val="259"/>
        </w:trPr>
        <w:tc>
          <w:tcPr>
            <w:tcW w:w="3964" w:type="dxa"/>
            <w:gridSpan w:val="3"/>
          </w:tcPr>
          <w:p w14:paraId="1CBD8FC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924" w:type="dxa"/>
          </w:tcPr>
          <w:p w14:paraId="2F42B1E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6 segundos</w:t>
            </w:r>
          </w:p>
        </w:tc>
      </w:tr>
      <w:tr w:rsidR="002313C9" w:rsidRPr="002313C9" w14:paraId="331AE590" w14:textId="77777777" w:rsidTr="00607919">
        <w:trPr>
          <w:cantSplit/>
          <w:trHeight w:val="244"/>
        </w:trPr>
        <w:tc>
          <w:tcPr>
            <w:tcW w:w="3964" w:type="dxa"/>
            <w:gridSpan w:val="3"/>
          </w:tcPr>
          <w:p w14:paraId="61D365A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924" w:type="dxa"/>
          </w:tcPr>
          <w:p w14:paraId="05EEBED0"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29E5A167" w14:textId="0A1BE949" w:rsidR="002313C9" w:rsidRPr="002313C9" w:rsidRDefault="001D0500" w:rsidP="002005F5">
      <w:pPr>
        <w:pStyle w:val="Descripcin"/>
        <w:rPr>
          <w:rFonts w:ascii="Arial" w:eastAsia="Times New Roman" w:hAnsi="Arial" w:cs="Arial"/>
          <w:sz w:val="24"/>
          <w:szCs w:val="24"/>
          <w:lang w:eastAsia="es-419"/>
        </w:rPr>
      </w:pPr>
      <w:bookmarkStart w:id="58" w:name="_Toc25247096"/>
      <w:r>
        <w:t xml:space="preserve">Tabla CU  </w:t>
      </w:r>
      <w:fldSimple w:instr=" SEQ Tabla_CU_ \* ARABIC ">
        <w:r w:rsidR="00B523B5">
          <w:rPr>
            <w:noProof/>
          </w:rPr>
          <w:t>21</w:t>
        </w:r>
      </w:fldSimple>
      <w:r w:rsidRPr="00105E72">
        <w:t>: Efectivo</w:t>
      </w:r>
      <w:bookmarkEnd w:id="58"/>
    </w:p>
    <w:p w14:paraId="696DA8F5"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654"/>
        <w:gridCol w:w="4820"/>
      </w:tblGrid>
      <w:tr w:rsidR="002313C9" w:rsidRPr="002313C9" w14:paraId="1F0D2B9C" w14:textId="77777777" w:rsidTr="00607919">
        <w:trPr>
          <w:cantSplit/>
          <w:trHeight w:val="259"/>
        </w:trPr>
        <w:tc>
          <w:tcPr>
            <w:tcW w:w="3310" w:type="dxa"/>
            <w:gridSpan w:val="2"/>
          </w:tcPr>
          <w:p w14:paraId="2EF7B63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474" w:type="dxa"/>
            <w:gridSpan w:val="2"/>
          </w:tcPr>
          <w:p w14:paraId="7016357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CU022</w:t>
            </w:r>
          </w:p>
        </w:tc>
      </w:tr>
      <w:tr w:rsidR="002313C9" w:rsidRPr="002313C9" w14:paraId="327FF231" w14:textId="77777777" w:rsidTr="00607919">
        <w:trPr>
          <w:cantSplit/>
          <w:trHeight w:val="244"/>
        </w:trPr>
        <w:tc>
          <w:tcPr>
            <w:tcW w:w="3310" w:type="dxa"/>
            <w:gridSpan w:val="2"/>
          </w:tcPr>
          <w:p w14:paraId="574EC76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474" w:type="dxa"/>
            <w:gridSpan w:val="2"/>
          </w:tcPr>
          <w:p w14:paraId="0443A79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Tarjeta de Crédito</w:t>
            </w:r>
          </w:p>
        </w:tc>
      </w:tr>
      <w:tr w:rsidR="002313C9" w:rsidRPr="002313C9" w14:paraId="42764800" w14:textId="77777777" w:rsidTr="00607919">
        <w:trPr>
          <w:cantSplit/>
          <w:trHeight w:val="290"/>
        </w:trPr>
        <w:tc>
          <w:tcPr>
            <w:tcW w:w="3310" w:type="dxa"/>
            <w:gridSpan w:val="2"/>
            <w:tcBorders>
              <w:left w:val="single" w:sz="4" w:space="0" w:color="000000"/>
              <w:bottom w:val="single" w:sz="4" w:space="0" w:color="000000"/>
              <w:right w:val="single" w:sz="4" w:space="0" w:color="000000"/>
            </w:tcBorders>
          </w:tcPr>
          <w:p w14:paraId="717B021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474" w:type="dxa"/>
            <w:gridSpan w:val="2"/>
            <w:tcBorders>
              <w:left w:val="single" w:sz="4" w:space="0" w:color="000000"/>
              <w:bottom w:val="single" w:sz="4" w:space="0" w:color="000000"/>
            </w:tcBorders>
          </w:tcPr>
          <w:p w14:paraId="170C005A" w14:textId="0732A521"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552E2CF0" w14:textId="77777777" w:rsidTr="00607919">
        <w:trPr>
          <w:cantSplit/>
          <w:trHeight w:val="213"/>
        </w:trPr>
        <w:tc>
          <w:tcPr>
            <w:tcW w:w="3310" w:type="dxa"/>
            <w:gridSpan w:val="2"/>
            <w:tcBorders>
              <w:top w:val="single" w:sz="4" w:space="0" w:color="000000"/>
              <w:left w:val="single" w:sz="4" w:space="0" w:color="000000"/>
              <w:right w:val="single" w:sz="4" w:space="0" w:color="000000"/>
            </w:tcBorders>
          </w:tcPr>
          <w:p w14:paraId="4EB4F08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474" w:type="dxa"/>
            <w:gridSpan w:val="2"/>
            <w:tcBorders>
              <w:top w:val="single" w:sz="4" w:space="0" w:color="000000"/>
              <w:left w:val="single" w:sz="4" w:space="0" w:color="000000"/>
            </w:tcBorders>
          </w:tcPr>
          <w:p w14:paraId="0E7C64A8" w14:textId="3CF58D66" w:rsidR="002313C9" w:rsidRPr="002313C9" w:rsidRDefault="00837DE4"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2313C9" w:rsidRPr="002313C9" w14:paraId="2B242DA9" w14:textId="77777777" w:rsidTr="00607919">
        <w:trPr>
          <w:cantSplit/>
          <w:trHeight w:val="259"/>
        </w:trPr>
        <w:tc>
          <w:tcPr>
            <w:tcW w:w="3310" w:type="dxa"/>
            <w:gridSpan w:val="2"/>
          </w:tcPr>
          <w:p w14:paraId="677EDDF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474" w:type="dxa"/>
            <w:gridSpan w:val="2"/>
          </w:tcPr>
          <w:p w14:paraId="0915F9F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10/03/22019</w:t>
            </w:r>
          </w:p>
        </w:tc>
      </w:tr>
      <w:tr w:rsidR="002313C9" w:rsidRPr="002313C9" w14:paraId="5859F957" w14:textId="77777777" w:rsidTr="00607919">
        <w:trPr>
          <w:cantSplit/>
          <w:trHeight w:val="244"/>
        </w:trPr>
        <w:tc>
          <w:tcPr>
            <w:tcW w:w="3310" w:type="dxa"/>
            <w:gridSpan w:val="2"/>
          </w:tcPr>
          <w:p w14:paraId="25F8829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474" w:type="dxa"/>
            <w:gridSpan w:val="2"/>
          </w:tcPr>
          <w:p w14:paraId="49B5A3C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4397C23" w14:textId="77777777" w:rsidTr="00607919">
        <w:trPr>
          <w:cantSplit/>
          <w:trHeight w:val="259"/>
        </w:trPr>
        <w:tc>
          <w:tcPr>
            <w:tcW w:w="3310" w:type="dxa"/>
            <w:gridSpan w:val="2"/>
          </w:tcPr>
          <w:p w14:paraId="0EBF60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474" w:type="dxa"/>
            <w:gridSpan w:val="2"/>
          </w:tcPr>
          <w:p w14:paraId="5EF2D09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w:t>
            </w:r>
          </w:p>
        </w:tc>
      </w:tr>
      <w:tr w:rsidR="002313C9" w:rsidRPr="002313C9" w14:paraId="45ADD411" w14:textId="77777777" w:rsidTr="00607919">
        <w:trPr>
          <w:cantSplit/>
          <w:trHeight w:val="244"/>
        </w:trPr>
        <w:tc>
          <w:tcPr>
            <w:tcW w:w="3310" w:type="dxa"/>
            <w:gridSpan w:val="2"/>
          </w:tcPr>
          <w:p w14:paraId="4C5C1C8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474" w:type="dxa"/>
            <w:gridSpan w:val="2"/>
          </w:tcPr>
          <w:p w14:paraId="04BF9B1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 formulario</w:t>
            </w:r>
          </w:p>
        </w:tc>
      </w:tr>
      <w:tr w:rsidR="002313C9" w:rsidRPr="002313C9" w14:paraId="5D481D7A" w14:textId="77777777" w:rsidTr="00607919">
        <w:trPr>
          <w:cantSplit/>
          <w:trHeight w:val="259"/>
        </w:trPr>
        <w:tc>
          <w:tcPr>
            <w:tcW w:w="3310" w:type="dxa"/>
            <w:gridSpan w:val="2"/>
          </w:tcPr>
          <w:p w14:paraId="38AD5CA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474" w:type="dxa"/>
            <w:gridSpan w:val="2"/>
          </w:tcPr>
          <w:p w14:paraId="6DC9442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generará un correo de sí el usuario Cliente confirmando la compra en el caso de la tarjeta de crédito.</w:t>
            </w:r>
          </w:p>
        </w:tc>
      </w:tr>
      <w:tr w:rsidR="002313C9" w:rsidRPr="002313C9" w14:paraId="4DD85758" w14:textId="77777777" w:rsidTr="00607919">
        <w:trPr>
          <w:cantSplit/>
          <w:trHeight w:val="259"/>
        </w:trPr>
        <w:tc>
          <w:tcPr>
            <w:tcW w:w="1634" w:type="dxa"/>
            <w:vMerge w:val="restart"/>
          </w:tcPr>
          <w:p w14:paraId="329FA9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323C982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474" w:type="dxa"/>
            <w:gridSpan w:val="2"/>
            <w:shd w:val="clear" w:color="auto" w:fill="auto"/>
          </w:tcPr>
          <w:p w14:paraId="59A5EF40"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CU022</w:t>
            </w:r>
          </w:p>
        </w:tc>
      </w:tr>
      <w:tr w:rsidR="002313C9" w:rsidRPr="002313C9" w14:paraId="0F271C0D" w14:textId="77777777" w:rsidTr="00607919">
        <w:trPr>
          <w:cantSplit/>
          <w:trHeight w:val="259"/>
        </w:trPr>
        <w:tc>
          <w:tcPr>
            <w:tcW w:w="1634" w:type="dxa"/>
            <w:vMerge/>
          </w:tcPr>
          <w:p w14:paraId="7F9BB6C9" w14:textId="77777777" w:rsidR="002313C9" w:rsidRPr="002313C9" w:rsidRDefault="002313C9" w:rsidP="00607919">
            <w:pPr>
              <w:spacing w:before="0" w:after="0"/>
              <w:rPr>
                <w:rFonts w:ascii="Arial" w:eastAsia="Arial" w:hAnsi="Arial" w:cs="Arial"/>
                <w:b/>
                <w:sz w:val="22"/>
                <w:szCs w:val="22"/>
                <w:lang w:val="es-MX" w:eastAsia="es-419"/>
              </w:rPr>
            </w:pPr>
          </w:p>
        </w:tc>
        <w:tc>
          <w:tcPr>
            <w:tcW w:w="1676" w:type="dxa"/>
          </w:tcPr>
          <w:p w14:paraId="13C04BD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474" w:type="dxa"/>
            <w:gridSpan w:val="2"/>
            <w:shd w:val="clear" w:color="auto" w:fill="auto"/>
          </w:tcPr>
          <w:p w14:paraId="532A0C4F"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w:t>
            </w:r>
          </w:p>
        </w:tc>
      </w:tr>
      <w:tr w:rsidR="002313C9" w:rsidRPr="002313C9" w14:paraId="578F36BE" w14:textId="77777777" w:rsidTr="00607919">
        <w:trPr>
          <w:cantSplit/>
          <w:trHeight w:val="244"/>
        </w:trPr>
        <w:tc>
          <w:tcPr>
            <w:tcW w:w="3310" w:type="dxa"/>
            <w:gridSpan w:val="2"/>
          </w:tcPr>
          <w:p w14:paraId="6A6BE10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474" w:type="dxa"/>
            <w:gridSpan w:val="2"/>
          </w:tcPr>
          <w:p w14:paraId="1C2F2445"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624CC1B1" w14:textId="77777777" w:rsidTr="00607919">
        <w:trPr>
          <w:cantSplit/>
          <w:trHeight w:val="259"/>
        </w:trPr>
        <w:tc>
          <w:tcPr>
            <w:tcW w:w="8784" w:type="dxa"/>
            <w:gridSpan w:val="4"/>
          </w:tcPr>
          <w:p w14:paraId="2C34026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A561659" w14:textId="77777777" w:rsidTr="00607919">
        <w:trPr>
          <w:cantSplit/>
          <w:trHeight w:val="900"/>
        </w:trPr>
        <w:tc>
          <w:tcPr>
            <w:tcW w:w="3964" w:type="dxa"/>
            <w:gridSpan w:val="3"/>
          </w:tcPr>
          <w:p w14:paraId="35AF9DC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D45E75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selecciona el modo de pago Tarjeta de Crédito.</w:t>
            </w:r>
            <w:r w:rsidRPr="002313C9">
              <w:rPr>
                <w:rFonts w:ascii="Arial" w:eastAsia="Arial" w:hAnsi="Arial" w:cs="Arial"/>
                <w:b/>
                <w:sz w:val="22"/>
                <w:szCs w:val="22"/>
                <w:lang w:eastAsia="es-419"/>
              </w:rPr>
              <w:br/>
            </w:r>
          </w:p>
          <w:p w14:paraId="6DC9BA77" w14:textId="77777777" w:rsidR="002313C9" w:rsidRPr="002313C9" w:rsidRDefault="002313C9" w:rsidP="00607919">
            <w:pPr>
              <w:spacing w:before="0" w:after="0"/>
              <w:rPr>
                <w:rFonts w:ascii="Arial" w:eastAsia="Times New Roman" w:hAnsi="Arial" w:cs="Arial"/>
                <w:sz w:val="24"/>
                <w:szCs w:val="24"/>
                <w:lang w:eastAsia="es-419"/>
              </w:rPr>
            </w:pPr>
          </w:p>
          <w:p w14:paraId="6F0365B5" w14:textId="77777777" w:rsidR="002313C9" w:rsidRPr="002313C9" w:rsidRDefault="002313C9" w:rsidP="00607919">
            <w:pPr>
              <w:spacing w:before="0" w:after="0"/>
              <w:rPr>
                <w:rFonts w:ascii="Arial" w:eastAsia="Times New Roman" w:hAnsi="Arial" w:cs="Arial"/>
                <w:sz w:val="24"/>
                <w:szCs w:val="24"/>
                <w:lang w:eastAsia="es-419"/>
              </w:rPr>
            </w:pPr>
          </w:p>
          <w:p w14:paraId="7061C1F8" w14:textId="77777777" w:rsidR="002313C9" w:rsidRPr="002313C9" w:rsidRDefault="002313C9" w:rsidP="00607919">
            <w:pPr>
              <w:spacing w:before="0" w:after="0"/>
              <w:rPr>
                <w:rFonts w:ascii="Arial" w:eastAsia="Times New Roman" w:hAnsi="Arial" w:cs="Arial"/>
                <w:sz w:val="24"/>
                <w:szCs w:val="24"/>
                <w:lang w:eastAsia="es-419"/>
              </w:rPr>
            </w:pPr>
          </w:p>
          <w:p w14:paraId="715B329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Enel botón “Confirmar Compra”.</w:t>
            </w:r>
          </w:p>
        </w:tc>
        <w:tc>
          <w:tcPr>
            <w:tcW w:w="4820" w:type="dxa"/>
          </w:tcPr>
          <w:p w14:paraId="52B1A40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3EF59AC" w14:textId="77777777" w:rsidR="002313C9" w:rsidRPr="002313C9" w:rsidRDefault="002313C9" w:rsidP="00607919">
            <w:pPr>
              <w:spacing w:before="0" w:after="0"/>
              <w:rPr>
                <w:rFonts w:ascii="Arial" w:eastAsia="Arial" w:hAnsi="Arial" w:cs="Arial"/>
                <w:b/>
                <w:sz w:val="22"/>
                <w:szCs w:val="22"/>
                <w:lang w:eastAsia="es-419"/>
              </w:rPr>
            </w:pPr>
          </w:p>
          <w:p w14:paraId="104FD1E3" w14:textId="333E548D"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abrirá el ta</w:t>
            </w:r>
            <w:r w:rsidR="006C6DDE">
              <w:rPr>
                <w:rFonts w:ascii="Arial" w:eastAsia="Arial" w:hAnsi="Arial" w:cs="Arial"/>
                <w:b/>
                <w:sz w:val="22"/>
                <w:szCs w:val="22"/>
                <w:lang w:eastAsia="es-419"/>
              </w:rPr>
              <w:t>g</w:t>
            </w:r>
            <w:r w:rsidRPr="002313C9">
              <w:rPr>
                <w:rFonts w:ascii="Arial" w:eastAsia="Arial" w:hAnsi="Arial" w:cs="Arial"/>
                <w:b/>
                <w:sz w:val="22"/>
                <w:szCs w:val="22"/>
                <w:lang w:eastAsia="es-419"/>
              </w:rPr>
              <w:t xml:space="preserve"> con siguiente formulario:</w:t>
            </w:r>
          </w:p>
          <w:p w14:paraId="61339FFE"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Nombre del titular de la tarjeta (Campo Obligatorio)</w:t>
            </w:r>
          </w:p>
          <w:p w14:paraId="148DCBC3"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Numero de la tarjeta (Campo Obligatorio)</w:t>
            </w:r>
          </w:p>
          <w:p w14:paraId="1ECEAE51"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Fecha de expiración (Campo Obligatorio)</w:t>
            </w:r>
          </w:p>
          <w:p w14:paraId="7A020EEC"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Código de seguridad CVV / CVV2 (Campo Obligatorio)</w:t>
            </w:r>
          </w:p>
          <w:p w14:paraId="3C036819" w14:textId="77777777" w:rsidR="002313C9" w:rsidRPr="002313C9" w:rsidRDefault="002313C9" w:rsidP="00607919">
            <w:pPr>
              <w:spacing w:before="0" w:after="0"/>
              <w:rPr>
                <w:rFonts w:ascii="Arial" w:eastAsia="Times New Roman" w:hAnsi="Arial" w:cs="Arial"/>
                <w:sz w:val="22"/>
                <w:szCs w:val="22"/>
                <w:lang w:eastAsia="es-419"/>
              </w:rPr>
            </w:pPr>
            <w:r w:rsidRPr="002313C9">
              <w:rPr>
                <w:rFonts w:ascii="Arial" w:eastAsia="Times New Roman" w:hAnsi="Arial" w:cs="Arial"/>
                <w:sz w:val="22"/>
                <w:szCs w:val="22"/>
                <w:lang w:eastAsia="es-419"/>
              </w:rPr>
              <w:t>Botón “Confirmar Compra”</w:t>
            </w:r>
          </w:p>
          <w:p w14:paraId="69BD645E"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2"/>
                <w:szCs w:val="22"/>
                <w:lang w:eastAsia="es-419"/>
              </w:rPr>
              <w:t>Botón “Cancelar Compra”</w:t>
            </w:r>
          </w:p>
          <w:p w14:paraId="21C04976" w14:textId="77777777" w:rsidR="002313C9" w:rsidRPr="002313C9" w:rsidRDefault="002313C9" w:rsidP="00607919">
            <w:pPr>
              <w:spacing w:before="0" w:after="0"/>
              <w:rPr>
                <w:rFonts w:ascii="Arial" w:eastAsia="Arial" w:hAnsi="Arial" w:cs="Arial"/>
                <w:b/>
                <w:sz w:val="22"/>
                <w:szCs w:val="22"/>
                <w:lang w:eastAsia="es-419"/>
              </w:rPr>
            </w:pPr>
          </w:p>
          <w:p w14:paraId="68CEE92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generará un correo de confirmación con la factura según los productos adquiridos</w:t>
            </w:r>
          </w:p>
          <w:p w14:paraId="64D2E989"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633073B" w14:textId="77777777" w:rsidTr="00607919">
        <w:trPr>
          <w:cantSplit/>
          <w:trHeight w:val="244"/>
        </w:trPr>
        <w:tc>
          <w:tcPr>
            <w:tcW w:w="3964" w:type="dxa"/>
            <w:gridSpan w:val="3"/>
          </w:tcPr>
          <w:p w14:paraId="23A4053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6667C66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 botón “Borrar datos” para limpiar el formulario de la información del usuario cliente.</w:t>
            </w:r>
          </w:p>
        </w:tc>
      </w:tr>
      <w:tr w:rsidR="002313C9" w:rsidRPr="002313C9" w14:paraId="1BE4B60F" w14:textId="77777777" w:rsidTr="00607919">
        <w:trPr>
          <w:cantSplit/>
          <w:trHeight w:val="837"/>
        </w:trPr>
        <w:tc>
          <w:tcPr>
            <w:tcW w:w="8784" w:type="dxa"/>
            <w:gridSpan w:val="4"/>
          </w:tcPr>
          <w:p w14:paraId="5EA9238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9AA0DEA" w14:textId="62CCB72B"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Se tendrá una opción de un botón “descargar factura” si no llega el correo electrónico.</w:t>
            </w:r>
          </w:p>
        </w:tc>
      </w:tr>
      <w:tr w:rsidR="002313C9" w:rsidRPr="002313C9" w14:paraId="6E36D085" w14:textId="77777777" w:rsidTr="00607919">
        <w:trPr>
          <w:cantSplit/>
          <w:trHeight w:val="837"/>
        </w:trPr>
        <w:tc>
          <w:tcPr>
            <w:tcW w:w="8784" w:type="dxa"/>
            <w:gridSpan w:val="4"/>
          </w:tcPr>
          <w:p w14:paraId="30290E1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20DEAA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500 se intenta conectar al servidor o conexión pedida con el servidor.</w:t>
            </w:r>
          </w:p>
          <w:p w14:paraId="5AF1181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el página no disponible o conexión interrumpida</w:t>
            </w:r>
          </w:p>
        </w:tc>
      </w:tr>
      <w:tr w:rsidR="002313C9" w:rsidRPr="002313C9" w14:paraId="1FA59965" w14:textId="77777777" w:rsidTr="00607919">
        <w:trPr>
          <w:cantSplit/>
          <w:trHeight w:val="259"/>
        </w:trPr>
        <w:tc>
          <w:tcPr>
            <w:tcW w:w="3964" w:type="dxa"/>
            <w:gridSpan w:val="3"/>
          </w:tcPr>
          <w:p w14:paraId="47EA832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0AB6BE0C"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w:t>
            </w:r>
          </w:p>
        </w:tc>
      </w:tr>
      <w:tr w:rsidR="002313C9" w:rsidRPr="002313C9" w14:paraId="7927CDB3" w14:textId="77777777" w:rsidTr="00607919">
        <w:trPr>
          <w:cantSplit/>
          <w:trHeight w:val="244"/>
        </w:trPr>
        <w:tc>
          <w:tcPr>
            <w:tcW w:w="3964" w:type="dxa"/>
            <w:gridSpan w:val="3"/>
          </w:tcPr>
          <w:p w14:paraId="2EFA72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590D955C"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34F71330" w14:textId="31754516" w:rsidR="00C70B64" w:rsidRDefault="00C70B64">
      <w:pPr>
        <w:pStyle w:val="Descripcin"/>
      </w:pPr>
      <w:bookmarkStart w:id="59" w:name="_Toc25247097"/>
      <w:r>
        <w:t xml:space="preserve">Tabla CU  </w:t>
      </w:r>
      <w:fldSimple w:instr=" SEQ Tabla_CU_ \* ARABIC ">
        <w:r w:rsidR="00B523B5">
          <w:rPr>
            <w:noProof/>
          </w:rPr>
          <w:t>22</w:t>
        </w:r>
      </w:fldSimple>
      <w:r w:rsidRPr="00616AA2">
        <w:t>:Tarjeta de Crédito</w:t>
      </w:r>
    </w:p>
    <w:bookmarkEnd w:id="59"/>
    <w:p w14:paraId="55983AB4" w14:textId="4E875C44" w:rsidR="002313C9" w:rsidRPr="002313C9" w:rsidRDefault="002313C9" w:rsidP="00607919">
      <w:pPr>
        <w:pStyle w:val="Descripcin"/>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480"/>
        <w:gridCol w:w="850"/>
        <w:gridCol w:w="4820"/>
      </w:tblGrid>
      <w:tr w:rsidR="002313C9" w:rsidRPr="002313C9" w14:paraId="462CC93E" w14:textId="77777777" w:rsidTr="00607919">
        <w:trPr>
          <w:cantSplit/>
          <w:trHeight w:val="259"/>
        </w:trPr>
        <w:tc>
          <w:tcPr>
            <w:tcW w:w="3114" w:type="dxa"/>
            <w:gridSpan w:val="2"/>
          </w:tcPr>
          <w:p w14:paraId="4C10E27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670" w:type="dxa"/>
            <w:gridSpan w:val="2"/>
          </w:tcPr>
          <w:p w14:paraId="3ECC7EE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CU023</w:t>
            </w:r>
          </w:p>
        </w:tc>
      </w:tr>
      <w:tr w:rsidR="002313C9" w:rsidRPr="002313C9" w14:paraId="03A9D517" w14:textId="77777777" w:rsidTr="00607919">
        <w:trPr>
          <w:cantSplit/>
          <w:trHeight w:val="244"/>
        </w:trPr>
        <w:tc>
          <w:tcPr>
            <w:tcW w:w="3114" w:type="dxa"/>
            <w:gridSpan w:val="2"/>
          </w:tcPr>
          <w:p w14:paraId="3F31364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670" w:type="dxa"/>
            <w:gridSpan w:val="2"/>
          </w:tcPr>
          <w:p w14:paraId="5DFB103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Inventario</w:t>
            </w:r>
          </w:p>
        </w:tc>
      </w:tr>
      <w:tr w:rsidR="002313C9" w:rsidRPr="002313C9" w14:paraId="572A8002" w14:textId="77777777" w:rsidTr="00607919">
        <w:trPr>
          <w:cantSplit/>
          <w:trHeight w:val="290"/>
        </w:trPr>
        <w:tc>
          <w:tcPr>
            <w:tcW w:w="3114" w:type="dxa"/>
            <w:gridSpan w:val="2"/>
            <w:tcBorders>
              <w:left w:val="single" w:sz="4" w:space="0" w:color="000000"/>
              <w:bottom w:val="single" w:sz="4" w:space="0" w:color="000000"/>
              <w:right w:val="single" w:sz="4" w:space="0" w:color="000000"/>
            </w:tcBorders>
          </w:tcPr>
          <w:p w14:paraId="2560954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670" w:type="dxa"/>
            <w:gridSpan w:val="2"/>
            <w:tcBorders>
              <w:left w:val="single" w:sz="4" w:space="0" w:color="000000"/>
              <w:bottom w:val="single" w:sz="4" w:space="0" w:color="000000"/>
            </w:tcBorders>
          </w:tcPr>
          <w:p w14:paraId="054C321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99BA524" w14:textId="77777777" w:rsidTr="00607919">
        <w:trPr>
          <w:cantSplit/>
          <w:trHeight w:val="213"/>
        </w:trPr>
        <w:tc>
          <w:tcPr>
            <w:tcW w:w="3114" w:type="dxa"/>
            <w:gridSpan w:val="2"/>
            <w:tcBorders>
              <w:top w:val="single" w:sz="4" w:space="0" w:color="000000"/>
              <w:left w:val="single" w:sz="4" w:space="0" w:color="000000"/>
              <w:right w:val="single" w:sz="4" w:space="0" w:color="000000"/>
            </w:tcBorders>
          </w:tcPr>
          <w:p w14:paraId="147DBCE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670" w:type="dxa"/>
            <w:gridSpan w:val="2"/>
            <w:tcBorders>
              <w:top w:val="single" w:sz="4" w:space="0" w:color="000000"/>
              <w:left w:val="single" w:sz="4" w:space="0" w:color="000000"/>
            </w:tcBorders>
          </w:tcPr>
          <w:p w14:paraId="36C473CF" w14:textId="6D893B63"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6A99875C" w14:textId="77777777" w:rsidTr="00607919">
        <w:trPr>
          <w:cantSplit/>
          <w:trHeight w:val="259"/>
        </w:trPr>
        <w:tc>
          <w:tcPr>
            <w:tcW w:w="3114" w:type="dxa"/>
            <w:gridSpan w:val="2"/>
          </w:tcPr>
          <w:p w14:paraId="531B20D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670" w:type="dxa"/>
            <w:gridSpan w:val="2"/>
          </w:tcPr>
          <w:p w14:paraId="52C8560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10/MM/2019</w:t>
            </w:r>
          </w:p>
        </w:tc>
      </w:tr>
      <w:tr w:rsidR="002313C9" w:rsidRPr="002313C9" w14:paraId="29275D5F" w14:textId="77777777" w:rsidTr="00607919">
        <w:trPr>
          <w:cantSplit/>
          <w:trHeight w:val="244"/>
        </w:trPr>
        <w:tc>
          <w:tcPr>
            <w:tcW w:w="3114" w:type="dxa"/>
            <w:gridSpan w:val="2"/>
          </w:tcPr>
          <w:p w14:paraId="1EEACA7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670" w:type="dxa"/>
            <w:gridSpan w:val="2"/>
          </w:tcPr>
          <w:p w14:paraId="3064E16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F54C1DB" w14:textId="77777777" w:rsidTr="00607919">
        <w:trPr>
          <w:cantSplit/>
          <w:trHeight w:val="259"/>
        </w:trPr>
        <w:tc>
          <w:tcPr>
            <w:tcW w:w="3114" w:type="dxa"/>
            <w:gridSpan w:val="2"/>
          </w:tcPr>
          <w:p w14:paraId="6635C72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670" w:type="dxa"/>
            <w:gridSpan w:val="2"/>
          </w:tcPr>
          <w:p w14:paraId="3825DB2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Emprado; Sistema</w:t>
            </w:r>
          </w:p>
        </w:tc>
      </w:tr>
      <w:tr w:rsidR="002313C9" w:rsidRPr="002313C9" w14:paraId="5D67688B" w14:textId="77777777" w:rsidTr="00607919">
        <w:trPr>
          <w:cantSplit/>
          <w:trHeight w:val="244"/>
        </w:trPr>
        <w:tc>
          <w:tcPr>
            <w:tcW w:w="3114" w:type="dxa"/>
            <w:gridSpan w:val="2"/>
          </w:tcPr>
          <w:p w14:paraId="119DB6D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670" w:type="dxa"/>
            <w:gridSpan w:val="2"/>
          </w:tcPr>
          <w:p w14:paraId="6A7D20F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Matrix (Registros)</w:t>
            </w:r>
          </w:p>
        </w:tc>
      </w:tr>
      <w:tr w:rsidR="002313C9" w:rsidRPr="002313C9" w14:paraId="7B14D60F" w14:textId="77777777" w:rsidTr="00607919">
        <w:trPr>
          <w:cantSplit/>
          <w:trHeight w:val="259"/>
        </w:trPr>
        <w:tc>
          <w:tcPr>
            <w:tcW w:w="3114" w:type="dxa"/>
            <w:gridSpan w:val="2"/>
          </w:tcPr>
          <w:p w14:paraId="6322862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670" w:type="dxa"/>
            <w:gridSpan w:val="2"/>
          </w:tcPr>
          <w:p w14:paraId="3E8117A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encontrará los registros de los productos y servicios</w:t>
            </w:r>
          </w:p>
          <w:p w14:paraId="79743B53"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5EC6AD54" w14:textId="77777777" w:rsidTr="00607919">
        <w:trPr>
          <w:cantSplit/>
          <w:trHeight w:val="259"/>
        </w:trPr>
        <w:tc>
          <w:tcPr>
            <w:tcW w:w="1634" w:type="dxa"/>
            <w:vMerge w:val="restart"/>
          </w:tcPr>
          <w:p w14:paraId="696507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80" w:type="dxa"/>
          </w:tcPr>
          <w:p w14:paraId="63EAAF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670" w:type="dxa"/>
            <w:gridSpan w:val="2"/>
            <w:shd w:val="clear" w:color="auto" w:fill="auto"/>
          </w:tcPr>
          <w:p w14:paraId="3D6820FF"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CU010; CU023; CU024; CU025 CU026</w:t>
            </w:r>
          </w:p>
        </w:tc>
      </w:tr>
      <w:tr w:rsidR="002313C9" w:rsidRPr="002313C9" w14:paraId="176822CE" w14:textId="77777777" w:rsidTr="00607919">
        <w:trPr>
          <w:cantSplit/>
          <w:trHeight w:val="259"/>
        </w:trPr>
        <w:tc>
          <w:tcPr>
            <w:tcW w:w="1634" w:type="dxa"/>
            <w:vMerge/>
          </w:tcPr>
          <w:p w14:paraId="06F44F6D" w14:textId="77777777" w:rsidR="002313C9" w:rsidRPr="002313C9" w:rsidRDefault="002313C9" w:rsidP="00607919">
            <w:pPr>
              <w:spacing w:before="0" w:after="0"/>
              <w:rPr>
                <w:rFonts w:ascii="Arial" w:eastAsia="Arial" w:hAnsi="Arial" w:cs="Arial"/>
                <w:b/>
                <w:sz w:val="22"/>
                <w:szCs w:val="22"/>
                <w:lang w:val="es-MX" w:eastAsia="es-419"/>
              </w:rPr>
            </w:pPr>
          </w:p>
        </w:tc>
        <w:tc>
          <w:tcPr>
            <w:tcW w:w="1480" w:type="dxa"/>
          </w:tcPr>
          <w:p w14:paraId="6597CF4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670" w:type="dxa"/>
            <w:gridSpan w:val="2"/>
            <w:shd w:val="clear" w:color="auto" w:fill="auto"/>
          </w:tcPr>
          <w:p w14:paraId="0BF6D578"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RF06</w:t>
            </w:r>
          </w:p>
        </w:tc>
      </w:tr>
      <w:tr w:rsidR="002313C9" w:rsidRPr="002313C9" w14:paraId="4F12FDA4" w14:textId="77777777" w:rsidTr="00607919">
        <w:trPr>
          <w:cantSplit/>
          <w:trHeight w:val="244"/>
        </w:trPr>
        <w:tc>
          <w:tcPr>
            <w:tcW w:w="3114" w:type="dxa"/>
            <w:gridSpan w:val="2"/>
          </w:tcPr>
          <w:p w14:paraId="110BF3E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670" w:type="dxa"/>
            <w:gridSpan w:val="2"/>
          </w:tcPr>
          <w:p w14:paraId="1297DDA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Empleado tendrá permisos de editar los productos.</w:t>
            </w:r>
          </w:p>
          <w:p w14:paraId="671FEEA4"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65A8E09E" w14:textId="77777777" w:rsidTr="00607919">
        <w:trPr>
          <w:cantSplit/>
          <w:trHeight w:val="259"/>
        </w:trPr>
        <w:tc>
          <w:tcPr>
            <w:tcW w:w="8784" w:type="dxa"/>
            <w:gridSpan w:val="4"/>
          </w:tcPr>
          <w:p w14:paraId="2699644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D718908" w14:textId="77777777" w:rsidTr="00607919">
        <w:trPr>
          <w:cantSplit/>
          <w:trHeight w:val="900"/>
        </w:trPr>
        <w:tc>
          <w:tcPr>
            <w:tcW w:w="3964" w:type="dxa"/>
            <w:gridSpan w:val="3"/>
          </w:tcPr>
          <w:p w14:paraId="1ABDEB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306793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Ingresa a la barra de menú en productos submenú al enlace inventario.</w:t>
            </w:r>
            <w:r w:rsidRPr="002313C9">
              <w:rPr>
                <w:rFonts w:ascii="Arial" w:eastAsia="Arial" w:hAnsi="Arial" w:cs="Arial"/>
                <w:b/>
                <w:sz w:val="22"/>
                <w:szCs w:val="22"/>
                <w:lang w:eastAsia="es-419"/>
              </w:rPr>
              <w:br/>
            </w:r>
          </w:p>
          <w:p w14:paraId="2A648C5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navegara por la página web “Inventario”</w:t>
            </w:r>
          </w:p>
          <w:p w14:paraId="6E67E3C1"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22995C4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075B854" w14:textId="77777777" w:rsidR="002313C9" w:rsidRPr="002313C9" w:rsidRDefault="002313C9" w:rsidP="00607919">
            <w:pPr>
              <w:spacing w:before="0" w:after="0"/>
              <w:rPr>
                <w:rFonts w:ascii="Arial" w:eastAsia="Arial" w:hAnsi="Arial" w:cs="Arial"/>
                <w:b/>
                <w:sz w:val="22"/>
                <w:szCs w:val="22"/>
                <w:lang w:eastAsia="es-419"/>
              </w:rPr>
            </w:pPr>
          </w:p>
          <w:p w14:paraId="6F2D529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navegador abre página web “Inventario”.</w:t>
            </w:r>
          </w:p>
          <w:p w14:paraId="38C76B03" w14:textId="77777777" w:rsidR="002313C9" w:rsidRPr="002313C9" w:rsidRDefault="002313C9" w:rsidP="00607919">
            <w:pPr>
              <w:spacing w:before="0" w:after="0"/>
              <w:rPr>
                <w:rFonts w:ascii="Arial" w:eastAsia="Arial" w:hAnsi="Arial" w:cs="Arial"/>
                <w:b/>
                <w:sz w:val="22"/>
                <w:szCs w:val="22"/>
                <w:lang w:eastAsia="es-419"/>
              </w:rPr>
            </w:pPr>
          </w:p>
          <w:p w14:paraId="5561366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mostrara todos los registros</w:t>
            </w:r>
          </w:p>
        </w:tc>
      </w:tr>
      <w:tr w:rsidR="002313C9" w:rsidRPr="002313C9" w14:paraId="2644FF3F" w14:textId="77777777" w:rsidTr="00607919">
        <w:trPr>
          <w:cantSplit/>
          <w:trHeight w:val="244"/>
        </w:trPr>
        <w:tc>
          <w:tcPr>
            <w:tcW w:w="3964" w:type="dxa"/>
            <w:gridSpan w:val="3"/>
          </w:tcPr>
          <w:p w14:paraId="57A2A96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164AE3A4" w14:textId="77777777" w:rsidR="002313C9" w:rsidRPr="002313C9" w:rsidRDefault="002313C9" w:rsidP="00607919">
            <w:pPr>
              <w:spacing w:before="0" w:after="0"/>
              <w:rPr>
                <w:rFonts w:ascii="Arial" w:eastAsia="Times New Roman" w:hAnsi="Arial" w:cs="Arial"/>
                <w:sz w:val="22"/>
                <w:szCs w:val="24"/>
                <w:lang w:eastAsia="es-419"/>
              </w:rPr>
            </w:pPr>
          </w:p>
          <w:p w14:paraId="520BB5A9"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07C3E0CE" w14:textId="77777777" w:rsidTr="00607919">
        <w:trPr>
          <w:cantSplit/>
          <w:trHeight w:val="837"/>
        </w:trPr>
        <w:tc>
          <w:tcPr>
            <w:tcW w:w="8784" w:type="dxa"/>
            <w:gridSpan w:val="4"/>
          </w:tcPr>
          <w:p w14:paraId="4000C81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7909CB29"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10F7D910" w14:textId="77777777" w:rsidTr="00607919">
        <w:trPr>
          <w:cantSplit/>
          <w:trHeight w:val="837"/>
        </w:trPr>
        <w:tc>
          <w:tcPr>
            <w:tcW w:w="8784" w:type="dxa"/>
            <w:gridSpan w:val="4"/>
          </w:tcPr>
          <w:p w14:paraId="0093EA8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598C62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500 se intenta conectar al servidor o conexión pedida con.</w:t>
            </w:r>
          </w:p>
        </w:tc>
      </w:tr>
      <w:tr w:rsidR="002313C9" w:rsidRPr="002313C9" w14:paraId="0D302412" w14:textId="77777777" w:rsidTr="00607919">
        <w:trPr>
          <w:cantSplit/>
          <w:trHeight w:val="259"/>
        </w:trPr>
        <w:tc>
          <w:tcPr>
            <w:tcW w:w="3964" w:type="dxa"/>
            <w:gridSpan w:val="3"/>
          </w:tcPr>
          <w:p w14:paraId="0F4EED8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61FB9FD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4 a 6 segundos</w:t>
            </w:r>
          </w:p>
        </w:tc>
      </w:tr>
      <w:tr w:rsidR="002313C9" w:rsidRPr="002313C9" w14:paraId="6CBA4A72" w14:textId="77777777" w:rsidTr="00607919">
        <w:trPr>
          <w:cantSplit/>
          <w:trHeight w:val="244"/>
        </w:trPr>
        <w:tc>
          <w:tcPr>
            <w:tcW w:w="3964" w:type="dxa"/>
            <w:gridSpan w:val="3"/>
          </w:tcPr>
          <w:p w14:paraId="0AE4910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7D9C356B"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41C6EBEE" w14:textId="043E25FA" w:rsidR="002313C9" w:rsidRPr="002313C9" w:rsidRDefault="00B20A9D" w:rsidP="002005F5">
      <w:pPr>
        <w:pStyle w:val="Descripcin"/>
        <w:rPr>
          <w:rFonts w:ascii="Arial" w:eastAsia="Times New Roman" w:hAnsi="Arial" w:cs="Arial"/>
          <w:sz w:val="24"/>
          <w:szCs w:val="24"/>
          <w:lang w:eastAsia="es-419"/>
        </w:rPr>
      </w:pPr>
      <w:bookmarkStart w:id="60" w:name="_Toc25247098"/>
      <w:r>
        <w:t xml:space="preserve">Tabla CU  </w:t>
      </w:r>
      <w:fldSimple w:instr=" SEQ Tabla_CU_ \* ARABIC ">
        <w:r w:rsidR="00B523B5">
          <w:rPr>
            <w:noProof/>
          </w:rPr>
          <w:t>23</w:t>
        </w:r>
      </w:fldSimple>
      <w:r w:rsidRPr="00350AF4">
        <w:t>: Inventario</w:t>
      </w:r>
      <w:bookmarkEnd w:id="60"/>
    </w:p>
    <w:p w14:paraId="0755CE53"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4"/>
        <w:gridCol w:w="1424"/>
        <w:gridCol w:w="916"/>
        <w:gridCol w:w="4820"/>
      </w:tblGrid>
      <w:tr w:rsidR="002313C9" w:rsidRPr="002313C9" w14:paraId="6D6E1B54" w14:textId="77777777" w:rsidTr="00607919">
        <w:trPr>
          <w:cantSplit/>
          <w:trHeight w:val="259"/>
        </w:trPr>
        <w:tc>
          <w:tcPr>
            <w:tcW w:w="3048" w:type="dxa"/>
            <w:gridSpan w:val="2"/>
          </w:tcPr>
          <w:p w14:paraId="01D8F6D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36" w:type="dxa"/>
            <w:gridSpan w:val="2"/>
          </w:tcPr>
          <w:p w14:paraId="7B830BF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CU24</w:t>
            </w:r>
          </w:p>
        </w:tc>
      </w:tr>
      <w:tr w:rsidR="002313C9" w:rsidRPr="002313C9" w14:paraId="2CEDE5B7" w14:textId="77777777" w:rsidTr="00607919">
        <w:trPr>
          <w:cantSplit/>
          <w:trHeight w:val="244"/>
        </w:trPr>
        <w:tc>
          <w:tcPr>
            <w:tcW w:w="3048" w:type="dxa"/>
            <w:gridSpan w:val="2"/>
          </w:tcPr>
          <w:p w14:paraId="341B635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36" w:type="dxa"/>
            <w:gridSpan w:val="2"/>
          </w:tcPr>
          <w:p w14:paraId="19BE19BB"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Agregar productos</w:t>
            </w:r>
          </w:p>
        </w:tc>
      </w:tr>
      <w:tr w:rsidR="002313C9" w:rsidRPr="002313C9" w14:paraId="0E54BAB7" w14:textId="77777777" w:rsidTr="00607919">
        <w:trPr>
          <w:cantSplit/>
          <w:trHeight w:val="290"/>
        </w:trPr>
        <w:tc>
          <w:tcPr>
            <w:tcW w:w="3048" w:type="dxa"/>
            <w:gridSpan w:val="2"/>
            <w:tcBorders>
              <w:left w:val="single" w:sz="4" w:space="0" w:color="000000"/>
              <w:bottom w:val="single" w:sz="4" w:space="0" w:color="000000"/>
              <w:right w:val="single" w:sz="4" w:space="0" w:color="000000"/>
            </w:tcBorders>
          </w:tcPr>
          <w:p w14:paraId="3D925B9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36" w:type="dxa"/>
            <w:gridSpan w:val="2"/>
            <w:tcBorders>
              <w:left w:val="single" w:sz="4" w:space="0" w:color="000000"/>
              <w:bottom w:val="single" w:sz="4" w:space="0" w:color="000000"/>
            </w:tcBorders>
          </w:tcPr>
          <w:p w14:paraId="32D0C650" w14:textId="44B83B47" w:rsidR="002313C9" w:rsidRPr="002313C9" w:rsidRDefault="00837DE4"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2313C9" w:rsidRPr="002313C9" w14:paraId="3583F089" w14:textId="77777777" w:rsidTr="00607919">
        <w:trPr>
          <w:cantSplit/>
          <w:trHeight w:val="213"/>
        </w:trPr>
        <w:tc>
          <w:tcPr>
            <w:tcW w:w="3048" w:type="dxa"/>
            <w:gridSpan w:val="2"/>
            <w:tcBorders>
              <w:top w:val="single" w:sz="4" w:space="0" w:color="000000"/>
              <w:left w:val="single" w:sz="4" w:space="0" w:color="000000"/>
              <w:right w:val="single" w:sz="4" w:space="0" w:color="000000"/>
            </w:tcBorders>
          </w:tcPr>
          <w:p w14:paraId="638BB52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36" w:type="dxa"/>
            <w:gridSpan w:val="2"/>
            <w:tcBorders>
              <w:top w:val="single" w:sz="4" w:space="0" w:color="000000"/>
              <w:left w:val="single" w:sz="4" w:space="0" w:color="000000"/>
            </w:tcBorders>
          </w:tcPr>
          <w:p w14:paraId="01B2701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72855618" w14:textId="77777777" w:rsidTr="00607919">
        <w:trPr>
          <w:cantSplit/>
          <w:trHeight w:val="259"/>
        </w:trPr>
        <w:tc>
          <w:tcPr>
            <w:tcW w:w="3048" w:type="dxa"/>
            <w:gridSpan w:val="2"/>
          </w:tcPr>
          <w:p w14:paraId="21AF961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36" w:type="dxa"/>
            <w:gridSpan w:val="2"/>
          </w:tcPr>
          <w:p w14:paraId="681E6E9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7AB926F7" w14:textId="77777777" w:rsidTr="00607919">
        <w:trPr>
          <w:cantSplit/>
          <w:trHeight w:val="244"/>
        </w:trPr>
        <w:tc>
          <w:tcPr>
            <w:tcW w:w="3048" w:type="dxa"/>
            <w:gridSpan w:val="2"/>
          </w:tcPr>
          <w:p w14:paraId="0044BC4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36" w:type="dxa"/>
            <w:gridSpan w:val="2"/>
          </w:tcPr>
          <w:p w14:paraId="67F69B8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3892550B" w14:textId="77777777" w:rsidTr="00607919">
        <w:trPr>
          <w:cantSplit/>
          <w:trHeight w:val="259"/>
        </w:trPr>
        <w:tc>
          <w:tcPr>
            <w:tcW w:w="3048" w:type="dxa"/>
            <w:gridSpan w:val="2"/>
          </w:tcPr>
          <w:p w14:paraId="2C18BE4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36" w:type="dxa"/>
            <w:gridSpan w:val="2"/>
          </w:tcPr>
          <w:p w14:paraId="4C49717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Sistema</w:t>
            </w:r>
          </w:p>
        </w:tc>
      </w:tr>
      <w:tr w:rsidR="002313C9" w:rsidRPr="002313C9" w14:paraId="37EC3126" w14:textId="77777777" w:rsidTr="00607919">
        <w:trPr>
          <w:cantSplit/>
          <w:trHeight w:val="244"/>
        </w:trPr>
        <w:tc>
          <w:tcPr>
            <w:tcW w:w="3048" w:type="dxa"/>
            <w:gridSpan w:val="2"/>
          </w:tcPr>
          <w:p w14:paraId="60D5620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36" w:type="dxa"/>
            <w:gridSpan w:val="2"/>
          </w:tcPr>
          <w:p w14:paraId="751EC15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(recuperabilidad)</w:t>
            </w:r>
          </w:p>
        </w:tc>
      </w:tr>
      <w:tr w:rsidR="002313C9" w:rsidRPr="002313C9" w14:paraId="0B1DAFD2" w14:textId="77777777" w:rsidTr="00607919">
        <w:trPr>
          <w:cantSplit/>
          <w:trHeight w:val="259"/>
        </w:trPr>
        <w:tc>
          <w:tcPr>
            <w:tcW w:w="3048" w:type="dxa"/>
            <w:gridSpan w:val="2"/>
          </w:tcPr>
          <w:p w14:paraId="7B26531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36" w:type="dxa"/>
            <w:gridSpan w:val="2"/>
          </w:tcPr>
          <w:p w14:paraId="084ECD3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 botón “Agrega Producto” donde el registrará en una fila vacía.</w:t>
            </w:r>
          </w:p>
          <w:p w14:paraId="52225B84"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566861A1" w14:textId="77777777" w:rsidTr="00607919">
        <w:trPr>
          <w:cantSplit/>
          <w:trHeight w:val="259"/>
        </w:trPr>
        <w:tc>
          <w:tcPr>
            <w:tcW w:w="1624" w:type="dxa"/>
            <w:vMerge w:val="restart"/>
          </w:tcPr>
          <w:p w14:paraId="0CEECF1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408BDAA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36" w:type="dxa"/>
            <w:gridSpan w:val="2"/>
            <w:shd w:val="clear" w:color="auto" w:fill="auto"/>
          </w:tcPr>
          <w:p w14:paraId="505134EE"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CU023; CU024</w:t>
            </w:r>
          </w:p>
        </w:tc>
      </w:tr>
      <w:tr w:rsidR="002313C9" w:rsidRPr="002313C9" w14:paraId="47BD90B8" w14:textId="77777777" w:rsidTr="00607919">
        <w:trPr>
          <w:cantSplit/>
          <w:trHeight w:val="259"/>
        </w:trPr>
        <w:tc>
          <w:tcPr>
            <w:tcW w:w="1624" w:type="dxa"/>
            <w:vMerge/>
          </w:tcPr>
          <w:p w14:paraId="7D764F27"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3EC77A1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36" w:type="dxa"/>
            <w:gridSpan w:val="2"/>
            <w:shd w:val="clear" w:color="auto" w:fill="auto"/>
          </w:tcPr>
          <w:p w14:paraId="05A28B10"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RF05; RF06</w:t>
            </w:r>
          </w:p>
        </w:tc>
      </w:tr>
      <w:tr w:rsidR="002313C9" w:rsidRPr="002313C9" w14:paraId="7B2E70D7" w14:textId="77777777" w:rsidTr="00607919">
        <w:trPr>
          <w:cantSplit/>
          <w:trHeight w:val="244"/>
        </w:trPr>
        <w:tc>
          <w:tcPr>
            <w:tcW w:w="3048" w:type="dxa"/>
            <w:gridSpan w:val="2"/>
          </w:tcPr>
          <w:p w14:paraId="4E65CD9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36" w:type="dxa"/>
            <w:gridSpan w:val="2"/>
          </w:tcPr>
          <w:p w14:paraId="328DFA0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Mirar en la base de datos que no acepte vacíos, escaso ya vacíos automáticamente se eliminan.</w:t>
            </w:r>
          </w:p>
          <w:p w14:paraId="0BBD6092"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405537F2" w14:textId="77777777" w:rsidTr="00607919">
        <w:trPr>
          <w:cantSplit/>
          <w:trHeight w:val="259"/>
        </w:trPr>
        <w:tc>
          <w:tcPr>
            <w:tcW w:w="8784" w:type="dxa"/>
            <w:gridSpan w:val="4"/>
          </w:tcPr>
          <w:p w14:paraId="3FABE3F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4FAC05F" w14:textId="77777777" w:rsidTr="00607919">
        <w:trPr>
          <w:cantSplit/>
          <w:trHeight w:val="900"/>
        </w:trPr>
        <w:tc>
          <w:tcPr>
            <w:tcW w:w="3964" w:type="dxa"/>
            <w:gridSpan w:val="3"/>
          </w:tcPr>
          <w:p w14:paraId="2050281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E1FBB4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 botón “Agregar producto”.</w:t>
            </w:r>
            <w:r w:rsidRPr="002313C9">
              <w:rPr>
                <w:rFonts w:ascii="Arial" w:eastAsia="Arial" w:hAnsi="Arial" w:cs="Arial"/>
                <w:b/>
                <w:i/>
                <w:sz w:val="22"/>
                <w:szCs w:val="22"/>
                <w:lang w:eastAsia="es-419"/>
              </w:rPr>
              <w:t xml:space="preserve"> </w:t>
            </w:r>
            <w:r w:rsidRPr="002313C9">
              <w:rPr>
                <w:rFonts w:ascii="Arial" w:eastAsia="Arial" w:hAnsi="Arial" w:cs="Arial"/>
                <w:b/>
                <w:sz w:val="22"/>
                <w:szCs w:val="22"/>
                <w:lang w:eastAsia="es-419"/>
              </w:rPr>
              <w:br/>
            </w:r>
          </w:p>
          <w:p w14:paraId="626044F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 botón “Producto agregado”.</w:t>
            </w:r>
          </w:p>
          <w:p w14:paraId="2243B8F0"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1B1AA1E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7C22F80" w14:textId="77777777" w:rsidR="002313C9" w:rsidRPr="002313C9" w:rsidRDefault="002313C9" w:rsidP="00607919">
            <w:pPr>
              <w:spacing w:before="0" w:after="0"/>
              <w:rPr>
                <w:rFonts w:ascii="Arial" w:eastAsia="Arial" w:hAnsi="Arial" w:cs="Arial"/>
                <w:b/>
                <w:sz w:val="22"/>
                <w:szCs w:val="22"/>
                <w:lang w:eastAsia="es-419"/>
              </w:rPr>
            </w:pPr>
          </w:p>
          <w:p w14:paraId="1FA522C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gregaria una nueva fila y el botón “Agregar producto” se convierte en el botón “Producto agregado”.</w:t>
            </w:r>
          </w:p>
          <w:p w14:paraId="1D333D7A" w14:textId="77777777" w:rsidR="002313C9" w:rsidRPr="002313C9" w:rsidRDefault="002313C9" w:rsidP="00607919">
            <w:pPr>
              <w:spacing w:before="0" w:after="0"/>
              <w:rPr>
                <w:rFonts w:ascii="Arial" w:eastAsia="Arial" w:hAnsi="Arial" w:cs="Arial"/>
                <w:b/>
                <w:sz w:val="22"/>
                <w:szCs w:val="22"/>
                <w:lang w:eastAsia="es-419"/>
              </w:rPr>
            </w:pPr>
          </w:p>
          <w:p w14:paraId="51CA325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aceptara cambias y los agregaría a la base de datos</w:t>
            </w:r>
          </w:p>
        </w:tc>
      </w:tr>
      <w:tr w:rsidR="002313C9" w:rsidRPr="002313C9" w14:paraId="077B23EF" w14:textId="77777777" w:rsidTr="00607919">
        <w:trPr>
          <w:cantSplit/>
          <w:trHeight w:val="244"/>
        </w:trPr>
        <w:tc>
          <w:tcPr>
            <w:tcW w:w="3964" w:type="dxa"/>
            <w:gridSpan w:val="3"/>
          </w:tcPr>
          <w:p w14:paraId="32B2EB4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14F8084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Verificar si el producto se agrega correctamente.</w:t>
            </w:r>
          </w:p>
          <w:p w14:paraId="0A62B309"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17D6FE56" w14:textId="77777777" w:rsidTr="00607919">
        <w:trPr>
          <w:cantSplit/>
          <w:trHeight w:val="837"/>
        </w:trPr>
        <w:tc>
          <w:tcPr>
            <w:tcW w:w="8784" w:type="dxa"/>
            <w:gridSpan w:val="4"/>
          </w:tcPr>
          <w:p w14:paraId="1A1E3C2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4F5693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Tendrá el botón “Cancelar” para no agregar producto y salir.</w:t>
            </w:r>
          </w:p>
          <w:p w14:paraId="25D28221"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DDAA477" w14:textId="77777777" w:rsidTr="00607919">
        <w:trPr>
          <w:cantSplit/>
          <w:trHeight w:val="837"/>
        </w:trPr>
        <w:tc>
          <w:tcPr>
            <w:tcW w:w="8784" w:type="dxa"/>
            <w:gridSpan w:val="4"/>
          </w:tcPr>
          <w:p w14:paraId="2DE7F49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6A04743"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no agrega nada, campo vacío</w:t>
            </w:r>
          </w:p>
        </w:tc>
      </w:tr>
      <w:tr w:rsidR="002313C9" w:rsidRPr="002313C9" w14:paraId="1797CA81" w14:textId="77777777" w:rsidTr="00607919">
        <w:trPr>
          <w:cantSplit/>
          <w:trHeight w:val="259"/>
        </w:trPr>
        <w:tc>
          <w:tcPr>
            <w:tcW w:w="3964" w:type="dxa"/>
            <w:gridSpan w:val="3"/>
          </w:tcPr>
          <w:p w14:paraId="07E43BE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59D9E7A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2 segundos</w:t>
            </w:r>
          </w:p>
        </w:tc>
      </w:tr>
      <w:tr w:rsidR="002313C9" w:rsidRPr="002313C9" w14:paraId="4ED22DA6" w14:textId="77777777" w:rsidTr="00607919">
        <w:trPr>
          <w:cantSplit/>
          <w:trHeight w:val="244"/>
        </w:trPr>
        <w:tc>
          <w:tcPr>
            <w:tcW w:w="3964" w:type="dxa"/>
            <w:gridSpan w:val="3"/>
          </w:tcPr>
          <w:p w14:paraId="3540877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079A8AF9"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702E262C" w14:textId="269C83CA" w:rsidR="002313C9" w:rsidRPr="002313C9" w:rsidRDefault="00845084" w:rsidP="002005F5">
      <w:pPr>
        <w:pStyle w:val="Descripcin"/>
        <w:rPr>
          <w:rFonts w:ascii="Arial" w:eastAsia="Times New Roman" w:hAnsi="Arial" w:cs="Arial"/>
          <w:sz w:val="24"/>
          <w:szCs w:val="24"/>
          <w:lang w:eastAsia="es-419"/>
        </w:rPr>
      </w:pPr>
      <w:bookmarkStart w:id="61" w:name="_Toc25247099"/>
      <w:r>
        <w:t xml:space="preserve">Tabla CU  </w:t>
      </w:r>
      <w:fldSimple w:instr=" SEQ Tabla_CU_ \* ARABIC ">
        <w:r w:rsidR="00B523B5">
          <w:rPr>
            <w:noProof/>
          </w:rPr>
          <w:t>24</w:t>
        </w:r>
      </w:fldSimple>
      <w:r w:rsidRPr="00C523BC">
        <w:t>: Agregar producto</w:t>
      </w:r>
      <w:bookmarkEnd w:id="61"/>
    </w:p>
    <w:p w14:paraId="357B634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654"/>
        <w:gridCol w:w="4820"/>
      </w:tblGrid>
      <w:tr w:rsidR="002313C9" w:rsidRPr="002313C9" w14:paraId="425B82A1" w14:textId="77777777" w:rsidTr="00607919">
        <w:trPr>
          <w:cantSplit/>
          <w:trHeight w:val="259"/>
        </w:trPr>
        <w:tc>
          <w:tcPr>
            <w:tcW w:w="3310" w:type="dxa"/>
            <w:gridSpan w:val="2"/>
          </w:tcPr>
          <w:p w14:paraId="599BF62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474" w:type="dxa"/>
            <w:gridSpan w:val="2"/>
          </w:tcPr>
          <w:p w14:paraId="4F3F16D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CU025</w:t>
            </w:r>
          </w:p>
        </w:tc>
      </w:tr>
      <w:tr w:rsidR="002313C9" w:rsidRPr="002313C9" w14:paraId="3EADBCE9" w14:textId="77777777" w:rsidTr="00607919">
        <w:trPr>
          <w:cantSplit/>
          <w:trHeight w:val="244"/>
        </w:trPr>
        <w:tc>
          <w:tcPr>
            <w:tcW w:w="3310" w:type="dxa"/>
            <w:gridSpan w:val="2"/>
          </w:tcPr>
          <w:p w14:paraId="4BAF3C7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474" w:type="dxa"/>
            <w:gridSpan w:val="2"/>
          </w:tcPr>
          <w:p w14:paraId="1CB09E1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Actualizar producto</w:t>
            </w:r>
          </w:p>
        </w:tc>
      </w:tr>
      <w:tr w:rsidR="002313C9" w:rsidRPr="002313C9" w14:paraId="519F9392" w14:textId="77777777" w:rsidTr="00607919">
        <w:trPr>
          <w:cantSplit/>
          <w:trHeight w:val="290"/>
        </w:trPr>
        <w:tc>
          <w:tcPr>
            <w:tcW w:w="3310" w:type="dxa"/>
            <w:gridSpan w:val="2"/>
            <w:tcBorders>
              <w:left w:val="single" w:sz="4" w:space="0" w:color="000000"/>
              <w:bottom w:val="single" w:sz="4" w:space="0" w:color="000000"/>
              <w:right w:val="single" w:sz="4" w:space="0" w:color="000000"/>
            </w:tcBorders>
          </w:tcPr>
          <w:p w14:paraId="2A35075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474" w:type="dxa"/>
            <w:gridSpan w:val="2"/>
            <w:tcBorders>
              <w:left w:val="single" w:sz="4" w:space="0" w:color="000000"/>
              <w:bottom w:val="single" w:sz="4" w:space="0" w:color="000000"/>
            </w:tcBorders>
          </w:tcPr>
          <w:p w14:paraId="4F67867F" w14:textId="6B5CE0F0"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1823654B" w14:textId="77777777" w:rsidTr="00607919">
        <w:trPr>
          <w:cantSplit/>
          <w:trHeight w:val="213"/>
        </w:trPr>
        <w:tc>
          <w:tcPr>
            <w:tcW w:w="3310" w:type="dxa"/>
            <w:gridSpan w:val="2"/>
            <w:tcBorders>
              <w:top w:val="single" w:sz="4" w:space="0" w:color="000000"/>
              <w:left w:val="single" w:sz="4" w:space="0" w:color="000000"/>
              <w:right w:val="single" w:sz="4" w:space="0" w:color="000000"/>
            </w:tcBorders>
          </w:tcPr>
          <w:p w14:paraId="71ED354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474" w:type="dxa"/>
            <w:gridSpan w:val="2"/>
            <w:tcBorders>
              <w:top w:val="single" w:sz="4" w:space="0" w:color="000000"/>
              <w:left w:val="single" w:sz="4" w:space="0" w:color="000000"/>
            </w:tcBorders>
          </w:tcPr>
          <w:p w14:paraId="342204E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Hernandez</w:t>
            </w:r>
          </w:p>
        </w:tc>
      </w:tr>
      <w:tr w:rsidR="002313C9" w:rsidRPr="002313C9" w14:paraId="65758F46" w14:textId="77777777" w:rsidTr="00607919">
        <w:trPr>
          <w:cantSplit/>
          <w:trHeight w:val="259"/>
        </w:trPr>
        <w:tc>
          <w:tcPr>
            <w:tcW w:w="3310" w:type="dxa"/>
            <w:gridSpan w:val="2"/>
          </w:tcPr>
          <w:p w14:paraId="20F1B16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474" w:type="dxa"/>
            <w:gridSpan w:val="2"/>
          </w:tcPr>
          <w:p w14:paraId="732ECCD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C99FC81" w14:textId="77777777" w:rsidTr="00607919">
        <w:trPr>
          <w:cantSplit/>
          <w:trHeight w:val="244"/>
        </w:trPr>
        <w:tc>
          <w:tcPr>
            <w:tcW w:w="3310" w:type="dxa"/>
            <w:gridSpan w:val="2"/>
          </w:tcPr>
          <w:p w14:paraId="6A0666B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474" w:type="dxa"/>
            <w:gridSpan w:val="2"/>
          </w:tcPr>
          <w:p w14:paraId="12A05999"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B6AB355" w14:textId="77777777" w:rsidTr="00607919">
        <w:trPr>
          <w:cantSplit/>
          <w:trHeight w:val="259"/>
        </w:trPr>
        <w:tc>
          <w:tcPr>
            <w:tcW w:w="3310" w:type="dxa"/>
            <w:gridSpan w:val="2"/>
          </w:tcPr>
          <w:p w14:paraId="2A78A40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474" w:type="dxa"/>
            <w:gridSpan w:val="2"/>
          </w:tcPr>
          <w:p w14:paraId="7138643F"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Empleados; sistema</w:t>
            </w:r>
          </w:p>
        </w:tc>
      </w:tr>
      <w:tr w:rsidR="002313C9" w:rsidRPr="002313C9" w14:paraId="1E18A0C7" w14:textId="77777777" w:rsidTr="00607919">
        <w:trPr>
          <w:cantSplit/>
          <w:trHeight w:val="244"/>
        </w:trPr>
        <w:tc>
          <w:tcPr>
            <w:tcW w:w="3310" w:type="dxa"/>
            <w:gridSpan w:val="2"/>
          </w:tcPr>
          <w:p w14:paraId="676E93D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474" w:type="dxa"/>
            <w:gridSpan w:val="2"/>
          </w:tcPr>
          <w:p w14:paraId="1829FE97"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(recuperabilidad)</w:t>
            </w:r>
          </w:p>
        </w:tc>
      </w:tr>
      <w:tr w:rsidR="002313C9" w:rsidRPr="002313C9" w14:paraId="3FAADAFA" w14:textId="77777777" w:rsidTr="00607919">
        <w:trPr>
          <w:cantSplit/>
          <w:trHeight w:val="259"/>
        </w:trPr>
        <w:tc>
          <w:tcPr>
            <w:tcW w:w="3310" w:type="dxa"/>
            <w:gridSpan w:val="2"/>
          </w:tcPr>
          <w:p w14:paraId="31DCB56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474" w:type="dxa"/>
            <w:gridSpan w:val="2"/>
          </w:tcPr>
          <w:p w14:paraId="7B290D3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Podrá editar cualquier producto según en motivo y el campo obligatorio es un comentario por el motivo porque la actualizar producto (Texto-aria).</w:t>
            </w:r>
          </w:p>
          <w:p w14:paraId="70EC98B2"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500BBD6F" w14:textId="77777777" w:rsidTr="00607919">
        <w:trPr>
          <w:cantSplit/>
          <w:trHeight w:val="259"/>
        </w:trPr>
        <w:tc>
          <w:tcPr>
            <w:tcW w:w="1634" w:type="dxa"/>
            <w:vMerge w:val="restart"/>
          </w:tcPr>
          <w:p w14:paraId="189F7B7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39506B7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474" w:type="dxa"/>
            <w:gridSpan w:val="2"/>
            <w:shd w:val="clear" w:color="auto" w:fill="auto"/>
          </w:tcPr>
          <w:p w14:paraId="5D38330F"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CU025</w:t>
            </w:r>
          </w:p>
        </w:tc>
      </w:tr>
      <w:tr w:rsidR="002313C9" w:rsidRPr="002313C9" w14:paraId="57FCF364" w14:textId="77777777" w:rsidTr="00607919">
        <w:trPr>
          <w:cantSplit/>
          <w:trHeight w:val="259"/>
        </w:trPr>
        <w:tc>
          <w:tcPr>
            <w:tcW w:w="1634" w:type="dxa"/>
            <w:vMerge/>
          </w:tcPr>
          <w:p w14:paraId="6D6F363F" w14:textId="77777777" w:rsidR="002313C9" w:rsidRPr="002313C9" w:rsidRDefault="002313C9" w:rsidP="00607919">
            <w:pPr>
              <w:spacing w:before="0" w:after="0"/>
              <w:rPr>
                <w:rFonts w:ascii="Arial" w:eastAsia="Arial" w:hAnsi="Arial" w:cs="Arial"/>
                <w:b/>
                <w:sz w:val="22"/>
                <w:szCs w:val="22"/>
                <w:lang w:val="es-MX" w:eastAsia="es-419"/>
              </w:rPr>
            </w:pPr>
          </w:p>
        </w:tc>
        <w:tc>
          <w:tcPr>
            <w:tcW w:w="1676" w:type="dxa"/>
          </w:tcPr>
          <w:p w14:paraId="5E80F07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474" w:type="dxa"/>
            <w:gridSpan w:val="2"/>
            <w:shd w:val="clear" w:color="auto" w:fill="auto"/>
          </w:tcPr>
          <w:p w14:paraId="13950C13"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RF05; RF06</w:t>
            </w:r>
          </w:p>
        </w:tc>
      </w:tr>
      <w:tr w:rsidR="002313C9" w:rsidRPr="002313C9" w14:paraId="5A48B821" w14:textId="77777777" w:rsidTr="00607919">
        <w:trPr>
          <w:cantSplit/>
          <w:trHeight w:val="244"/>
        </w:trPr>
        <w:tc>
          <w:tcPr>
            <w:tcW w:w="3310" w:type="dxa"/>
            <w:gridSpan w:val="2"/>
          </w:tcPr>
          <w:p w14:paraId="1E122FE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474" w:type="dxa"/>
            <w:gridSpan w:val="2"/>
          </w:tcPr>
          <w:p w14:paraId="3AC46BF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No se permitirá campos vacíos</w:t>
            </w:r>
          </w:p>
          <w:p w14:paraId="1C6E9B4E"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73A3E06C" w14:textId="77777777" w:rsidTr="00607919">
        <w:trPr>
          <w:cantSplit/>
          <w:trHeight w:val="259"/>
        </w:trPr>
        <w:tc>
          <w:tcPr>
            <w:tcW w:w="8784" w:type="dxa"/>
            <w:gridSpan w:val="4"/>
          </w:tcPr>
          <w:p w14:paraId="32CCBE0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8BB3CC1" w14:textId="77777777" w:rsidTr="00607919">
        <w:trPr>
          <w:cantSplit/>
          <w:trHeight w:val="900"/>
        </w:trPr>
        <w:tc>
          <w:tcPr>
            <w:tcW w:w="3964" w:type="dxa"/>
            <w:gridSpan w:val="3"/>
          </w:tcPr>
          <w:p w14:paraId="70E5780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E3BB5C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Selecciona con doble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 xml:space="preserve">el producto que se actualizara.    </w:t>
            </w:r>
            <w:r w:rsidRPr="002313C9">
              <w:rPr>
                <w:rFonts w:ascii="Arial" w:eastAsia="Arial" w:hAnsi="Arial" w:cs="Arial"/>
                <w:b/>
                <w:sz w:val="22"/>
                <w:szCs w:val="22"/>
                <w:lang w:eastAsia="es-419"/>
              </w:rPr>
              <w:br/>
            </w:r>
          </w:p>
          <w:p w14:paraId="43B9ADD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editara para actualizar producto.</w:t>
            </w:r>
          </w:p>
          <w:p w14:paraId="45501349"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2C00B81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2A39C75" w14:textId="77777777" w:rsidR="002313C9" w:rsidRPr="002313C9" w:rsidRDefault="002313C9" w:rsidP="00607919">
            <w:pPr>
              <w:spacing w:before="0" w:after="0"/>
              <w:rPr>
                <w:rFonts w:ascii="Arial" w:eastAsia="Arial" w:hAnsi="Arial" w:cs="Arial"/>
                <w:b/>
                <w:sz w:val="22"/>
                <w:szCs w:val="22"/>
                <w:lang w:eastAsia="es-419"/>
              </w:rPr>
            </w:pPr>
          </w:p>
          <w:p w14:paraId="49B5F44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permitirá el foco empine editar la fila indicada</w:t>
            </w:r>
          </w:p>
          <w:p w14:paraId="6468C4A5" w14:textId="77777777" w:rsidR="002313C9" w:rsidRPr="002313C9" w:rsidRDefault="002313C9" w:rsidP="00607919">
            <w:pPr>
              <w:spacing w:before="0" w:after="0"/>
              <w:rPr>
                <w:rFonts w:ascii="Arial" w:eastAsia="Arial" w:hAnsi="Arial" w:cs="Arial"/>
                <w:b/>
                <w:sz w:val="22"/>
                <w:szCs w:val="22"/>
                <w:lang w:eastAsia="es-419"/>
              </w:rPr>
            </w:pPr>
          </w:p>
          <w:p w14:paraId="224CD60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remplazara la información del producto</w:t>
            </w:r>
          </w:p>
        </w:tc>
      </w:tr>
      <w:tr w:rsidR="002313C9" w:rsidRPr="002313C9" w14:paraId="0DC798F6" w14:textId="77777777" w:rsidTr="00607919">
        <w:trPr>
          <w:cantSplit/>
          <w:trHeight w:val="244"/>
        </w:trPr>
        <w:tc>
          <w:tcPr>
            <w:tcW w:w="3964" w:type="dxa"/>
            <w:gridSpan w:val="3"/>
          </w:tcPr>
          <w:p w14:paraId="4216A82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7A3CE91B"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Verificar que se haya actualizado correctamente la información del producto.</w:t>
            </w:r>
          </w:p>
        </w:tc>
      </w:tr>
      <w:tr w:rsidR="002313C9" w:rsidRPr="002313C9" w14:paraId="595E9A2E" w14:textId="77777777" w:rsidTr="00607919">
        <w:trPr>
          <w:cantSplit/>
          <w:trHeight w:val="837"/>
        </w:trPr>
        <w:tc>
          <w:tcPr>
            <w:tcW w:w="8784" w:type="dxa"/>
            <w:gridSpan w:val="4"/>
          </w:tcPr>
          <w:p w14:paraId="3D43DB6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F45B811" w14:textId="77777777" w:rsidR="002313C9" w:rsidRPr="002313C9" w:rsidRDefault="002313C9" w:rsidP="00607919">
            <w:pPr>
              <w:spacing w:before="0" w:after="0"/>
              <w:rPr>
                <w:rFonts w:ascii="Arial" w:eastAsia="Times New Roman" w:hAnsi="Arial" w:cs="Arial"/>
                <w:sz w:val="24"/>
                <w:szCs w:val="24"/>
                <w:lang w:eastAsia="es-419"/>
              </w:rPr>
            </w:pPr>
          </w:p>
          <w:p w14:paraId="60B34B5A"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D4AAB6D" w14:textId="77777777" w:rsidTr="00607919">
        <w:trPr>
          <w:cantSplit/>
          <w:trHeight w:val="837"/>
        </w:trPr>
        <w:tc>
          <w:tcPr>
            <w:tcW w:w="8784" w:type="dxa"/>
            <w:gridSpan w:val="4"/>
          </w:tcPr>
          <w:p w14:paraId="1D4DB26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8C2BFA9"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No se agregaron los cambios</w:t>
            </w:r>
          </w:p>
          <w:p w14:paraId="723F9BD8"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se interrumpió la conexión o no hay internet</w:t>
            </w:r>
          </w:p>
        </w:tc>
      </w:tr>
      <w:tr w:rsidR="002313C9" w:rsidRPr="002313C9" w14:paraId="306A03C5" w14:textId="77777777" w:rsidTr="00607919">
        <w:trPr>
          <w:cantSplit/>
          <w:trHeight w:val="259"/>
        </w:trPr>
        <w:tc>
          <w:tcPr>
            <w:tcW w:w="3964" w:type="dxa"/>
            <w:gridSpan w:val="3"/>
          </w:tcPr>
          <w:p w14:paraId="049F351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6AC55C12"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2 segundos</w:t>
            </w:r>
          </w:p>
        </w:tc>
      </w:tr>
      <w:tr w:rsidR="002313C9" w:rsidRPr="002313C9" w14:paraId="39D3E65B" w14:textId="77777777" w:rsidTr="00607919">
        <w:trPr>
          <w:cantSplit/>
          <w:trHeight w:val="244"/>
        </w:trPr>
        <w:tc>
          <w:tcPr>
            <w:tcW w:w="3964" w:type="dxa"/>
            <w:gridSpan w:val="3"/>
          </w:tcPr>
          <w:p w14:paraId="6E1F5F5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4498ED49"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62FFE1E9" w14:textId="02928F40" w:rsidR="00845084" w:rsidRDefault="00845084">
      <w:pPr>
        <w:pStyle w:val="Descripcin"/>
      </w:pPr>
      <w:bookmarkStart w:id="62" w:name="_Toc25247100"/>
      <w:r>
        <w:t xml:space="preserve">Tabla CU  </w:t>
      </w:r>
      <w:fldSimple w:instr=" SEQ Tabla_CU_ \* ARABIC ">
        <w:r w:rsidR="00B523B5">
          <w:rPr>
            <w:noProof/>
          </w:rPr>
          <w:t>25</w:t>
        </w:r>
      </w:fldSimple>
      <w:r w:rsidRPr="00231F14">
        <w:t>: Actualizar producto</w:t>
      </w:r>
    </w:p>
    <w:bookmarkEnd w:id="62"/>
    <w:p w14:paraId="54B187B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480"/>
        <w:gridCol w:w="850"/>
        <w:gridCol w:w="4962"/>
      </w:tblGrid>
      <w:tr w:rsidR="002313C9" w:rsidRPr="002313C9" w14:paraId="35FF756F" w14:textId="77777777" w:rsidTr="00607919">
        <w:trPr>
          <w:cantSplit/>
          <w:trHeight w:val="259"/>
        </w:trPr>
        <w:tc>
          <w:tcPr>
            <w:tcW w:w="3114" w:type="dxa"/>
            <w:gridSpan w:val="2"/>
          </w:tcPr>
          <w:p w14:paraId="39B11482"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lastRenderedPageBreak/>
              <w:t># Ref.</w:t>
            </w:r>
          </w:p>
        </w:tc>
        <w:tc>
          <w:tcPr>
            <w:tcW w:w="5812" w:type="dxa"/>
            <w:gridSpan w:val="2"/>
          </w:tcPr>
          <w:p w14:paraId="596C9791"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CU026</w:t>
            </w:r>
          </w:p>
        </w:tc>
      </w:tr>
      <w:tr w:rsidR="002313C9" w:rsidRPr="002313C9" w14:paraId="11A24933" w14:textId="77777777" w:rsidTr="00607919">
        <w:trPr>
          <w:cantSplit/>
          <w:trHeight w:val="244"/>
        </w:trPr>
        <w:tc>
          <w:tcPr>
            <w:tcW w:w="3114" w:type="dxa"/>
            <w:gridSpan w:val="2"/>
          </w:tcPr>
          <w:p w14:paraId="24490269"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Caso de Uso</w:t>
            </w:r>
          </w:p>
        </w:tc>
        <w:tc>
          <w:tcPr>
            <w:tcW w:w="5812" w:type="dxa"/>
            <w:gridSpan w:val="2"/>
          </w:tcPr>
          <w:p w14:paraId="1FEE3CE1"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Eliminar producto</w:t>
            </w:r>
          </w:p>
        </w:tc>
      </w:tr>
      <w:tr w:rsidR="002313C9" w:rsidRPr="002313C9" w14:paraId="175B7857" w14:textId="77777777" w:rsidTr="00607919">
        <w:trPr>
          <w:cantSplit/>
          <w:trHeight w:val="290"/>
        </w:trPr>
        <w:tc>
          <w:tcPr>
            <w:tcW w:w="3114" w:type="dxa"/>
            <w:gridSpan w:val="2"/>
            <w:tcBorders>
              <w:left w:val="single" w:sz="4" w:space="0" w:color="000000"/>
              <w:bottom w:val="single" w:sz="4" w:space="0" w:color="000000"/>
              <w:right w:val="single" w:sz="4" w:space="0" w:color="000000"/>
            </w:tcBorders>
          </w:tcPr>
          <w:p w14:paraId="19DEEB9E"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Autor</w:t>
            </w:r>
          </w:p>
        </w:tc>
        <w:tc>
          <w:tcPr>
            <w:tcW w:w="5812" w:type="dxa"/>
            <w:gridSpan w:val="2"/>
            <w:tcBorders>
              <w:left w:val="single" w:sz="4" w:space="0" w:color="000000"/>
              <w:bottom w:val="single" w:sz="4" w:space="0" w:color="000000"/>
            </w:tcBorders>
          </w:tcPr>
          <w:p w14:paraId="1801C7D2"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Otoniel Hernandez</w:t>
            </w:r>
          </w:p>
        </w:tc>
      </w:tr>
      <w:tr w:rsidR="002313C9" w:rsidRPr="002313C9" w14:paraId="188E41B0" w14:textId="77777777" w:rsidTr="00607919">
        <w:trPr>
          <w:cantSplit/>
          <w:trHeight w:val="213"/>
        </w:trPr>
        <w:tc>
          <w:tcPr>
            <w:tcW w:w="3114" w:type="dxa"/>
            <w:gridSpan w:val="2"/>
            <w:tcBorders>
              <w:top w:val="single" w:sz="4" w:space="0" w:color="000000"/>
              <w:left w:val="single" w:sz="4" w:space="0" w:color="000000"/>
              <w:right w:val="single" w:sz="4" w:space="0" w:color="000000"/>
            </w:tcBorders>
          </w:tcPr>
          <w:p w14:paraId="2B246C29"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Revisado por:</w:t>
            </w:r>
          </w:p>
        </w:tc>
        <w:tc>
          <w:tcPr>
            <w:tcW w:w="5812" w:type="dxa"/>
            <w:gridSpan w:val="2"/>
            <w:tcBorders>
              <w:top w:val="single" w:sz="4" w:space="0" w:color="000000"/>
              <w:left w:val="single" w:sz="4" w:space="0" w:color="000000"/>
            </w:tcBorders>
          </w:tcPr>
          <w:p w14:paraId="2F563078" w14:textId="39DC171E" w:rsidR="002313C9" w:rsidRPr="00607919" w:rsidRDefault="00C927AF" w:rsidP="00607919">
            <w:pPr>
              <w:spacing w:before="0" w:after="0"/>
              <w:rPr>
                <w:rFonts w:ascii="Arial" w:eastAsia="Times New Roman" w:hAnsi="Arial" w:cs="Arial"/>
                <w:sz w:val="20"/>
                <w:szCs w:val="20"/>
                <w:lang w:eastAsia="es-419"/>
              </w:rPr>
            </w:pPr>
            <w:r>
              <w:rPr>
                <w:rFonts w:ascii="Arial" w:eastAsia="Times New Roman" w:hAnsi="Arial" w:cs="Arial"/>
                <w:sz w:val="20"/>
                <w:szCs w:val="20"/>
                <w:lang w:eastAsia="es-419"/>
              </w:rPr>
              <w:t xml:space="preserve">Jhosthin </w:t>
            </w:r>
            <w:r w:rsidRPr="00607919">
              <w:rPr>
                <w:rFonts w:ascii="Arial" w:eastAsia="Times New Roman" w:hAnsi="Arial" w:cs="Arial"/>
                <w:sz w:val="20"/>
                <w:szCs w:val="20"/>
                <w:lang w:eastAsia="es-419"/>
              </w:rPr>
              <w:t>Céspedes</w:t>
            </w:r>
          </w:p>
        </w:tc>
      </w:tr>
      <w:tr w:rsidR="002313C9" w:rsidRPr="002313C9" w14:paraId="40C8A4A1" w14:textId="77777777" w:rsidTr="00607919">
        <w:trPr>
          <w:cantSplit/>
          <w:trHeight w:val="259"/>
        </w:trPr>
        <w:tc>
          <w:tcPr>
            <w:tcW w:w="3114" w:type="dxa"/>
            <w:gridSpan w:val="2"/>
          </w:tcPr>
          <w:p w14:paraId="247ACB77" w14:textId="77777777" w:rsidR="002313C9" w:rsidRPr="00607919" w:rsidRDefault="002313C9" w:rsidP="008E44F6">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Fecha</w:t>
            </w:r>
          </w:p>
        </w:tc>
        <w:tc>
          <w:tcPr>
            <w:tcW w:w="5812" w:type="dxa"/>
            <w:gridSpan w:val="2"/>
          </w:tcPr>
          <w:p w14:paraId="15DC557F"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10/03/2019</w:t>
            </w:r>
          </w:p>
        </w:tc>
      </w:tr>
      <w:tr w:rsidR="002313C9" w:rsidRPr="002313C9" w14:paraId="26BF785D" w14:textId="77777777" w:rsidTr="00607919">
        <w:trPr>
          <w:cantSplit/>
          <w:trHeight w:val="244"/>
        </w:trPr>
        <w:tc>
          <w:tcPr>
            <w:tcW w:w="3114" w:type="dxa"/>
            <w:gridSpan w:val="2"/>
          </w:tcPr>
          <w:p w14:paraId="6C6096DE"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Versión</w:t>
            </w:r>
          </w:p>
        </w:tc>
        <w:tc>
          <w:tcPr>
            <w:tcW w:w="5812" w:type="dxa"/>
            <w:gridSpan w:val="2"/>
          </w:tcPr>
          <w:p w14:paraId="5088AF72"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1.1</w:t>
            </w:r>
          </w:p>
        </w:tc>
      </w:tr>
      <w:tr w:rsidR="002313C9" w:rsidRPr="002313C9" w14:paraId="69E7341A" w14:textId="77777777" w:rsidTr="00607919">
        <w:trPr>
          <w:cantSplit/>
          <w:trHeight w:val="259"/>
        </w:trPr>
        <w:tc>
          <w:tcPr>
            <w:tcW w:w="3114" w:type="dxa"/>
            <w:gridSpan w:val="2"/>
          </w:tcPr>
          <w:p w14:paraId="1A795A5C"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Actor/es</w:t>
            </w:r>
          </w:p>
        </w:tc>
        <w:tc>
          <w:tcPr>
            <w:tcW w:w="5812" w:type="dxa"/>
            <w:gridSpan w:val="2"/>
          </w:tcPr>
          <w:p w14:paraId="3C8C3558"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Empleado; sistema</w:t>
            </w:r>
          </w:p>
        </w:tc>
      </w:tr>
      <w:tr w:rsidR="002313C9" w:rsidRPr="002313C9" w14:paraId="0F6D7C35" w14:textId="77777777" w:rsidTr="00607919">
        <w:trPr>
          <w:cantSplit/>
          <w:trHeight w:val="244"/>
        </w:trPr>
        <w:tc>
          <w:tcPr>
            <w:tcW w:w="3114" w:type="dxa"/>
            <w:gridSpan w:val="2"/>
          </w:tcPr>
          <w:p w14:paraId="65C6C00E"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Tipo</w:t>
            </w:r>
          </w:p>
        </w:tc>
        <w:tc>
          <w:tcPr>
            <w:tcW w:w="5812" w:type="dxa"/>
            <w:gridSpan w:val="2"/>
          </w:tcPr>
          <w:p w14:paraId="14C2C788"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Interacción (recuperabilidad)</w:t>
            </w:r>
          </w:p>
        </w:tc>
      </w:tr>
      <w:tr w:rsidR="002313C9" w:rsidRPr="002313C9" w14:paraId="5AEBC5A0" w14:textId="77777777" w:rsidTr="00607919">
        <w:trPr>
          <w:cantSplit/>
          <w:trHeight w:val="259"/>
        </w:trPr>
        <w:tc>
          <w:tcPr>
            <w:tcW w:w="3114" w:type="dxa"/>
            <w:gridSpan w:val="2"/>
          </w:tcPr>
          <w:p w14:paraId="7642C1E3"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Descripción</w:t>
            </w:r>
          </w:p>
        </w:tc>
        <w:tc>
          <w:tcPr>
            <w:tcW w:w="5812" w:type="dxa"/>
            <w:gridSpan w:val="2"/>
          </w:tcPr>
          <w:p w14:paraId="142D17BD" w14:textId="122CB416"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Tendrá un botón “Eliminar producto” en que su función es cuando un producto es seleccionado, el producto seleccionado será eliminado temporalmente de tal modo si es eliminado por error, pero no aparecerá para la venta.</w:t>
            </w:r>
          </w:p>
          <w:p w14:paraId="20F465A2"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Tendrá una ventana modal con un comentador de campo texto-aria dando el motivo de la eliminación del producto y con dos botones “Confirmar” y “Cancelar”</w:t>
            </w:r>
          </w:p>
        </w:tc>
      </w:tr>
      <w:tr w:rsidR="002313C9" w:rsidRPr="002313C9" w14:paraId="37B144CB" w14:textId="77777777" w:rsidTr="00607919">
        <w:trPr>
          <w:cantSplit/>
          <w:trHeight w:val="259"/>
        </w:trPr>
        <w:tc>
          <w:tcPr>
            <w:tcW w:w="1634" w:type="dxa"/>
            <w:vMerge w:val="restart"/>
          </w:tcPr>
          <w:p w14:paraId="220979CC"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Referencias Cruzadas</w:t>
            </w:r>
          </w:p>
        </w:tc>
        <w:tc>
          <w:tcPr>
            <w:tcW w:w="1480" w:type="dxa"/>
          </w:tcPr>
          <w:p w14:paraId="60924573"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Casos de Usos</w:t>
            </w:r>
          </w:p>
        </w:tc>
        <w:tc>
          <w:tcPr>
            <w:tcW w:w="5812" w:type="dxa"/>
            <w:gridSpan w:val="2"/>
            <w:shd w:val="clear" w:color="auto" w:fill="auto"/>
          </w:tcPr>
          <w:p w14:paraId="667F2B69" w14:textId="77777777" w:rsidR="002313C9" w:rsidRPr="00607919" w:rsidRDefault="002313C9" w:rsidP="00607919">
            <w:pPr>
              <w:spacing w:before="0" w:after="0"/>
              <w:rPr>
                <w:rFonts w:ascii="Arial" w:eastAsia="Times New Roman" w:hAnsi="Arial" w:cs="Arial"/>
                <w:sz w:val="20"/>
                <w:szCs w:val="20"/>
                <w:lang w:val="es-MX" w:eastAsia="es-419"/>
              </w:rPr>
            </w:pPr>
            <w:r w:rsidRPr="00607919">
              <w:rPr>
                <w:rFonts w:ascii="Arial" w:eastAsia="Times New Roman" w:hAnsi="Arial" w:cs="Arial"/>
                <w:sz w:val="20"/>
                <w:szCs w:val="20"/>
                <w:lang w:val="es-MX" w:eastAsia="es-419"/>
              </w:rPr>
              <w:t>CU020; CU026</w:t>
            </w:r>
          </w:p>
        </w:tc>
      </w:tr>
      <w:tr w:rsidR="002313C9" w:rsidRPr="002313C9" w14:paraId="1863774B" w14:textId="77777777" w:rsidTr="00607919">
        <w:trPr>
          <w:cantSplit/>
          <w:trHeight w:val="259"/>
        </w:trPr>
        <w:tc>
          <w:tcPr>
            <w:tcW w:w="1634" w:type="dxa"/>
            <w:vMerge/>
          </w:tcPr>
          <w:p w14:paraId="26A8FDEF" w14:textId="77777777" w:rsidR="002313C9" w:rsidRPr="00607919" w:rsidRDefault="002313C9" w:rsidP="00607919">
            <w:pPr>
              <w:spacing w:before="0" w:after="0"/>
              <w:rPr>
                <w:rFonts w:ascii="Arial" w:eastAsia="Arial" w:hAnsi="Arial" w:cs="Arial"/>
                <w:b/>
                <w:sz w:val="20"/>
                <w:szCs w:val="20"/>
                <w:lang w:val="es-MX" w:eastAsia="es-419"/>
              </w:rPr>
            </w:pPr>
          </w:p>
        </w:tc>
        <w:tc>
          <w:tcPr>
            <w:tcW w:w="1480" w:type="dxa"/>
          </w:tcPr>
          <w:p w14:paraId="3C2279AA"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Requisitos Funcionales</w:t>
            </w:r>
          </w:p>
        </w:tc>
        <w:tc>
          <w:tcPr>
            <w:tcW w:w="5812" w:type="dxa"/>
            <w:gridSpan w:val="2"/>
            <w:shd w:val="clear" w:color="auto" w:fill="auto"/>
          </w:tcPr>
          <w:p w14:paraId="11A23F4F" w14:textId="77777777" w:rsidR="002313C9" w:rsidRPr="00607919" w:rsidRDefault="002313C9" w:rsidP="00607919">
            <w:pPr>
              <w:spacing w:before="0" w:after="0"/>
              <w:rPr>
                <w:rFonts w:ascii="Arial" w:eastAsia="Times New Roman" w:hAnsi="Arial" w:cs="Arial"/>
                <w:sz w:val="20"/>
                <w:szCs w:val="20"/>
                <w:lang w:val="en-US" w:eastAsia="es-419"/>
              </w:rPr>
            </w:pPr>
            <w:r w:rsidRPr="00607919">
              <w:rPr>
                <w:rFonts w:ascii="Arial" w:eastAsia="Times New Roman" w:hAnsi="Arial" w:cs="Arial"/>
                <w:sz w:val="20"/>
                <w:szCs w:val="20"/>
                <w:lang w:val="en-US" w:eastAsia="es-419"/>
              </w:rPr>
              <w:t>RF05; RF06</w:t>
            </w:r>
          </w:p>
        </w:tc>
      </w:tr>
      <w:tr w:rsidR="002313C9" w:rsidRPr="002313C9" w14:paraId="7D5F1E3F" w14:textId="77777777" w:rsidTr="00607919">
        <w:trPr>
          <w:cantSplit/>
          <w:trHeight w:val="244"/>
        </w:trPr>
        <w:tc>
          <w:tcPr>
            <w:tcW w:w="3114" w:type="dxa"/>
            <w:gridSpan w:val="2"/>
          </w:tcPr>
          <w:p w14:paraId="3AE43790"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Precondición</w:t>
            </w:r>
          </w:p>
        </w:tc>
        <w:tc>
          <w:tcPr>
            <w:tcW w:w="5812" w:type="dxa"/>
            <w:gridSpan w:val="2"/>
          </w:tcPr>
          <w:p w14:paraId="52BED0DA" w14:textId="5805741A"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EL producto eliminado “NO ESTARA ELIMINADO DEFINITICAMENTE”. Se guardará en el registro “eliminado_temporalmente_de_productos” y no será visible en la plataforma Tecsisline para no poder ser manipulada.</w:t>
            </w:r>
          </w:p>
        </w:tc>
      </w:tr>
      <w:tr w:rsidR="002313C9" w:rsidRPr="002313C9" w14:paraId="528F9691" w14:textId="77777777" w:rsidTr="00607919">
        <w:trPr>
          <w:cantSplit/>
          <w:trHeight w:val="259"/>
        </w:trPr>
        <w:tc>
          <w:tcPr>
            <w:tcW w:w="8926" w:type="dxa"/>
            <w:gridSpan w:val="4"/>
          </w:tcPr>
          <w:p w14:paraId="45185C09"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Flujo Normal</w:t>
            </w:r>
          </w:p>
        </w:tc>
      </w:tr>
      <w:tr w:rsidR="002313C9" w:rsidRPr="002313C9" w14:paraId="15557EA0" w14:textId="77777777" w:rsidTr="00607919">
        <w:trPr>
          <w:cantSplit/>
          <w:trHeight w:val="900"/>
        </w:trPr>
        <w:tc>
          <w:tcPr>
            <w:tcW w:w="3964" w:type="dxa"/>
            <w:gridSpan w:val="3"/>
          </w:tcPr>
          <w:p w14:paraId="69901596"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ACCION ACTOR/ES</w:t>
            </w:r>
            <w:r w:rsidRPr="00607919">
              <w:rPr>
                <w:rFonts w:ascii="Arial" w:eastAsia="Arial" w:hAnsi="Arial" w:cs="Arial"/>
                <w:b/>
                <w:sz w:val="20"/>
                <w:szCs w:val="20"/>
                <w:lang w:eastAsia="es-419"/>
              </w:rPr>
              <w:br/>
            </w:r>
          </w:p>
          <w:p w14:paraId="5798FE52"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 xml:space="preserve">El actor selecciona un producto y da </w:t>
            </w:r>
            <w:r w:rsidRPr="00607919">
              <w:rPr>
                <w:rFonts w:ascii="Arial" w:eastAsia="Arial" w:hAnsi="Arial" w:cs="Arial"/>
                <w:b/>
                <w:i/>
                <w:sz w:val="20"/>
                <w:szCs w:val="20"/>
                <w:lang w:eastAsia="es-419"/>
              </w:rPr>
              <w:t>“Clic”</w:t>
            </w:r>
            <w:r w:rsidRPr="00607919">
              <w:rPr>
                <w:rFonts w:ascii="Arial" w:eastAsia="Arial" w:hAnsi="Arial" w:cs="Arial"/>
                <w:b/>
                <w:sz w:val="20"/>
                <w:szCs w:val="20"/>
                <w:lang w:eastAsia="es-419"/>
              </w:rPr>
              <w:t xml:space="preserve"> en el botón “Eliminar producto”.</w:t>
            </w:r>
            <w:r w:rsidRPr="00607919">
              <w:rPr>
                <w:rFonts w:ascii="Arial" w:eastAsia="Arial" w:hAnsi="Arial" w:cs="Arial"/>
                <w:b/>
                <w:sz w:val="20"/>
                <w:szCs w:val="20"/>
                <w:lang w:eastAsia="es-419"/>
              </w:rPr>
              <w:br/>
            </w:r>
          </w:p>
          <w:p w14:paraId="23618009"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El actor escribirá el motivo de eliminación y da</w:t>
            </w:r>
            <w:r w:rsidRPr="00607919">
              <w:rPr>
                <w:rFonts w:ascii="Arial" w:eastAsia="Arial" w:hAnsi="Arial" w:cs="Arial"/>
                <w:b/>
                <w:i/>
                <w:sz w:val="20"/>
                <w:szCs w:val="20"/>
                <w:lang w:eastAsia="es-419"/>
              </w:rPr>
              <w:t xml:space="preserve"> “Clic” </w:t>
            </w:r>
            <w:r w:rsidRPr="00607919">
              <w:rPr>
                <w:rFonts w:ascii="Arial" w:eastAsia="Arial" w:hAnsi="Arial" w:cs="Arial"/>
                <w:b/>
                <w:sz w:val="20"/>
                <w:szCs w:val="20"/>
                <w:lang w:eastAsia="es-419"/>
              </w:rPr>
              <w:t>en el botón “Confirmar”</w:t>
            </w:r>
          </w:p>
          <w:p w14:paraId="6E79907D" w14:textId="77777777" w:rsidR="002313C9" w:rsidRPr="00607919" w:rsidRDefault="002313C9" w:rsidP="00607919">
            <w:pPr>
              <w:spacing w:before="0" w:after="0"/>
              <w:rPr>
                <w:rFonts w:ascii="Arial" w:eastAsia="Arial" w:hAnsi="Arial" w:cs="Arial"/>
                <w:b/>
                <w:sz w:val="20"/>
                <w:szCs w:val="20"/>
                <w:lang w:eastAsia="es-419"/>
              </w:rPr>
            </w:pPr>
          </w:p>
        </w:tc>
        <w:tc>
          <w:tcPr>
            <w:tcW w:w="4962" w:type="dxa"/>
          </w:tcPr>
          <w:p w14:paraId="48A90698"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RESPUESTA DEL SISTEMA.</w:t>
            </w:r>
          </w:p>
          <w:p w14:paraId="176EC060" w14:textId="77777777" w:rsidR="002313C9" w:rsidRPr="00607919" w:rsidRDefault="002313C9" w:rsidP="00607919">
            <w:pPr>
              <w:spacing w:before="0" w:after="0"/>
              <w:rPr>
                <w:rFonts w:ascii="Arial" w:eastAsia="Arial" w:hAnsi="Arial" w:cs="Arial"/>
                <w:b/>
                <w:sz w:val="20"/>
                <w:szCs w:val="20"/>
                <w:lang w:eastAsia="es-419"/>
              </w:rPr>
            </w:pPr>
          </w:p>
          <w:p w14:paraId="0ED6DD79"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El sistema abre una ventana modal con hacer un comentario (Texto-aria) el motivo ser eliminado.</w:t>
            </w:r>
          </w:p>
          <w:p w14:paraId="63FB2014" w14:textId="77777777" w:rsidR="002313C9" w:rsidRPr="00607919" w:rsidRDefault="002313C9" w:rsidP="00607919">
            <w:pPr>
              <w:spacing w:before="0" w:after="0"/>
              <w:rPr>
                <w:rFonts w:ascii="Arial" w:eastAsia="Arial" w:hAnsi="Arial" w:cs="Arial"/>
                <w:b/>
                <w:sz w:val="20"/>
                <w:szCs w:val="20"/>
                <w:lang w:eastAsia="es-419"/>
              </w:rPr>
            </w:pPr>
          </w:p>
          <w:p w14:paraId="340A9727"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El sistema eliminara del registro Productos y se agregara en registro “eliminado_temporalmente_de_productos”.</w:t>
            </w:r>
          </w:p>
        </w:tc>
      </w:tr>
      <w:tr w:rsidR="002313C9" w:rsidRPr="002313C9" w14:paraId="6E6C65B5" w14:textId="77777777" w:rsidTr="00607919">
        <w:trPr>
          <w:cantSplit/>
          <w:trHeight w:val="244"/>
        </w:trPr>
        <w:tc>
          <w:tcPr>
            <w:tcW w:w="3964" w:type="dxa"/>
            <w:gridSpan w:val="3"/>
          </w:tcPr>
          <w:p w14:paraId="0BE7703C"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Postcondición</w:t>
            </w:r>
          </w:p>
        </w:tc>
        <w:tc>
          <w:tcPr>
            <w:tcW w:w="4962" w:type="dxa"/>
          </w:tcPr>
          <w:p w14:paraId="48C95270"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Verificar la eliminación del producto en la base de datos.</w:t>
            </w:r>
          </w:p>
        </w:tc>
      </w:tr>
      <w:tr w:rsidR="002313C9" w:rsidRPr="002313C9" w14:paraId="75FD155F" w14:textId="77777777" w:rsidTr="00607919">
        <w:trPr>
          <w:cantSplit/>
          <w:trHeight w:val="837"/>
        </w:trPr>
        <w:tc>
          <w:tcPr>
            <w:tcW w:w="8926" w:type="dxa"/>
            <w:gridSpan w:val="4"/>
          </w:tcPr>
          <w:p w14:paraId="4F86B47C"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Caminos Alternos</w:t>
            </w:r>
          </w:p>
          <w:p w14:paraId="4E3C2FA8" w14:textId="6443E78E"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El usuario podrá cancelar la eliminación de producto con el botón “Cancelar”</w:t>
            </w:r>
          </w:p>
        </w:tc>
      </w:tr>
      <w:tr w:rsidR="002313C9" w:rsidRPr="002313C9" w14:paraId="3ADF9E79" w14:textId="77777777" w:rsidTr="00607919">
        <w:trPr>
          <w:cantSplit/>
          <w:trHeight w:val="837"/>
        </w:trPr>
        <w:tc>
          <w:tcPr>
            <w:tcW w:w="8926" w:type="dxa"/>
            <w:gridSpan w:val="4"/>
          </w:tcPr>
          <w:p w14:paraId="0929D972"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Excepciones</w:t>
            </w:r>
          </w:p>
          <w:p w14:paraId="2587AEAD"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No se elimina producto</w:t>
            </w:r>
          </w:p>
          <w:p w14:paraId="6144E887"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Permisos denegados al usuario empleado.</w:t>
            </w:r>
          </w:p>
          <w:p w14:paraId="2B998066"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Error 404 se interrumpe la conexión o no hay internet</w:t>
            </w:r>
          </w:p>
        </w:tc>
      </w:tr>
      <w:tr w:rsidR="002313C9" w:rsidRPr="002313C9" w14:paraId="6FF6D61B" w14:textId="77777777" w:rsidTr="00607919">
        <w:trPr>
          <w:cantSplit/>
          <w:trHeight w:val="259"/>
        </w:trPr>
        <w:tc>
          <w:tcPr>
            <w:tcW w:w="3964" w:type="dxa"/>
            <w:gridSpan w:val="3"/>
          </w:tcPr>
          <w:p w14:paraId="2FCF647F"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Frecuencia esperada</w:t>
            </w:r>
          </w:p>
        </w:tc>
        <w:tc>
          <w:tcPr>
            <w:tcW w:w="4962" w:type="dxa"/>
          </w:tcPr>
          <w:p w14:paraId="424F1C20" w14:textId="77777777" w:rsidR="002313C9" w:rsidRPr="00607919" w:rsidRDefault="002313C9" w:rsidP="00607919">
            <w:pPr>
              <w:spacing w:before="0" w:after="0"/>
              <w:rPr>
                <w:rFonts w:ascii="Arial" w:eastAsia="Times New Roman" w:hAnsi="Arial" w:cs="Arial"/>
                <w:sz w:val="20"/>
                <w:szCs w:val="20"/>
                <w:lang w:eastAsia="es-419"/>
              </w:rPr>
            </w:pPr>
            <w:r w:rsidRPr="00607919">
              <w:rPr>
                <w:rFonts w:ascii="Arial" w:eastAsia="Times New Roman" w:hAnsi="Arial" w:cs="Arial"/>
                <w:sz w:val="20"/>
                <w:szCs w:val="20"/>
                <w:lang w:eastAsia="es-419"/>
              </w:rPr>
              <w:t>4 segundos</w:t>
            </w:r>
          </w:p>
        </w:tc>
      </w:tr>
      <w:tr w:rsidR="002313C9" w:rsidRPr="002313C9" w14:paraId="5F34B792" w14:textId="77777777" w:rsidTr="00607919">
        <w:trPr>
          <w:cantSplit/>
          <w:trHeight w:val="244"/>
        </w:trPr>
        <w:tc>
          <w:tcPr>
            <w:tcW w:w="3964" w:type="dxa"/>
            <w:gridSpan w:val="3"/>
          </w:tcPr>
          <w:p w14:paraId="6B80CBE2" w14:textId="77777777" w:rsidR="002313C9" w:rsidRPr="00607919" w:rsidRDefault="002313C9" w:rsidP="00607919">
            <w:pPr>
              <w:spacing w:before="0" w:after="0"/>
              <w:rPr>
                <w:rFonts w:ascii="Arial" w:eastAsia="Arial" w:hAnsi="Arial" w:cs="Arial"/>
                <w:b/>
                <w:sz w:val="20"/>
                <w:szCs w:val="20"/>
                <w:lang w:eastAsia="es-419"/>
              </w:rPr>
            </w:pPr>
            <w:r w:rsidRPr="00607919">
              <w:rPr>
                <w:rFonts w:ascii="Arial" w:eastAsia="Arial" w:hAnsi="Arial" w:cs="Arial"/>
                <w:b/>
                <w:sz w:val="20"/>
                <w:szCs w:val="20"/>
                <w:lang w:eastAsia="es-419"/>
              </w:rPr>
              <w:t>Comentarios</w:t>
            </w:r>
          </w:p>
        </w:tc>
        <w:tc>
          <w:tcPr>
            <w:tcW w:w="4962" w:type="dxa"/>
          </w:tcPr>
          <w:p w14:paraId="471A8387" w14:textId="77777777" w:rsidR="002313C9" w:rsidRPr="00607919" w:rsidRDefault="002313C9" w:rsidP="002005F5">
            <w:pPr>
              <w:keepNext/>
              <w:spacing w:before="0" w:after="0"/>
              <w:rPr>
                <w:rFonts w:ascii="Arial" w:eastAsia="Times New Roman" w:hAnsi="Arial" w:cs="Arial"/>
                <w:sz w:val="20"/>
                <w:szCs w:val="20"/>
                <w:lang w:eastAsia="es-419"/>
              </w:rPr>
            </w:pPr>
          </w:p>
        </w:tc>
      </w:tr>
    </w:tbl>
    <w:p w14:paraId="6AE73750" w14:textId="0A0D90CF" w:rsidR="002C1F9F" w:rsidRDefault="002C1F9F">
      <w:pPr>
        <w:pStyle w:val="Descripcin"/>
      </w:pPr>
      <w:bookmarkStart w:id="63" w:name="_Toc25247101"/>
      <w:r>
        <w:t xml:space="preserve">Tabla CU  </w:t>
      </w:r>
      <w:fldSimple w:instr=" SEQ Tabla_CU_ \* ARABIC ">
        <w:r w:rsidR="00B523B5">
          <w:rPr>
            <w:noProof/>
          </w:rPr>
          <w:t>26</w:t>
        </w:r>
      </w:fldSimple>
      <w:r w:rsidRPr="00E743E0">
        <w:t>: Eliminar producto</w:t>
      </w:r>
    </w:p>
    <w:bookmarkEnd w:id="63"/>
    <w:p w14:paraId="539BE243"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654"/>
        <w:gridCol w:w="4820"/>
      </w:tblGrid>
      <w:tr w:rsidR="002313C9" w:rsidRPr="002313C9" w14:paraId="0345D2A4" w14:textId="77777777" w:rsidTr="00607919">
        <w:trPr>
          <w:cantSplit/>
          <w:trHeight w:val="259"/>
        </w:trPr>
        <w:tc>
          <w:tcPr>
            <w:tcW w:w="3310" w:type="dxa"/>
            <w:gridSpan w:val="2"/>
          </w:tcPr>
          <w:p w14:paraId="1E4406A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474" w:type="dxa"/>
            <w:gridSpan w:val="2"/>
          </w:tcPr>
          <w:p w14:paraId="32BFCDC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CU027</w:t>
            </w:r>
          </w:p>
        </w:tc>
      </w:tr>
      <w:tr w:rsidR="002313C9" w:rsidRPr="002313C9" w14:paraId="375FAD06" w14:textId="77777777" w:rsidTr="00607919">
        <w:trPr>
          <w:cantSplit/>
          <w:trHeight w:val="244"/>
        </w:trPr>
        <w:tc>
          <w:tcPr>
            <w:tcW w:w="3310" w:type="dxa"/>
            <w:gridSpan w:val="2"/>
          </w:tcPr>
          <w:p w14:paraId="28AE896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474" w:type="dxa"/>
            <w:gridSpan w:val="2"/>
          </w:tcPr>
          <w:p w14:paraId="4ADA64F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Contactar Servicios</w:t>
            </w:r>
          </w:p>
        </w:tc>
      </w:tr>
      <w:tr w:rsidR="002313C9" w:rsidRPr="002313C9" w14:paraId="7AC80CC1" w14:textId="77777777" w:rsidTr="00607919">
        <w:trPr>
          <w:cantSplit/>
          <w:trHeight w:val="290"/>
        </w:trPr>
        <w:tc>
          <w:tcPr>
            <w:tcW w:w="3310" w:type="dxa"/>
            <w:gridSpan w:val="2"/>
            <w:tcBorders>
              <w:left w:val="single" w:sz="4" w:space="0" w:color="000000"/>
              <w:bottom w:val="single" w:sz="4" w:space="0" w:color="000000"/>
              <w:right w:val="single" w:sz="4" w:space="0" w:color="000000"/>
            </w:tcBorders>
          </w:tcPr>
          <w:p w14:paraId="6C7D847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474" w:type="dxa"/>
            <w:gridSpan w:val="2"/>
            <w:tcBorders>
              <w:left w:val="single" w:sz="4" w:space="0" w:color="000000"/>
              <w:bottom w:val="single" w:sz="4" w:space="0" w:color="000000"/>
            </w:tcBorders>
          </w:tcPr>
          <w:p w14:paraId="265089ED" w14:textId="4B6F9D2F" w:rsidR="002313C9" w:rsidRPr="002313C9" w:rsidRDefault="00837DE4"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2313C9" w:rsidRPr="002313C9" w14:paraId="52FA6E02" w14:textId="77777777" w:rsidTr="00607919">
        <w:trPr>
          <w:cantSplit/>
          <w:trHeight w:val="213"/>
        </w:trPr>
        <w:tc>
          <w:tcPr>
            <w:tcW w:w="3310" w:type="dxa"/>
            <w:gridSpan w:val="2"/>
            <w:tcBorders>
              <w:top w:val="single" w:sz="4" w:space="0" w:color="000000"/>
              <w:left w:val="single" w:sz="4" w:space="0" w:color="000000"/>
              <w:right w:val="single" w:sz="4" w:space="0" w:color="000000"/>
            </w:tcBorders>
          </w:tcPr>
          <w:p w14:paraId="679E492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474" w:type="dxa"/>
            <w:gridSpan w:val="2"/>
            <w:tcBorders>
              <w:top w:val="single" w:sz="4" w:space="0" w:color="000000"/>
              <w:left w:val="single" w:sz="4" w:space="0" w:color="000000"/>
            </w:tcBorders>
          </w:tcPr>
          <w:p w14:paraId="3E68BBD3" w14:textId="2A73B42E"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69B4F2B3" w14:textId="77777777" w:rsidTr="00607919">
        <w:trPr>
          <w:cantSplit/>
          <w:trHeight w:val="259"/>
        </w:trPr>
        <w:tc>
          <w:tcPr>
            <w:tcW w:w="3310" w:type="dxa"/>
            <w:gridSpan w:val="2"/>
          </w:tcPr>
          <w:p w14:paraId="6C5B333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474" w:type="dxa"/>
            <w:gridSpan w:val="2"/>
          </w:tcPr>
          <w:p w14:paraId="01C7D14C"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3E534949" w14:textId="77777777" w:rsidTr="00607919">
        <w:trPr>
          <w:cantSplit/>
          <w:trHeight w:val="244"/>
        </w:trPr>
        <w:tc>
          <w:tcPr>
            <w:tcW w:w="3310" w:type="dxa"/>
            <w:gridSpan w:val="2"/>
          </w:tcPr>
          <w:p w14:paraId="5DCFAFA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474" w:type="dxa"/>
            <w:gridSpan w:val="2"/>
          </w:tcPr>
          <w:p w14:paraId="0393208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15470D8" w14:textId="77777777" w:rsidTr="00607919">
        <w:trPr>
          <w:cantSplit/>
          <w:trHeight w:val="259"/>
        </w:trPr>
        <w:tc>
          <w:tcPr>
            <w:tcW w:w="3310" w:type="dxa"/>
            <w:gridSpan w:val="2"/>
          </w:tcPr>
          <w:p w14:paraId="1C2F4D7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474" w:type="dxa"/>
            <w:gridSpan w:val="2"/>
          </w:tcPr>
          <w:p w14:paraId="5DBC715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Empleado; sistema</w:t>
            </w:r>
          </w:p>
        </w:tc>
      </w:tr>
      <w:tr w:rsidR="002313C9" w:rsidRPr="002313C9" w14:paraId="6DFB7483" w14:textId="77777777" w:rsidTr="00607919">
        <w:trPr>
          <w:cantSplit/>
          <w:trHeight w:val="244"/>
        </w:trPr>
        <w:tc>
          <w:tcPr>
            <w:tcW w:w="3310" w:type="dxa"/>
            <w:gridSpan w:val="2"/>
          </w:tcPr>
          <w:p w14:paraId="3F79D35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474" w:type="dxa"/>
            <w:gridSpan w:val="2"/>
          </w:tcPr>
          <w:p w14:paraId="3FAD149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Interacción (uniformidad)</w:t>
            </w:r>
          </w:p>
        </w:tc>
      </w:tr>
      <w:tr w:rsidR="002313C9" w:rsidRPr="002313C9" w14:paraId="71D3BCB6" w14:textId="77777777" w:rsidTr="00607919">
        <w:trPr>
          <w:cantSplit/>
          <w:trHeight w:val="259"/>
        </w:trPr>
        <w:tc>
          <w:tcPr>
            <w:tcW w:w="3310" w:type="dxa"/>
            <w:gridSpan w:val="2"/>
          </w:tcPr>
          <w:p w14:paraId="62B1C45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474" w:type="dxa"/>
            <w:gridSpan w:val="2"/>
          </w:tcPr>
          <w:p w14:paraId="58C730E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empleado estará comunicado con el Cliente a través de chat, brindar apoyo con la información de mantenimiento correctivo, agendar una cita para él servicio.</w:t>
            </w:r>
          </w:p>
          <w:p w14:paraId="6CAADC56"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1677F09E" w14:textId="77777777" w:rsidTr="00607919">
        <w:trPr>
          <w:cantSplit/>
          <w:trHeight w:val="259"/>
        </w:trPr>
        <w:tc>
          <w:tcPr>
            <w:tcW w:w="1634" w:type="dxa"/>
            <w:vMerge w:val="restart"/>
          </w:tcPr>
          <w:p w14:paraId="62FB7A7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64970EA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474" w:type="dxa"/>
            <w:gridSpan w:val="2"/>
            <w:shd w:val="clear" w:color="auto" w:fill="auto"/>
          </w:tcPr>
          <w:p w14:paraId="121A4FE6"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CU015; CU027; CU028; CU029;</w:t>
            </w:r>
          </w:p>
        </w:tc>
      </w:tr>
      <w:tr w:rsidR="002313C9" w:rsidRPr="002313C9" w14:paraId="23566EBE" w14:textId="77777777" w:rsidTr="00607919">
        <w:trPr>
          <w:cantSplit/>
          <w:trHeight w:val="259"/>
        </w:trPr>
        <w:tc>
          <w:tcPr>
            <w:tcW w:w="1634" w:type="dxa"/>
            <w:vMerge/>
          </w:tcPr>
          <w:p w14:paraId="12568A82" w14:textId="77777777" w:rsidR="002313C9" w:rsidRPr="002313C9" w:rsidRDefault="002313C9" w:rsidP="00607919">
            <w:pPr>
              <w:spacing w:before="0" w:after="0"/>
              <w:rPr>
                <w:rFonts w:ascii="Arial" w:eastAsia="Arial" w:hAnsi="Arial" w:cs="Arial"/>
                <w:b/>
                <w:sz w:val="22"/>
                <w:szCs w:val="22"/>
                <w:lang w:val="es-MX" w:eastAsia="es-419"/>
              </w:rPr>
            </w:pPr>
          </w:p>
        </w:tc>
        <w:tc>
          <w:tcPr>
            <w:tcW w:w="1676" w:type="dxa"/>
          </w:tcPr>
          <w:p w14:paraId="1D0C5E0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474" w:type="dxa"/>
            <w:gridSpan w:val="2"/>
            <w:shd w:val="clear" w:color="auto" w:fill="auto"/>
          </w:tcPr>
          <w:p w14:paraId="7E80840A"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RF07; RF8; RF09</w:t>
            </w:r>
          </w:p>
        </w:tc>
      </w:tr>
      <w:tr w:rsidR="002313C9" w:rsidRPr="002313C9" w14:paraId="20BFCAE2" w14:textId="77777777" w:rsidTr="00607919">
        <w:trPr>
          <w:cantSplit/>
          <w:trHeight w:val="244"/>
        </w:trPr>
        <w:tc>
          <w:tcPr>
            <w:tcW w:w="3310" w:type="dxa"/>
            <w:gridSpan w:val="2"/>
          </w:tcPr>
          <w:p w14:paraId="45E3334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474" w:type="dxa"/>
            <w:gridSpan w:val="2"/>
          </w:tcPr>
          <w:p w14:paraId="38333D3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Al usuario cliente se notificará el perfil que tiene una cita de Servicio</w:t>
            </w:r>
          </w:p>
        </w:tc>
      </w:tr>
      <w:tr w:rsidR="002313C9" w:rsidRPr="002313C9" w14:paraId="6E616BDA" w14:textId="77777777" w:rsidTr="00607919">
        <w:trPr>
          <w:cantSplit/>
          <w:trHeight w:val="259"/>
        </w:trPr>
        <w:tc>
          <w:tcPr>
            <w:tcW w:w="8784" w:type="dxa"/>
            <w:gridSpan w:val="4"/>
          </w:tcPr>
          <w:p w14:paraId="78D7158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672EA68" w14:textId="77777777" w:rsidTr="00607919">
        <w:trPr>
          <w:cantSplit/>
          <w:trHeight w:val="900"/>
        </w:trPr>
        <w:tc>
          <w:tcPr>
            <w:tcW w:w="3964" w:type="dxa"/>
            <w:gridSpan w:val="3"/>
          </w:tcPr>
          <w:p w14:paraId="2A7370A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9B4694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Ingresa al chat en la página web “Servicios” en el submenú de productos de la barra menú </w:t>
            </w:r>
            <w:r w:rsidRPr="002313C9">
              <w:rPr>
                <w:rFonts w:ascii="Arial" w:eastAsia="Arial" w:hAnsi="Arial" w:cs="Arial"/>
                <w:b/>
                <w:sz w:val="22"/>
                <w:szCs w:val="22"/>
                <w:lang w:eastAsia="es-419"/>
              </w:rPr>
              <w:br/>
            </w:r>
          </w:p>
          <w:p w14:paraId="09381A7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pedirá una cita por servicio de probar rendimiento y asesoría de mejora</w:t>
            </w:r>
          </w:p>
          <w:p w14:paraId="485B43BB"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70423F3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880ECFD" w14:textId="77777777" w:rsidR="002313C9" w:rsidRPr="002313C9" w:rsidRDefault="002313C9" w:rsidP="00607919">
            <w:pPr>
              <w:spacing w:before="0" w:after="0"/>
              <w:rPr>
                <w:rFonts w:ascii="Arial" w:eastAsia="Arial" w:hAnsi="Arial" w:cs="Arial"/>
                <w:b/>
                <w:sz w:val="22"/>
                <w:szCs w:val="22"/>
                <w:lang w:eastAsia="es-419"/>
              </w:rPr>
            </w:pPr>
          </w:p>
          <w:p w14:paraId="45107A0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abre chat y un usuario empleado se comunica.</w:t>
            </w:r>
          </w:p>
          <w:p w14:paraId="24274441" w14:textId="77777777" w:rsidR="002313C9" w:rsidRPr="002313C9" w:rsidRDefault="002313C9" w:rsidP="00607919">
            <w:pPr>
              <w:spacing w:before="0" w:after="0"/>
              <w:rPr>
                <w:rFonts w:ascii="Arial" w:eastAsia="Arial" w:hAnsi="Arial" w:cs="Arial"/>
                <w:b/>
                <w:sz w:val="22"/>
                <w:szCs w:val="22"/>
                <w:lang w:eastAsia="es-419"/>
              </w:rPr>
            </w:pPr>
          </w:p>
          <w:p w14:paraId="11722AF0" w14:textId="77777777" w:rsidR="002313C9" w:rsidRPr="002313C9" w:rsidRDefault="002313C9" w:rsidP="00607919">
            <w:pPr>
              <w:spacing w:before="0" w:after="0"/>
              <w:rPr>
                <w:rFonts w:ascii="Arial" w:eastAsia="Arial" w:hAnsi="Arial" w:cs="Arial"/>
                <w:b/>
                <w:sz w:val="24"/>
                <w:szCs w:val="22"/>
                <w:lang w:eastAsia="es-419"/>
              </w:rPr>
            </w:pPr>
            <w:r w:rsidRPr="002313C9">
              <w:rPr>
                <w:rFonts w:ascii="Arial" w:eastAsia="Arial" w:hAnsi="Arial" w:cs="Arial"/>
                <w:b/>
                <w:sz w:val="22"/>
                <w:szCs w:val="22"/>
                <w:lang w:eastAsia="es-419"/>
              </w:rPr>
              <w:t>El usuario empleado confirma una cita y el sistema notifica al usuario cliente.</w:t>
            </w:r>
          </w:p>
          <w:p w14:paraId="63E5EAF0"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730F9200" w14:textId="77777777" w:rsidTr="00607919">
        <w:trPr>
          <w:cantSplit/>
          <w:trHeight w:val="244"/>
        </w:trPr>
        <w:tc>
          <w:tcPr>
            <w:tcW w:w="3964" w:type="dxa"/>
            <w:gridSpan w:val="3"/>
          </w:tcPr>
          <w:p w14:paraId="01975CD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26D27642"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045A1046" w14:textId="77777777" w:rsidTr="00607919">
        <w:trPr>
          <w:cantSplit/>
          <w:trHeight w:val="837"/>
        </w:trPr>
        <w:tc>
          <w:tcPr>
            <w:tcW w:w="8784" w:type="dxa"/>
            <w:gridSpan w:val="4"/>
          </w:tcPr>
          <w:p w14:paraId="3760EF0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CBF3D8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empleado un formulario para agendar una cita con el cliente y con dos botones “Crear cita” y “Cancelar”.</w:t>
            </w:r>
          </w:p>
          <w:p w14:paraId="6FA95224"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cliente en su perfil podrá dar “Clic” en el Botón “Cancelar cita”.</w:t>
            </w:r>
          </w:p>
          <w:p w14:paraId="4DC11BF3"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26F042B" w14:textId="77777777" w:rsidTr="00607919">
        <w:trPr>
          <w:cantSplit/>
          <w:trHeight w:val="837"/>
        </w:trPr>
        <w:tc>
          <w:tcPr>
            <w:tcW w:w="8784" w:type="dxa"/>
            <w:gridSpan w:val="4"/>
          </w:tcPr>
          <w:p w14:paraId="0E2EFC7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B98FD95"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No conecta a la página web.</w:t>
            </w:r>
          </w:p>
          <w:p w14:paraId="7745237A"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Interrumpido la conexión o no hay internet.</w:t>
            </w:r>
          </w:p>
        </w:tc>
      </w:tr>
      <w:tr w:rsidR="002313C9" w:rsidRPr="002313C9" w14:paraId="282CBFAE" w14:textId="77777777" w:rsidTr="00607919">
        <w:trPr>
          <w:cantSplit/>
          <w:trHeight w:val="259"/>
        </w:trPr>
        <w:tc>
          <w:tcPr>
            <w:tcW w:w="3964" w:type="dxa"/>
            <w:gridSpan w:val="3"/>
          </w:tcPr>
          <w:p w14:paraId="67FFC1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59ABA02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 según a 1 minuto</w:t>
            </w:r>
          </w:p>
        </w:tc>
      </w:tr>
      <w:tr w:rsidR="002313C9" w:rsidRPr="002313C9" w14:paraId="6851A8D0" w14:textId="77777777" w:rsidTr="00607919">
        <w:trPr>
          <w:cantSplit/>
          <w:trHeight w:val="244"/>
        </w:trPr>
        <w:tc>
          <w:tcPr>
            <w:tcW w:w="3964" w:type="dxa"/>
            <w:gridSpan w:val="3"/>
          </w:tcPr>
          <w:p w14:paraId="57C24E2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543DF7A0"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164A3338" w14:textId="23B87858" w:rsidR="0059030E" w:rsidRDefault="0059030E">
      <w:pPr>
        <w:pStyle w:val="Descripcin"/>
      </w:pPr>
      <w:bookmarkStart w:id="64" w:name="_Toc25247102"/>
      <w:r>
        <w:t xml:space="preserve">Tabla CU  </w:t>
      </w:r>
      <w:fldSimple w:instr=" SEQ Tabla_CU_ \* ARABIC ">
        <w:r w:rsidR="00B523B5">
          <w:rPr>
            <w:noProof/>
          </w:rPr>
          <w:t>27</w:t>
        </w:r>
      </w:fldSimple>
      <w:r w:rsidRPr="00A6435A">
        <w:t>: Contactar Servicios</w:t>
      </w:r>
      <w:bookmarkStart w:id="65" w:name="_GoBack"/>
      <w:bookmarkEnd w:id="65"/>
    </w:p>
    <w:bookmarkEnd w:id="64"/>
    <w:p w14:paraId="0E97DC17"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654"/>
        <w:gridCol w:w="4820"/>
      </w:tblGrid>
      <w:tr w:rsidR="002313C9" w:rsidRPr="002313C9" w14:paraId="4A8CDE65" w14:textId="77777777" w:rsidTr="00607919">
        <w:trPr>
          <w:cantSplit/>
          <w:trHeight w:val="259"/>
        </w:trPr>
        <w:tc>
          <w:tcPr>
            <w:tcW w:w="3310" w:type="dxa"/>
            <w:gridSpan w:val="2"/>
          </w:tcPr>
          <w:p w14:paraId="72E3146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474" w:type="dxa"/>
            <w:gridSpan w:val="2"/>
            <w:vAlign w:val="center"/>
          </w:tcPr>
          <w:p w14:paraId="0C91A5A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CU028</w:t>
            </w:r>
          </w:p>
        </w:tc>
      </w:tr>
      <w:tr w:rsidR="002313C9" w:rsidRPr="002313C9" w14:paraId="4C06C604" w14:textId="77777777" w:rsidTr="00607919">
        <w:trPr>
          <w:cantSplit/>
          <w:trHeight w:val="244"/>
        </w:trPr>
        <w:tc>
          <w:tcPr>
            <w:tcW w:w="3310" w:type="dxa"/>
            <w:gridSpan w:val="2"/>
          </w:tcPr>
          <w:p w14:paraId="193CA3A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474" w:type="dxa"/>
            <w:gridSpan w:val="2"/>
            <w:vAlign w:val="center"/>
          </w:tcPr>
          <w:p w14:paraId="465F2B2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Contactar el chat</w:t>
            </w:r>
          </w:p>
        </w:tc>
      </w:tr>
      <w:tr w:rsidR="002313C9" w:rsidRPr="002313C9" w14:paraId="00483883" w14:textId="77777777" w:rsidTr="00607919">
        <w:trPr>
          <w:cantSplit/>
          <w:trHeight w:val="290"/>
        </w:trPr>
        <w:tc>
          <w:tcPr>
            <w:tcW w:w="3310" w:type="dxa"/>
            <w:gridSpan w:val="2"/>
            <w:tcBorders>
              <w:left w:val="single" w:sz="4" w:space="0" w:color="000000"/>
              <w:bottom w:val="single" w:sz="4" w:space="0" w:color="000000"/>
              <w:right w:val="single" w:sz="4" w:space="0" w:color="000000"/>
            </w:tcBorders>
          </w:tcPr>
          <w:p w14:paraId="3AE75B4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474" w:type="dxa"/>
            <w:gridSpan w:val="2"/>
            <w:tcBorders>
              <w:left w:val="single" w:sz="4" w:space="0" w:color="000000"/>
              <w:bottom w:val="single" w:sz="4" w:space="0" w:color="000000"/>
            </w:tcBorders>
            <w:vAlign w:val="center"/>
          </w:tcPr>
          <w:p w14:paraId="58A65643" w14:textId="33D41943" w:rsidR="002313C9" w:rsidRPr="002313C9" w:rsidRDefault="00837DE4" w:rsidP="00607919">
            <w:pPr>
              <w:spacing w:before="0" w:after="0"/>
              <w:rPr>
                <w:rFonts w:ascii="Arial" w:eastAsia="Times New Roman" w:hAnsi="Arial" w:cs="Arial"/>
                <w:sz w:val="24"/>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2313C9" w:rsidRPr="002313C9" w14:paraId="5D094162" w14:textId="77777777" w:rsidTr="00607919">
        <w:trPr>
          <w:cantSplit/>
          <w:trHeight w:val="213"/>
        </w:trPr>
        <w:tc>
          <w:tcPr>
            <w:tcW w:w="3310" w:type="dxa"/>
            <w:gridSpan w:val="2"/>
            <w:tcBorders>
              <w:top w:val="single" w:sz="4" w:space="0" w:color="000000"/>
              <w:left w:val="single" w:sz="4" w:space="0" w:color="000000"/>
              <w:right w:val="single" w:sz="4" w:space="0" w:color="000000"/>
            </w:tcBorders>
          </w:tcPr>
          <w:p w14:paraId="6DACA9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474" w:type="dxa"/>
            <w:gridSpan w:val="2"/>
            <w:tcBorders>
              <w:top w:val="single" w:sz="4" w:space="0" w:color="000000"/>
              <w:left w:val="single" w:sz="4" w:space="0" w:color="000000"/>
            </w:tcBorders>
            <w:vAlign w:val="center"/>
          </w:tcPr>
          <w:p w14:paraId="13FC9C6A" w14:textId="42FD7C24" w:rsidR="002313C9" w:rsidRPr="002313C9" w:rsidRDefault="00C927AF" w:rsidP="00607919">
            <w:pPr>
              <w:spacing w:before="0" w:after="0"/>
              <w:rPr>
                <w:rFonts w:ascii="Arial" w:eastAsia="Times New Roman" w:hAnsi="Arial" w:cs="Arial"/>
                <w:sz w:val="24"/>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7B39E3E6" w14:textId="77777777" w:rsidTr="00607919">
        <w:trPr>
          <w:cantSplit/>
          <w:trHeight w:val="259"/>
        </w:trPr>
        <w:tc>
          <w:tcPr>
            <w:tcW w:w="3310" w:type="dxa"/>
            <w:gridSpan w:val="2"/>
          </w:tcPr>
          <w:p w14:paraId="471E334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474" w:type="dxa"/>
            <w:gridSpan w:val="2"/>
            <w:vAlign w:val="center"/>
          </w:tcPr>
          <w:p w14:paraId="6CA1189B"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06A01892" w14:textId="77777777" w:rsidTr="00607919">
        <w:trPr>
          <w:cantSplit/>
          <w:trHeight w:val="244"/>
        </w:trPr>
        <w:tc>
          <w:tcPr>
            <w:tcW w:w="3310" w:type="dxa"/>
            <w:gridSpan w:val="2"/>
          </w:tcPr>
          <w:p w14:paraId="76E8D67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474" w:type="dxa"/>
            <w:gridSpan w:val="2"/>
            <w:vAlign w:val="center"/>
          </w:tcPr>
          <w:p w14:paraId="5D79042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74B3F07D" w14:textId="77777777" w:rsidTr="00607919">
        <w:trPr>
          <w:cantSplit/>
          <w:trHeight w:val="259"/>
        </w:trPr>
        <w:tc>
          <w:tcPr>
            <w:tcW w:w="3310" w:type="dxa"/>
            <w:gridSpan w:val="2"/>
          </w:tcPr>
          <w:p w14:paraId="46DB3D7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474" w:type="dxa"/>
            <w:gridSpan w:val="2"/>
            <w:vAlign w:val="center"/>
          </w:tcPr>
          <w:p w14:paraId="63D16F9E"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 Sistema</w:t>
            </w:r>
          </w:p>
        </w:tc>
      </w:tr>
      <w:tr w:rsidR="002313C9" w:rsidRPr="002313C9" w14:paraId="300312E3" w14:textId="77777777" w:rsidTr="00607919">
        <w:trPr>
          <w:cantSplit/>
          <w:trHeight w:val="244"/>
        </w:trPr>
        <w:tc>
          <w:tcPr>
            <w:tcW w:w="3310" w:type="dxa"/>
            <w:gridSpan w:val="2"/>
          </w:tcPr>
          <w:p w14:paraId="361DE16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474" w:type="dxa"/>
            <w:gridSpan w:val="2"/>
            <w:vAlign w:val="center"/>
          </w:tcPr>
          <w:p w14:paraId="335DC95F"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(Familiaridad de usuario)</w:t>
            </w:r>
          </w:p>
        </w:tc>
      </w:tr>
      <w:tr w:rsidR="002313C9" w:rsidRPr="002313C9" w14:paraId="2E1FD3F1" w14:textId="77777777" w:rsidTr="00607919">
        <w:trPr>
          <w:cantSplit/>
          <w:trHeight w:val="259"/>
        </w:trPr>
        <w:tc>
          <w:tcPr>
            <w:tcW w:w="3310" w:type="dxa"/>
            <w:gridSpan w:val="2"/>
          </w:tcPr>
          <w:p w14:paraId="00F84BF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474" w:type="dxa"/>
            <w:gridSpan w:val="2"/>
            <w:vAlign w:val="center"/>
          </w:tcPr>
          <w:p w14:paraId="5087BAE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chat ser un medio de comunicación entre los usuarios empleado a cliente, a través de este podrá el usuario cliente información de los tipos de servicios que se ofrecerá y le respondedora un usuario empleado.</w:t>
            </w:r>
          </w:p>
          <w:p w14:paraId="0219AD73"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1AED2CC4" w14:textId="77777777" w:rsidTr="00607919">
        <w:trPr>
          <w:cantSplit/>
          <w:trHeight w:val="259"/>
        </w:trPr>
        <w:tc>
          <w:tcPr>
            <w:tcW w:w="1634" w:type="dxa"/>
            <w:vMerge w:val="restart"/>
          </w:tcPr>
          <w:p w14:paraId="1612A31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640862D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474" w:type="dxa"/>
            <w:gridSpan w:val="2"/>
            <w:shd w:val="clear" w:color="auto" w:fill="auto"/>
            <w:vAlign w:val="center"/>
          </w:tcPr>
          <w:p w14:paraId="30C544CD"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CU027; CU028</w:t>
            </w:r>
          </w:p>
        </w:tc>
      </w:tr>
      <w:tr w:rsidR="002313C9" w:rsidRPr="002313C9" w14:paraId="3116052F" w14:textId="77777777" w:rsidTr="00607919">
        <w:trPr>
          <w:cantSplit/>
          <w:trHeight w:val="259"/>
        </w:trPr>
        <w:tc>
          <w:tcPr>
            <w:tcW w:w="1634" w:type="dxa"/>
            <w:vMerge/>
          </w:tcPr>
          <w:p w14:paraId="17DB08D6" w14:textId="77777777" w:rsidR="002313C9" w:rsidRPr="002313C9" w:rsidRDefault="002313C9" w:rsidP="00607919">
            <w:pPr>
              <w:spacing w:before="0" w:after="0"/>
              <w:rPr>
                <w:rFonts w:ascii="Arial" w:eastAsia="Arial" w:hAnsi="Arial" w:cs="Arial"/>
                <w:b/>
                <w:sz w:val="22"/>
                <w:szCs w:val="22"/>
                <w:lang w:val="es-MX" w:eastAsia="es-419"/>
              </w:rPr>
            </w:pPr>
          </w:p>
        </w:tc>
        <w:tc>
          <w:tcPr>
            <w:tcW w:w="1676" w:type="dxa"/>
          </w:tcPr>
          <w:p w14:paraId="48EEC4F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474" w:type="dxa"/>
            <w:gridSpan w:val="2"/>
            <w:shd w:val="clear" w:color="auto" w:fill="auto"/>
            <w:vAlign w:val="center"/>
          </w:tcPr>
          <w:p w14:paraId="0B074606"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RF07; RF08; RF09</w:t>
            </w:r>
          </w:p>
        </w:tc>
      </w:tr>
      <w:tr w:rsidR="002313C9" w:rsidRPr="002313C9" w14:paraId="3EA963C1" w14:textId="77777777" w:rsidTr="00607919">
        <w:trPr>
          <w:cantSplit/>
          <w:trHeight w:val="244"/>
        </w:trPr>
        <w:tc>
          <w:tcPr>
            <w:tcW w:w="3310" w:type="dxa"/>
            <w:gridSpan w:val="2"/>
          </w:tcPr>
          <w:p w14:paraId="34D1ADF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474" w:type="dxa"/>
            <w:gridSpan w:val="2"/>
            <w:vAlign w:val="center"/>
          </w:tcPr>
          <w:p w14:paraId="6B0BF163" w14:textId="77777777" w:rsidR="002313C9" w:rsidRPr="002313C9" w:rsidRDefault="002313C9" w:rsidP="00607919">
            <w:pPr>
              <w:spacing w:before="0" w:after="0"/>
              <w:rPr>
                <w:rFonts w:ascii="Arial" w:eastAsia="Times New Roman" w:hAnsi="Arial" w:cs="Arial"/>
                <w:sz w:val="22"/>
                <w:szCs w:val="24"/>
                <w:lang w:eastAsia="es-419"/>
              </w:rPr>
            </w:pPr>
          </w:p>
          <w:p w14:paraId="44384B31"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4813EC72" w14:textId="77777777" w:rsidTr="00607919">
        <w:trPr>
          <w:cantSplit/>
          <w:trHeight w:val="259"/>
        </w:trPr>
        <w:tc>
          <w:tcPr>
            <w:tcW w:w="8784" w:type="dxa"/>
            <w:gridSpan w:val="4"/>
            <w:vAlign w:val="center"/>
          </w:tcPr>
          <w:p w14:paraId="0364AB7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30D275CA" w14:textId="77777777" w:rsidTr="00607919">
        <w:trPr>
          <w:cantSplit/>
          <w:trHeight w:val="900"/>
        </w:trPr>
        <w:tc>
          <w:tcPr>
            <w:tcW w:w="3964" w:type="dxa"/>
            <w:gridSpan w:val="3"/>
            <w:vAlign w:val="center"/>
          </w:tcPr>
          <w:p w14:paraId="3F62ABE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76A8D1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selecciona chat </w:t>
            </w:r>
            <w:r w:rsidRPr="002313C9">
              <w:rPr>
                <w:rFonts w:ascii="Arial" w:eastAsia="Arial" w:hAnsi="Arial" w:cs="Arial"/>
                <w:b/>
                <w:sz w:val="22"/>
                <w:szCs w:val="22"/>
                <w:lang w:eastAsia="es-419"/>
              </w:rPr>
              <w:br/>
            </w:r>
          </w:p>
          <w:p w14:paraId="5DB4B8E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inserta mensaje.</w:t>
            </w:r>
          </w:p>
          <w:p w14:paraId="79272DB1" w14:textId="77777777" w:rsidR="002313C9" w:rsidRPr="002313C9" w:rsidRDefault="002313C9" w:rsidP="00607919">
            <w:pPr>
              <w:spacing w:before="0" w:after="0"/>
              <w:rPr>
                <w:rFonts w:ascii="Arial" w:eastAsia="Arial" w:hAnsi="Arial" w:cs="Arial"/>
                <w:b/>
                <w:sz w:val="22"/>
                <w:szCs w:val="22"/>
                <w:lang w:eastAsia="es-419"/>
              </w:rPr>
            </w:pPr>
          </w:p>
        </w:tc>
        <w:tc>
          <w:tcPr>
            <w:tcW w:w="4820" w:type="dxa"/>
            <w:vAlign w:val="center"/>
          </w:tcPr>
          <w:p w14:paraId="6F10D81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43E9656" w14:textId="77777777" w:rsidR="002313C9" w:rsidRPr="002313C9" w:rsidRDefault="002313C9" w:rsidP="00607919">
            <w:pPr>
              <w:spacing w:before="0" w:after="0"/>
              <w:rPr>
                <w:rFonts w:ascii="Arial" w:eastAsia="Arial" w:hAnsi="Arial" w:cs="Arial"/>
                <w:b/>
                <w:sz w:val="22"/>
                <w:szCs w:val="22"/>
                <w:lang w:eastAsia="es-419"/>
              </w:rPr>
            </w:pPr>
          </w:p>
          <w:p w14:paraId="201A530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abre una ventana en la parte derecha inferior</w:t>
            </w:r>
          </w:p>
          <w:p w14:paraId="2CF13CFE" w14:textId="77777777" w:rsidR="002313C9" w:rsidRPr="002313C9" w:rsidRDefault="002313C9" w:rsidP="00607919">
            <w:pPr>
              <w:spacing w:before="0" w:after="0"/>
              <w:rPr>
                <w:rFonts w:ascii="Arial" w:eastAsia="Arial" w:hAnsi="Arial" w:cs="Arial"/>
                <w:b/>
                <w:sz w:val="22"/>
                <w:szCs w:val="22"/>
                <w:lang w:eastAsia="es-419"/>
              </w:rPr>
            </w:pPr>
          </w:p>
          <w:p w14:paraId="3DBDAE3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recibe mensaje y enviara al usuario empleado</w:t>
            </w:r>
          </w:p>
        </w:tc>
      </w:tr>
      <w:tr w:rsidR="002313C9" w:rsidRPr="002313C9" w14:paraId="4A7F68AD" w14:textId="77777777" w:rsidTr="00607919">
        <w:trPr>
          <w:cantSplit/>
          <w:trHeight w:val="244"/>
        </w:trPr>
        <w:tc>
          <w:tcPr>
            <w:tcW w:w="3964" w:type="dxa"/>
            <w:gridSpan w:val="3"/>
            <w:vAlign w:val="center"/>
          </w:tcPr>
          <w:p w14:paraId="14FD842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vAlign w:val="center"/>
          </w:tcPr>
          <w:p w14:paraId="5CC28CE0" w14:textId="77777777" w:rsidR="002313C9" w:rsidRPr="002313C9" w:rsidRDefault="002313C9" w:rsidP="00607919">
            <w:pPr>
              <w:spacing w:before="0" w:after="0"/>
              <w:rPr>
                <w:rFonts w:ascii="Arial" w:eastAsia="Times New Roman" w:hAnsi="Arial" w:cs="Arial"/>
                <w:sz w:val="22"/>
                <w:szCs w:val="24"/>
                <w:lang w:eastAsia="es-419"/>
              </w:rPr>
            </w:pPr>
          </w:p>
          <w:p w14:paraId="2EA351A1"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20B99AEC" w14:textId="77777777" w:rsidTr="00607919">
        <w:trPr>
          <w:cantSplit/>
          <w:trHeight w:val="837"/>
        </w:trPr>
        <w:tc>
          <w:tcPr>
            <w:tcW w:w="8784" w:type="dxa"/>
            <w:gridSpan w:val="4"/>
            <w:vAlign w:val="center"/>
          </w:tcPr>
          <w:p w14:paraId="14DF90D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5FC523DB" w14:textId="77777777" w:rsidR="002313C9" w:rsidRPr="002313C9" w:rsidRDefault="002313C9" w:rsidP="00607919">
            <w:pPr>
              <w:spacing w:before="0" w:after="0"/>
              <w:rPr>
                <w:rFonts w:ascii="Arial" w:eastAsia="Times New Roman" w:hAnsi="Arial" w:cs="Arial"/>
                <w:sz w:val="24"/>
                <w:szCs w:val="24"/>
                <w:lang w:eastAsia="es-419"/>
              </w:rPr>
            </w:pPr>
          </w:p>
          <w:p w14:paraId="28FD83E4"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2C60BBEA" w14:textId="77777777" w:rsidTr="00607919">
        <w:trPr>
          <w:cantSplit/>
          <w:trHeight w:val="837"/>
        </w:trPr>
        <w:tc>
          <w:tcPr>
            <w:tcW w:w="8784" w:type="dxa"/>
            <w:gridSpan w:val="4"/>
            <w:vAlign w:val="center"/>
          </w:tcPr>
          <w:p w14:paraId="0B79021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C51E23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No se envía el mensaje se reintentará enviar.</w:t>
            </w:r>
          </w:p>
        </w:tc>
      </w:tr>
      <w:tr w:rsidR="002313C9" w:rsidRPr="002313C9" w14:paraId="0175AA68" w14:textId="77777777" w:rsidTr="00607919">
        <w:trPr>
          <w:cantSplit/>
          <w:trHeight w:val="259"/>
        </w:trPr>
        <w:tc>
          <w:tcPr>
            <w:tcW w:w="3964" w:type="dxa"/>
            <w:gridSpan w:val="3"/>
            <w:vAlign w:val="center"/>
          </w:tcPr>
          <w:p w14:paraId="1615C89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vAlign w:val="center"/>
          </w:tcPr>
          <w:p w14:paraId="5CBE093F"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 (Por respuesta)</w:t>
            </w:r>
          </w:p>
        </w:tc>
      </w:tr>
      <w:tr w:rsidR="002313C9" w:rsidRPr="002313C9" w14:paraId="7A2FEDEB" w14:textId="77777777" w:rsidTr="00607919">
        <w:trPr>
          <w:cantSplit/>
          <w:trHeight w:val="244"/>
        </w:trPr>
        <w:tc>
          <w:tcPr>
            <w:tcW w:w="3964" w:type="dxa"/>
            <w:gridSpan w:val="3"/>
            <w:vAlign w:val="center"/>
          </w:tcPr>
          <w:p w14:paraId="1A16F63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vAlign w:val="center"/>
          </w:tcPr>
          <w:p w14:paraId="7DEFF8FD"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1224C05E" w14:textId="428ED2A7" w:rsidR="0059030E" w:rsidRDefault="0059030E">
      <w:pPr>
        <w:pStyle w:val="Descripcin"/>
      </w:pPr>
      <w:bookmarkStart w:id="66" w:name="_Toc25247103"/>
      <w:r>
        <w:t xml:space="preserve">Tabla CU  </w:t>
      </w:r>
      <w:fldSimple w:instr=" SEQ Tabla_CU_ \* ARABIC ">
        <w:r w:rsidR="00B523B5">
          <w:rPr>
            <w:noProof/>
          </w:rPr>
          <w:t>28</w:t>
        </w:r>
      </w:fldSimple>
      <w:r w:rsidRPr="00E8087D">
        <w:t>: Contactar el chart</w:t>
      </w:r>
    </w:p>
    <w:bookmarkEnd w:id="66"/>
    <w:p w14:paraId="4499951F"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3"/>
        <w:gridCol w:w="1859"/>
        <w:gridCol w:w="759"/>
        <w:gridCol w:w="4343"/>
      </w:tblGrid>
      <w:tr w:rsidR="002313C9" w:rsidRPr="002313C9" w14:paraId="59068274" w14:textId="77777777" w:rsidTr="00607919">
        <w:trPr>
          <w:cantSplit/>
          <w:trHeight w:val="259"/>
        </w:trPr>
        <w:tc>
          <w:tcPr>
            <w:tcW w:w="3055" w:type="dxa"/>
            <w:gridSpan w:val="2"/>
          </w:tcPr>
          <w:p w14:paraId="52FA9456"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29" w:type="dxa"/>
            <w:gridSpan w:val="2"/>
          </w:tcPr>
          <w:p w14:paraId="72198B6B"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CU029</w:t>
            </w:r>
          </w:p>
        </w:tc>
      </w:tr>
      <w:tr w:rsidR="002313C9" w:rsidRPr="002313C9" w14:paraId="41EA3CC4" w14:textId="77777777" w:rsidTr="00607919">
        <w:trPr>
          <w:cantSplit/>
          <w:trHeight w:val="244"/>
        </w:trPr>
        <w:tc>
          <w:tcPr>
            <w:tcW w:w="3055" w:type="dxa"/>
            <w:gridSpan w:val="2"/>
          </w:tcPr>
          <w:p w14:paraId="69C77C45"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29" w:type="dxa"/>
            <w:gridSpan w:val="2"/>
          </w:tcPr>
          <w:p w14:paraId="24F764FE"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Correo de confirmación</w:t>
            </w:r>
          </w:p>
        </w:tc>
      </w:tr>
      <w:tr w:rsidR="002313C9" w:rsidRPr="002313C9" w14:paraId="72D07684" w14:textId="77777777" w:rsidTr="00607919">
        <w:trPr>
          <w:cantSplit/>
          <w:trHeight w:val="290"/>
        </w:trPr>
        <w:tc>
          <w:tcPr>
            <w:tcW w:w="3055" w:type="dxa"/>
            <w:gridSpan w:val="2"/>
            <w:tcBorders>
              <w:left w:val="single" w:sz="4" w:space="0" w:color="000000"/>
              <w:bottom w:val="single" w:sz="4" w:space="0" w:color="000000"/>
              <w:right w:val="single" w:sz="4" w:space="0" w:color="000000"/>
            </w:tcBorders>
          </w:tcPr>
          <w:p w14:paraId="5229F289"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29" w:type="dxa"/>
            <w:gridSpan w:val="2"/>
            <w:tcBorders>
              <w:left w:val="single" w:sz="4" w:space="0" w:color="000000"/>
              <w:bottom w:val="single" w:sz="4" w:space="0" w:color="000000"/>
            </w:tcBorders>
          </w:tcPr>
          <w:p w14:paraId="2E4A489D"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27C9062B" w14:textId="77777777" w:rsidTr="00607919">
        <w:trPr>
          <w:cantSplit/>
          <w:trHeight w:val="213"/>
        </w:trPr>
        <w:tc>
          <w:tcPr>
            <w:tcW w:w="3055" w:type="dxa"/>
            <w:gridSpan w:val="2"/>
            <w:tcBorders>
              <w:top w:val="single" w:sz="4" w:space="0" w:color="000000"/>
              <w:left w:val="single" w:sz="4" w:space="0" w:color="000000"/>
              <w:right w:val="single" w:sz="4" w:space="0" w:color="000000"/>
            </w:tcBorders>
          </w:tcPr>
          <w:p w14:paraId="425F8ABB"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29" w:type="dxa"/>
            <w:gridSpan w:val="2"/>
            <w:tcBorders>
              <w:top w:val="single" w:sz="4" w:space="0" w:color="000000"/>
              <w:left w:val="single" w:sz="4" w:space="0" w:color="000000"/>
            </w:tcBorders>
          </w:tcPr>
          <w:p w14:paraId="665A0D9C"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98B57A6" w14:textId="77777777" w:rsidTr="00607919">
        <w:trPr>
          <w:cantSplit/>
          <w:trHeight w:val="259"/>
        </w:trPr>
        <w:tc>
          <w:tcPr>
            <w:tcW w:w="3055" w:type="dxa"/>
            <w:gridSpan w:val="2"/>
          </w:tcPr>
          <w:p w14:paraId="65FE7A0F"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29" w:type="dxa"/>
            <w:gridSpan w:val="2"/>
          </w:tcPr>
          <w:p w14:paraId="6E9D7480"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60D19063" w14:textId="77777777" w:rsidTr="00607919">
        <w:trPr>
          <w:cantSplit/>
          <w:trHeight w:val="244"/>
        </w:trPr>
        <w:tc>
          <w:tcPr>
            <w:tcW w:w="3055" w:type="dxa"/>
            <w:gridSpan w:val="2"/>
          </w:tcPr>
          <w:p w14:paraId="61AE4C9A"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29" w:type="dxa"/>
            <w:gridSpan w:val="2"/>
          </w:tcPr>
          <w:p w14:paraId="76BD8CDA"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472A92D1" w14:textId="77777777" w:rsidTr="00607919">
        <w:trPr>
          <w:cantSplit/>
          <w:trHeight w:val="259"/>
        </w:trPr>
        <w:tc>
          <w:tcPr>
            <w:tcW w:w="3055" w:type="dxa"/>
            <w:gridSpan w:val="2"/>
          </w:tcPr>
          <w:p w14:paraId="629D1648"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29" w:type="dxa"/>
            <w:gridSpan w:val="2"/>
          </w:tcPr>
          <w:p w14:paraId="3F6CACB6"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786A76A5" w14:textId="77777777" w:rsidTr="00607919">
        <w:trPr>
          <w:cantSplit/>
          <w:trHeight w:val="244"/>
        </w:trPr>
        <w:tc>
          <w:tcPr>
            <w:tcW w:w="3055" w:type="dxa"/>
            <w:gridSpan w:val="2"/>
          </w:tcPr>
          <w:p w14:paraId="474F2774"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29" w:type="dxa"/>
            <w:gridSpan w:val="2"/>
          </w:tcPr>
          <w:p w14:paraId="42A96A94"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Verificación (familiaridad del usuario)</w:t>
            </w:r>
          </w:p>
        </w:tc>
      </w:tr>
      <w:tr w:rsidR="002313C9" w:rsidRPr="002313C9" w14:paraId="36DD94C7" w14:textId="77777777" w:rsidTr="00607919">
        <w:trPr>
          <w:cantSplit/>
          <w:trHeight w:val="259"/>
        </w:trPr>
        <w:tc>
          <w:tcPr>
            <w:tcW w:w="3055" w:type="dxa"/>
            <w:gridSpan w:val="2"/>
          </w:tcPr>
          <w:p w14:paraId="275691B4"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29" w:type="dxa"/>
            <w:gridSpan w:val="2"/>
          </w:tcPr>
          <w:p w14:paraId="3F206050"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El sistema enviara un correo para verificar la cita con el técnico de soporte y la factura del servicio adquirido.</w:t>
            </w:r>
          </w:p>
          <w:p w14:paraId="581BA032" w14:textId="77777777" w:rsidR="002313C9" w:rsidRPr="002313C9" w:rsidRDefault="002313C9" w:rsidP="00607919">
            <w:pPr>
              <w:spacing w:before="0" w:after="0"/>
              <w:ind w:right="435"/>
              <w:rPr>
                <w:rFonts w:ascii="Arial" w:eastAsia="Times New Roman" w:hAnsi="Arial" w:cs="Arial"/>
                <w:sz w:val="22"/>
                <w:szCs w:val="24"/>
                <w:lang w:eastAsia="es-419"/>
              </w:rPr>
            </w:pPr>
          </w:p>
        </w:tc>
      </w:tr>
      <w:tr w:rsidR="002313C9" w:rsidRPr="002313C9" w14:paraId="10519C15" w14:textId="77777777" w:rsidTr="00607919">
        <w:trPr>
          <w:cantSplit/>
          <w:trHeight w:val="259"/>
        </w:trPr>
        <w:tc>
          <w:tcPr>
            <w:tcW w:w="1631" w:type="dxa"/>
            <w:vMerge w:val="restart"/>
          </w:tcPr>
          <w:p w14:paraId="6DA15E5F"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2AE58AC"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29" w:type="dxa"/>
            <w:gridSpan w:val="2"/>
            <w:shd w:val="clear" w:color="auto" w:fill="auto"/>
          </w:tcPr>
          <w:p w14:paraId="558CA98E" w14:textId="77777777" w:rsidR="002313C9" w:rsidRPr="002313C9" w:rsidRDefault="002313C9" w:rsidP="00607919">
            <w:pPr>
              <w:spacing w:before="0" w:after="0"/>
              <w:ind w:right="435"/>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CU027; CU029; CU030</w:t>
            </w:r>
          </w:p>
        </w:tc>
      </w:tr>
      <w:tr w:rsidR="002313C9" w:rsidRPr="002313C9" w14:paraId="77AC0A53" w14:textId="77777777" w:rsidTr="00607919">
        <w:trPr>
          <w:cantSplit/>
          <w:trHeight w:val="259"/>
        </w:trPr>
        <w:tc>
          <w:tcPr>
            <w:tcW w:w="1631" w:type="dxa"/>
            <w:vMerge/>
          </w:tcPr>
          <w:p w14:paraId="25DD8FE5" w14:textId="77777777" w:rsidR="002313C9" w:rsidRPr="002313C9" w:rsidRDefault="002313C9" w:rsidP="00607919">
            <w:pPr>
              <w:spacing w:before="0" w:after="0"/>
              <w:ind w:right="435"/>
              <w:rPr>
                <w:rFonts w:ascii="Arial" w:eastAsia="Arial" w:hAnsi="Arial" w:cs="Arial"/>
                <w:b/>
                <w:sz w:val="22"/>
                <w:szCs w:val="22"/>
                <w:lang w:val="es-MX" w:eastAsia="es-419"/>
              </w:rPr>
            </w:pPr>
          </w:p>
        </w:tc>
        <w:tc>
          <w:tcPr>
            <w:tcW w:w="1424" w:type="dxa"/>
          </w:tcPr>
          <w:p w14:paraId="3FE61BDC"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29" w:type="dxa"/>
            <w:gridSpan w:val="2"/>
            <w:shd w:val="clear" w:color="auto" w:fill="auto"/>
          </w:tcPr>
          <w:p w14:paraId="79C78E53" w14:textId="77777777" w:rsidR="002313C9" w:rsidRPr="002313C9" w:rsidRDefault="002313C9" w:rsidP="00607919">
            <w:pPr>
              <w:spacing w:before="0" w:after="0"/>
              <w:ind w:right="435"/>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w:t>
            </w:r>
          </w:p>
        </w:tc>
      </w:tr>
      <w:tr w:rsidR="002313C9" w:rsidRPr="002313C9" w14:paraId="58C71C70" w14:textId="77777777" w:rsidTr="00607919">
        <w:trPr>
          <w:cantSplit/>
          <w:trHeight w:val="244"/>
        </w:trPr>
        <w:tc>
          <w:tcPr>
            <w:tcW w:w="3055" w:type="dxa"/>
            <w:gridSpan w:val="2"/>
          </w:tcPr>
          <w:p w14:paraId="1E14FBE1"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29" w:type="dxa"/>
            <w:gridSpan w:val="2"/>
          </w:tcPr>
          <w:p w14:paraId="260FA59B"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Saber conocimientos de manejo del servidor SMPT para la mensajería de correos electrónico.</w:t>
            </w:r>
          </w:p>
          <w:p w14:paraId="4150EDFF" w14:textId="77777777" w:rsidR="002313C9" w:rsidRPr="002313C9" w:rsidRDefault="002313C9" w:rsidP="00607919">
            <w:pPr>
              <w:spacing w:before="0" w:after="0"/>
              <w:ind w:right="435"/>
              <w:rPr>
                <w:rFonts w:ascii="Arial" w:eastAsia="Times New Roman" w:hAnsi="Arial" w:cs="Arial"/>
                <w:sz w:val="22"/>
                <w:szCs w:val="24"/>
                <w:lang w:eastAsia="es-419"/>
              </w:rPr>
            </w:pPr>
          </w:p>
        </w:tc>
      </w:tr>
      <w:tr w:rsidR="002313C9" w:rsidRPr="002313C9" w14:paraId="73FD36AF" w14:textId="77777777" w:rsidTr="00607919">
        <w:trPr>
          <w:cantSplit/>
          <w:trHeight w:val="259"/>
        </w:trPr>
        <w:tc>
          <w:tcPr>
            <w:tcW w:w="8784" w:type="dxa"/>
            <w:gridSpan w:val="4"/>
          </w:tcPr>
          <w:p w14:paraId="699AD57E"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A651D43" w14:textId="77777777" w:rsidTr="00607919">
        <w:trPr>
          <w:cantSplit/>
          <w:trHeight w:val="900"/>
        </w:trPr>
        <w:tc>
          <w:tcPr>
            <w:tcW w:w="3964" w:type="dxa"/>
            <w:gridSpan w:val="3"/>
          </w:tcPr>
          <w:p w14:paraId="5427D7B3"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78ADF3F"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acepta una cita de servicio de soporte </w:t>
            </w:r>
            <w:r w:rsidRPr="002313C9">
              <w:rPr>
                <w:rFonts w:ascii="Arial" w:eastAsia="Arial" w:hAnsi="Arial" w:cs="Arial"/>
                <w:b/>
                <w:sz w:val="22"/>
                <w:szCs w:val="22"/>
                <w:lang w:eastAsia="es-419"/>
              </w:rPr>
              <w:br/>
            </w:r>
          </w:p>
          <w:p w14:paraId="45A338F8" w14:textId="77777777" w:rsidR="002313C9" w:rsidRPr="002313C9" w:rsidRDefault="002313C9" w:rsidP="00607919">
            <w:pPr>
              <w:spacing w:before="0" w:after="0"/>
              <w:ind w:right="435"/>
              <w:rPr>
                <w:rFonts w:ascii="Arial" w:eastAsia="Arial" w:hAnsi="Arial" w:cs="Arial"/>
                <w:b/>
                <w:sz w:val="22"/>
                <w:szCs w:val="22"/>
                <w:lang w:eastAsia="es-419"/>
              </w:rPr>
            </w:pPr>
          </w:p>
        </w:tc>
        <w:tc>
          <w:tcPr>
            <w:tcW w:w="4820" w:type="dxa"/>
          </w:tcPr>
          <w:p w14:paraId="21CD6E11"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1045233" w14:textId="77777777" w:rsidR="002313C9" w:rsidRPr="002313C9" w:rsidRDefault="002313C9" w:rsidP="00607919">
            <w:pPr>
              <w:spacing w:before="0" w:after="0"/>
              <w:ind w:right="435"/>
              <w:rPr>
                <w:rFonts w:ascii="Arial" w:eastAsia="Arial" w:hAnsi="Arial" w:cs="Arial"/>
                <w:b/>
                <w:sz w:val="22"/>
                <w:szCs w:val="22"/>
                <w:lang w:eastAsia="es-419"/>
              </w:rPr>
            </w:pPr>
          </w:p>
          <w:p w14:paraId="7DD24810"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El sistema enviara un correo electrónico al usuario cliente</w:t>
            </w:r>
          </w:p>
          <w:p w14:paraId="07239057" w14:textId="77777777" w:rsidR="002313C9" w:rsidRPr="002313C9" w:rsidRDefault="002313C9" w:rsidP="00607919">
            <w:pPr>
              <w:spacing w:before="0" w:after="0"/>
              <w:ind w:right="435"/>
              <w:rPr>
                <w:rFonts w:ascii="Arial" w:eastAsia="Arial" w:hAnsi="Arial" w:cs="Arial"/>
                <w:b/>
                <w:sz w:val="22"/>
                <w:szCs w:val="22"/>
                <w:lang w:eastAsia="es-419"/>
              </w:rPr>
            </w:pPr>
          </w:p>
        </w:tc>
      </w:tr>
      <w:tr w:rsidR="002313C9" w:rsidRPr="002313C9" w14:paraId="38AB91A5" w14:textId="77777777" w:rsidTr="00607919">
        <w:trPr>
          <w:cantSplit/>
          <w:trHeight w:val="244"/>
        </w:trPr>
        <w:tc>
          <w:tcPr>
            <w:tcW w:w="3964" w:type="dxa"/>
            <w:gridSpan w:val="3"/>
          </w:tcPr>
          <w:p w14:paraId="1420945F"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40E8ABE5"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al usuario empleado del seguimiento del correo si es correcto o denegado</w:t>
            </w:r>
          </w:p>
          <w:p w14:paraId="3917508D" w14:textId="77777777" w:rsidR="002313C9" w:rsidRPr="002313C9" w:rsidRDefault="002313C9" w:rsidP="00607919">
            <w:pPr>
              <w:spacing w:before="0" w:after="0"/>
              <w:ind w:right="435"/>
              <w:rPr>
                <w:rFonts w:ascii="Arial" w:eastAsia="Times New Roman" w:hAnsi="Arial" w:cs="Arial"/>
                <w:sz w:val="22"/>
                <w:szCs w:val="24"/>
                <w:lang w:eastAsia="es-419"/>
              </w:rPr>
            </w:pPr>
          </w:p>
          <w:p w14:paraId="4E79FB54"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al usuario Cliente en el perfil del envió del correo electrónico</w:t>
            </w:r>
          </w:p>
        </w:tc>
      </w:tr>
      <w:tr w:rsidR="002313C9" w:rsidRPr="002313C9" w14:paraId="467A1B45" w14:textId="77777777" w:rsidTr="00607919">
        <w:trPr>
          <w:cantSplit/>
          <w:trHeight w:val="837"/>
        </w:trPr>
        <w:tc>
          <w:tcPr>
            <w:tcW w:w="8784" w:type="dxa"/>
            <w:gridSpan w:val="4"/>
          </w:tcPr>
          <w:p w14:paraId="28FF2F66"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0CA2854" w14:textId="77777777" w:rsidR="002313C9" w:rsidRPr="002313C9" w:rsidRDefault="002313C9" w:rsidP="00607919">
            <w:pPr>
              <w:spacing w:before="0" w:after="0"/>
              <w:ind w:right="435"/>
              <w:rPr>
                <w:rFonts w:ascii="Arial" w:eastAsia="Times New Roman" w:hAnsi="Arial" w:cs="Arial"/>
                <w:sz w:val="24"/>
                <w:szCs w:val="24"/>
                <w:lang w:eastAsia="es-419"/>
              </w:rPr>
            </w:pPr>
          </w:p>
        </w:tc>
      </w:tr>
      <w:tr w:rsidR="002313C9" w:rsidRPr="002313C9" w14:paraId="61A97FBA" w14:textId="77777777" w:rsidTr="00607919">
        <w:trPr>
          <w:cantSplit/>
          <w:trHeight w:val="837"/>
        </w:trPr>
        <w:tc>
          <w:tcPr>
            <w:tcW w:w="8784" w:type="dxa"/>
            <w:gridSpan w:val="4"/>
          </w:tcPr>
          <w:p w14:paraId="55751077"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07057C60" w14:textId="77777777" w:rsidR="002313C9" w:rsidRPr="002313C9" w:rsidRDefault="002313C9" w:rsidP="00607919">
            <w:pPr>
              <w:spacing w:before="0" w:after="0"/>
              <w:ind w:right="435"/>
              <w:rPr>
                <w:rFonts w:ascii="Arial" w:eastAsia="Times New Roman" w:hAnsi="Arial" w:cs="Arial"/>
                <w:sz w:val="24"/>
                <w:szCs w:val="24"/>
                <w:lang w:eastAsia="es-419"/>
              </w:rPr>
            </w:pPr>
            <w:r w:rsidRPr="002313C9">
              <w:rPr>
                <w:rFonts w:ascii="Arial" w:eastAsia="Times New Roman" w:hAnsi="Arial" w:cs="Arial"/>
                <w:sz w:val="24"/>
                <w:szCs w:val="24"/>
                <w:lang w:eastAsia="es-419"/>
              </w:rPr>
              <w:t>Error 450 el usuario con el que estás intentado contactar está recibiendo una gran cantidad de correo que impide que se entreguen más mensajes.</w:t>
            </w:r>
          </w:p>
          <w:p w14:paraId="78812BDD" w14:textId="77777777" w:rsidR="002313C9" w:rsidRPr="002313C9" w:rsidRDefault="002313C9" w:rsidP="00607919">
            <w:pPr>
              <w:spacing w:before="0" w:after="0"/>
              <w:ind w:right="435"/>
              <w:rPr>
                <w:rFonts w:ascii="Arial" w:eastAsia="Times New Roman" w:hAnsi="Arial" w:cs="Arial"/>
                <w:sz w:val="24"/>
                <w:szCs w:val="24"/>
                <w:lang w:eastAsia="es-419"/>
              </w:rPr>
            </w:pPr>
            <w:r w:rsidRPr="002313C9">
              <w:rPr>
                <w:rFonts w:ascii="Arial" w:eastAsia="Times New Roman" w:hAnsi="Arial" w:cs="Arial"/>
                <w:sz w:val="24"/>
                <w:szCs w:val="24"/>
                <w:lang w:eastAsia="es-419"/>
              </w:rPr>
              <w:t>Erro 550 El mensaje no se pudo enviar porque el servidor rechazó del destinatario</w:t>
            </w:r>
          </w:p>
          <w:p w14:paraId="0E7CB7F2" w14:textId="77777777" w:rsidR="002313C9" w:rsidRPr="002313C9" w:rsidRDefault="002313C9" w:rsidP="00607919">
            <w:pPr>
              <w:spacing w:before="0" w:after="0"/>
              <w:ind w:right="435"/>
              <w:rPr>
                <w:rFonts w:ascii="Arial" w:eastAsia="Times New Roman" w:hAnsi="Arial" w:cs="Arial"/>
                <w:sz w:val="24"/>
                <w:szCs w:val="24"/>
                <w:lang w:eastAsia="es-419"/>
              </w:rPr>
            </w:pPr>
            <w:r w:rsidRPr="002313C9">
              <w:rPr>
                <w:rFonts w:ascii="Arial" w:eastAsia="Times New Roman" w:hAnsi="Arial" w:cs="Arial"/>
                <w:sz w:val="24"/>
                <w:szCs w:val="24"/>
                <w:lang w:eastAsia="es-419"/>
              </w:rPr>
              <w:t>Error 553 la dirección de correo electrónico fue rechazada.</w:t>
            </w:r>
          </w:p>
        </w:tc>
      </w:tr>
      <w:tr w:rsidR="002313C9" w:rsidRPr="002313C9" w14:paraId="63565BA5" w14:textId="77777777" w:rsidTr="00607919">
        <w:trPr>
          <w:cantSplit/>
          <w:trHeight w:val="259"/>
        </w:trPr>
        <w:tc>
          <w:tcPr>
            <w:tcW w:w="3964" w:type="dxa"/>
            <w:gridSpan w:val="3"/>
          </w:tcPr>
          <w:p w14:paraId="3E95E0FB"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16E4D1EE" w14:textId="77777777" w:rsidR="002313C9" w:rsidRPr="002313C9" w:rsidRDefault="002313C9" w:rsidP="00607919">
            <w:pPr>
              <w:spacing w:before="0" w:after="0"/>
              <w:ind w:right="435"/>
              <w:rPr>
                <w:rFonts w:ascii="Arial" w:eastAsia="Times New Roman" w:hAnsi="Arial" w:cs="Arial"/>
                <w:sz w:val="22"/>
                <w:szCs w:val="24"/>
                <w:lang w:eastAsia="es-419"/>
              </w:rPr>
            </w:pPr>
            <w:r w:rsidRPr="002313C9">
              <w:rPr>
                <w:rFonts w:ascii="Arial" w:eastAsia="Times New Roman" w:hAnsi="Arial" w:cs="Arial"/>
                <w:sz w:val="22"/>
                <w:szCs w:val="24"/>
                <w:lang w:eastAsia="es-419"/>
              </w:rPr>
              <w:t>1minuto</w:t>
            </w:r>
          </w:p>
        </w:tc>
      </w:tr>
      <w:tr w:rsidR="002313C9" w:rsidRPr="002313C9" w14:paraId="14B20F83" w14:textId="77777777" w:rsidTr="00607919">
        <w:trPr>
          <w:cantSplit/>
          <w:trHeight w:val="244"/>
        </w:trPr>
        <w:tc>
          <w:tcPr>
            <w:tcW w:w="3964" w:type="dxa"/>
            <w:gridSpan w:val="3"/>
          </w:tcPr>
          <w:p w14:paraId="0306AE06" w14:textId="77777777" w:rsidR="002313C9" w:rsidRPr="002313C9" w:rsidRDefault="002313C9" w:rsidP="00607919">
            <w:pPr>
              <w:spacing w:before="0" w:after="0"/>
              <w:ind w:right="435"/>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324ED0EE" w14:textId="77777777" w:rsidR="002313C9" w:rsidRPr="002313C9" w:rsidRDefault="002313C9" w:rsidP="002005F5">
            <w:pPr>
              <w:keepNext/>
              <w:spacing w:before="0" w:after="0"/>
              <w:ind w:right="435"/>
              <w:rPr>
                <w:rFonts w:ascii="Arial" w:eastAsia="Times New Roman" w:hAnsi="Arial" w:cs="Arial"/>
                <w:sz w:val="22"/>
                <w:szCs w:val="24"/>
                <w:lang w:eastAsia="es-419"/>
              </w:rPr>
            </w:pPr>
          </w:p>
        </w:tc>
      </w:tr>
    </w:tbl>
    <w:p w14:paraId="6FBA107D" w14:textId="7CB96DF6" w:rsidR="0059030E" w:rsidRDefault="0059030E">
      <w:pPr>
        <w:pStyle w:val="Descripcin"/>
      </w:pPr>
      <w:bookmarkStart w:id="67" w:name="_Toc25247104"/>
      <w:r>
        <w:t xml:space="preserve">Tabla CU  </w:t>
      </w:r>
      <w:fldSimple w:instr=" SEQ Tabla_CU_ \* ARABIC ">
        <w:r w:rsidR="00B523B5">
          <w:rPr>
            <w:noProof/>
          </w:rPr>
          <w:t>29</w:t>
        </w:r>
      </w:fldSimple>
      <w:r w:rsidRPr="00AA7844">
        <w:t>: Confirmar Correo</w:t>
      </w:r>
    </w:p>
    <w:bookmarkEnd w:id="67"/>
    <w:p w14:paraId="26EE55A1"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8"/>
        <w:gridCol w:w="1424"/>
        <w:gridCol w:w="912"/>
        <w:gridCol w:w="4820"/>
      </w:tblGrid>
      <w:tr w:rsidR="002313C9" w:rsidRPr="002313C9" w14:paraId="7FC8D88E" w14:textId="77777777" w:rsidTr="00607919">
        <w:trPr>
          <w:cantSplit/>
          <w:trHeight w:val="259"/>
        </w:trPr>
        <w:tc>
          <w:tcPr>
            <w:tcW w:w="3052" w:type="dxa"/>
            <w:gridSpan w:val="2"/>
          </w:tcPr>
          <w:p w14:paraId="2057B89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32" w:type="dxa"/>
            <w:gridSpan w:val="2"/>
          </w:tcPr>
          <w:p w14:paraId="6050333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CU030</w:t>
            </w:r>
          </w:p>
        </w:tc>
      </w:tr>
      <w:tr w:rsidR="002313C9" w:rsidRPr="002313C9" w14:paraId="01826D30" w14:textId="77777777" w:rsidTr="00607919">
        <w:trPr>
          <w:cantSplit/>
          <w:trHeight w:val="244"/>
        </w:trPr>
        <w:tc>
          <w:tcPr>
            <w:tcW w:w="3052" w:type="dxa"/>
            <w:gridSpan w:val="2"/>
          </w:tcPr>
          <w:p w14:paraId="5728C62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32" w:type="dxa"/>
            <w:gridSpan w:val="2"/>
          </w:tcPr>
          <w:p w14:paraId="5246CF1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Soporte en sitio</w:t>
            </w:r>
          </w:p>
        </w:tc>
      </w:tr>
      <w:tr w:rsidR="002313C9" w:rsidRPr="002313C9" w14:paraId="2A2E1D8F" w14:textId="77777777" w:rsidTr="00607919">
        <w:trPr>
          <w:cantSplit/>
          <w:trHeight w:val="290"/>
        </w:trPr>
        <w:tc>
          <w:tcPr>
            <w:tcW w:w="3052" w:type="dxa"/>
            <w:gridSpan w:val="2"/>
            <w:tcBorders>
              <w:left w:val="single" w:sz="4" w:space="0" w:color="000000"/>
              <w:bottom w:val="single" w:sz="4" w:space="0" w:color="000000"/>
              <w:right w:val="single" w:sz="4" w:space="0" w:color="000000"/>
            </w:tcBorders>
          </w:tcPr>
          <w:p w14:paraId="03A36BC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32" w:type="dxa"/>
            <w:gridSpan w:val="2"/>
            <w:tcBorders>
              <w:left w:val="single" w:sz="4" w:space="0" w:color="000000"/>
              <w:bottom w:val="single" w:sz="4" w:space="0" w:color="000000"/>
            </w:tcBorders>
          </w:tcPr>
          <w:p w14:paraId="2F6AAAFB" w14:textId="1190374A" w:rsidR="002313C9" w:rsidRPr="002313C9" w:rsidRDefault="00837DE4"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Steven</w:t>
            </w:r>
            <w:r w:rsidR="002313C9" w:rsidRPr="002313C9">
              <w:rPr>
                <w:rFonts w:ascii="Arial" w:eastAsia="Times New Roman" w:hAnsi="Arial" w:cs="Arial"/>
                <w:sz w:val="22"/>
                <w:szCs w:val="24"/>
                <w:lang w:eastAsia="es-419"/>
              </w:rPr>
              <w:t xml:space="preserve"> Yaguma</w:t>
            </w:r>
          </w:p>
        </w:tc>
      </w:tr>
      <w:tr w:rsidR="002313C9" w:rsidRPr="002313C9" w14:paraId="17F03D94" w14:textId="77777777" w:rsidTr="00607919">
        <w:trPr>
          <w:cantSplit/>
          <w:trHeight w:val="213"/>
        </w:trPr>
        <w:tc>
          <w:tcPr>
            <w:tcW w:w="3052" w:type="dxa"/>
            <w:gridSpan w:val="2"/>
            <w:tcBorders>
              <w:top w:val="single" w:sz="4" w:space="0" w:color="000000"/>
              <w:left w:val="single" w:sz="4" w:space="0" w:color="000000"/>
              <w:right w:val="single" w:sz="4" w:space="0" w:color="000000"/>
            </w:tcBorders>
          </w:tcPr>
          <w:p w14:paraId="4630BE3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32" w:type="dxa"/>
            <w:gridSpan w:val="2"/>
            <w:tcBorders>
              <w:top w:val="single" w:sz="4" w:space="0" w:color="000000"/>
              <w:left w:val="single" w:sz="4" w:space="0" w:color="000000"/>
            </w:tcBorders>
          </w:tcPr>
          <w:p w14:paraId="56FF3710" w14:textId="47B37F08" w:rsidR="002313C9" w:rsidRPr="002313C9" w:rsidRDefault="00C927AF" w:rsidP="00607919">
            <w:pPr>
              <w:spacing w:before="0" w:after="0"/>
              <w:rPr>
                <w:rFonts w:ascii="Arial" w:eastAsia="Times New Roman" w:hAnsi="Arial" w:cs="Arial"/>
                <w:sz w:val="22"/>
                <w:szCs w:val="24"/>
                <w:lang w:eastAsia="es-419"/>
              </w:rPr>
            </w:pPr>
            <w:r>
              <w:rPr>
                <w:rFonts w:ascii="Arial" w:eastAsia="Times New Roman" w:hAnsi="Arial" w:cs="Arial"/>
                <w:sz w:val="22"/>
                <w:szCs w:val="24"/>
                <w:lang w:eastAsia="es-419"/>
              </w:rPr>
              <w:t xml:space="preserve">Jhosthin </w:t>
            </w:r>
            <w:r w:rsidRPr="002313C9">
              <w:rPr>
                <w:rFonts w:ascii="Arial" w:eastAsia="Times New Roman" w:hAnsi="Arial" w:cs="Arial"/>
                <w:sz w:val="22"/>
                <w:szCs w:val="24"/>
                <w:lang w:eastAsia="es-419"/>
              </w:rPr>
              <w:t>Céspedes</w:t>
            </w:r>
          </w:p>
        </w:tc>
      </w:tr>
      <w:tr w:rsidR="002313C9" w:rsidRPr="002313C9" w14:paraId="27F610C6" w14:textId="77777777" w:rsidTr="00607919">
        <w:trPr>
          <w:cantSplit/>
          <w:trHeight w:val="259"/>
        </w:trPr>
        <w:tc>
          <w:tcPr>
            <w:tcW w:w="3052" w:type="dxa"/>
            <w:gridSpan w:val="2"/>
          </w:tcPr>
          <w:p w14:paraId="7677054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32" w:type="dxa"/>
            <w:gridSpan w:val="2"/>
          </w:tcPr>
          <w:p w14:paraId="4F1306BB"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7EDCB893" w14:textId="77777777" w:rsidTr="00607919">
        <w:trPr>
          <w:cantSplit/>
          <w:trHeight w:val="244"/>
        </w:trPr>
        <w:tc>
          <w:tcPr>
            <w:tcW w:w="3052" w:type="dxa"/>
            <w:gridSpan w:val="2"/>
          </w:tcPr>
          <w:p w14:paraId="25EE316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32" w:type="dxa"/>
            <w:gridSpan w:val="2"/>
          </w:tcPr>
          <w:p w14:paraId="3DEB16F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92A26B5" w14:textId="77777777" w:rsidTr="00607919">
        <w:trPr>
          <w:cantSplit/>
          <w:trHeight w:val="259"/>
        </w:trPr>
        <w:tc>
          <w:tcPr>
            <w:tcW w:w="3052" w:type="dxa"/>
            <w:gridSpan w:val="2"/>
          </w:tcPr>
          <w:p w14:paraId="74A1DE1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32" w:type="dxa"/>
            <w:gridSpan w:val="2"/>
          </w:tcPr>
          <w:p w14:paraId="00D291A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w:t>
            </w:r>
          </w:p>
        </w:tc>
      </w:tr>
      <w:tr w:rsidR="002313C9" w:rsidRPr="002313C9" w14:paraId="7170F520" w14:textId="77777777" w:rsidTr="00607919">
        <w:trPr>
          <w:cantSplit/>
          <w:trHeight w:val="244"/>
        </w:trPr>
        <w:tc>
          <w:tcPr>
            <w:tcW w:w="3052" w:type="dxa"/>
            <w:gridSpan w:val="2"/>
          </w:tcPr>
          <w:p w14:paraId="511BB75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32" w:type="dxa"/>
            <w:gridSpan w:val="2"/>
          </w:tcPr>
          <w:p w14:paraId="2F552B7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Manual</w:t>
            </w:r>
          </w:p>
        </w:tc>
      </w:tr>
      <w:tr w:rsidR="002313C9" w:rsidRPr="002313C9" w14:paraId="01FE184A" w14:textId="77777777" w:rsidTr="00607919">
        <w:trPr>
          <w:cantSplit/>
          <w:trHeight w:val="259"/>
        </w:trPr>
        <w:tc>
          <w:tcPr>
            <w:tcW w:w="3052" w:type="dxa"/>
            <w:gridSpan w:val="2"/>
          </w:tcPr>
          <w:p w14:paraId="1578D3B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32" w:type="dxa"/>
            <w:gridSpan w:val="2"/>
          </w:tcPr>
          <w:p w14:paraId="575F26D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empleado (Técnico) ira a la vivienda del usuario cliente y dará el servicio adquirido (Mantenimiento Correctivo). Previamente ya pagado con anticipación.</w:t>
            </w:r>
          </w:p>
          <w:p w14:paraId="7862D123"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3D83B865" w14:textId="77777777" w:rsidTr="00607919">
        <w:trPr>
          <w:cantSplit/>
          <w:trHeight w:val="259"/>
        </w:trPr>
        <w:tc>
          <w:tcPr>
            <w:tcW w:w="1628" w:type="dxa"/>
            <w:vMerge w:val="restart"/>
          </w:tcPr>
          <w:p w14:paraId="0BF68A0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C1907E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32" w:type="dxa"/>
            <w:gridSpan w:val="2"/>
            <w:shd w:val="clear" w:color="auto" w:fill="auto"/>
          </w:tcPr>
          <w:p w14:paraId="37511AF3"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CU029; CU0030; CU031</w:t>
            </w:r>
          </w:p>
        </w:tc>
      </w:tr>
      <w:tr w:rsidR="002313C9" w:rsidRPr="002313C9" w14:paraId="33A132AA" w14:textId="77777777" w:rsidTr="00607919">
        <w:trPr>
          <w:cantSplit/>
          <w:trHeight w:val="259"/>
        </w:trPr>
        <w:tc>
          <w:tcPr>
            <w:tcW w:w="1628" w:type="dxa"/>
            <w:vMerge/>
          </w:tcPr>
          <w:p w14:paraId="0145BEA8"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6BAFDC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32" w:type="dxa"/>
            <w:gridSpan w:val="2"/>
            <w:shd w:val="clear" w:color="auto" w:fill="auto"/>
          </w:tcPr>
          <w:p w14:paraId="54B80B95"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RF08; RF09</w:t>
            </w:r>
          </w:p>
        </w:tc>
      </w:tr>
      <w:tr w:rsidR="002313C9" w:rsidRPr="002313C9" w14:paraId="72C1BD35" w14:textId="77777777" w:rsidTr="00607919">
        <w:trPr>
          <w:cantSplit/>
          <w:trHeight w:val="244"/>
        </w:trPr>
        <w:tc>
          <w:tcPr>
            <w:tcW w:w="3052" w:type="dxa"/>
            <w:gridSpan w:val="2"/>
          </w:tcPr>
          <w:p w14:paraId="4A216DF0"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32" w:type="dxa"/>
            <w:gridSpan w:val="2"/>
          </w:tcPr>
          <w:p w14:paraId="7F83634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Este proceso manual y se requerirá informe escrito.</w:t>
            </w:r>
          </w:p>
          <w:p w14:paraId="6E84ABDA"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321DD826" w14:textId="77777777" w:rsidTr="00607919">
        <w:trPr>
          <w:cantSplit/>
          <w:trHeight w:val="259"/>
        </w:trPr>
        <w:tc>
          <w:tcPr>
            <w:tcW w:w="8784" w:type="dxa"/>
            <w:gridSpan w:val="4"/>
          </w:tcPr>
          <w:p w14:paraId="0D84939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9A353D1" w14:textId="77777777" w:rsidTr="00607919">
        <w:trPr>
          <w:cantSplit/>
          <w:trHeight w:val="900"/>
        </w:trPr>
        <w:tc>
          <w:tcPr>
            <w:tcW w:w="3964" w:type="dxa"/>
            <w:gridSpan w:val="3"/>
          </w:tcPr>
          <w:p w14:paraId="3DFA05A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BB83F1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Cliente deja pasar el usuario empleado</w:t>
            </w:r>
            <w:r w:rsidRPr="002313C9">
              <w:rPr>
                <w:rFonts w:ascii="Arial" w:eastAsia="Arial" w:hAnsi="Arial" w:cs="Arial"/>
                <w:b/>
                <w:sz w:val="22"/>
                <w:szCs w:val="22"/>
                <w:lang w:eastAsia="es-419"/>
              </w:rPr>
              <w:br/>
            </w:r>
          </w:p>
          <w:p w14:paraId="265A657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recibirá el diagnóstico de problema hardware.</w:t>
            </w:r>
          </w:p>
          <w:p w14:paraId="74F3AB4B"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42FF625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A6D8F62" w14:textId="77777777" w:rsidR="002313C9" w:rsidRPr="002313C9" w:rsidRDefault="002313C9" w:rsidP="00607919">
            <w:pPr>
              <w:spacing w:before="0" w:after="0"/>
              <w:rPr>
                <w:rFonts w:ascii="Arial" w:eastAsia="Arial" w:hAnsi="Arial" w:cs="Arial"/>
                <w:b/>
                <w:sz w:val="22"/>
                <w:szCs w:val="22"/>
                <w:lang w:eastAsia="es-419"/>
              </w:rPr>
            </w:pPr>
          </w:p>
          <w:p w14:paraId="3822774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usuario empleado analizara el problema de hardware para dar el diagnóstico.</w:t>
            </w:r>
          </w:p>
          <w:p w14:paraId="1D4675A6" w14:textId="77777777" w:rsidR="002313C9" w:rsidRPr="002313C9" w:rsidRDefault="002313C9" w:rsidP="00607919">
            <w:pPr>
              <w:spacing w:before="0" w:after="0"/>
              <w:rPr>
                <w:rFonts w:ascii="Arial" w:eastAsia="Arial" w:hAnsi="Arial" w:cs="Arial"/>
                <w:b/>
                <w:sz w:val="22"/>
                <w:szCs w:val="22"/>
                <w:lang w:eastAsia="es-419"/>
              </w:rPr>
            </w:pPr>
          </w:p>
          <w:p w14:paraId="331C242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usuario empleado hará el mantenimiento correctivo</w:t>
            </w:r>
          </w:p>
        </w:tc>
      </w:tr>
      <w:tr w:rsidR="002313C9" w:rsidRPr="002313C9" w14:paraId="2F71A5FC" w14:textId="77777777" w:rsidTr="00607919">
        <w:trPr>
          <w:cantSplit/>
          <w:trHeight w:val="244"/>
        </w:trPr>
        <w:tc>
          <w:tcPr>
            <w:tcW w:w="3964" w:type="dxa"/>
            <w:gridSpan w:val="3"/>
          </w:tcPr>
          <w:p w14:paraId="69D3517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6AEA1D12"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Este caso de uso se hará un formulario para el usuario empleado del informe correspondiente será descargable.</w:t>
            </w:r>
          </w:p>
          <w:p w14:paraId="326A34A0"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08C5F7CB" w14:textId="77777777" w:rsidTr="00607919">
        <w:trPr>
          <w:cantSplit/>
          <w:trHeight w:val="837"/>
        </w:trPr>
        <w:tc>
          <w:tcPr>
            <w:tcW w:w="8784" w:type="dxa"/>
            <w:gridSpan w:val="4"/>
          </w:tcPr>
          <w:p w14:paraId="35F96F7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D35130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Se reprogramará la cita si no abra disponibilidad de tiempo</w:t>
            </w:r>
          </w:p>
          <w:p w14:paraId="38289AC3"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1D76020" w14:textId="77777777" w:rsidTr="00607919">
        <w:trPr>
          <w:cantSplit/>
          <w:trHeight w:val="837"/>
        </w:trPr>
        <w:tc>
          <w:tcPr>
            <w:tcW w:w="8784" w:type="dxa"/>
            <w:gridSpan w:val="4"/>
          </w:tcPr>
          <w:p w14:paraId="2DBFEF2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7458A4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No hay solución del problema de hardware.</w:t>
            </w:r>
          </w:p>
        </w:tc>
      </w:tr>
      <w:tr w:rsidR="002313C9" w:rsidRPr="002313C9" w14:paraId="4F6BD9AC" w14:textId="77777777" w:rsidTr="00607919">
        <w:trPr>
          <w:cantSplit/>
          <w:trHeight w:val="259"/>
        </w:trPr>
        <w:tc>
          <w:tcPr>
            <w:tcW w:w="3964" w:type="dxa"/>
            <w:gridSpan w:val="3"/>
          </w:tcPr>
          <w:p w14:paraId="3E8F6F4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1FAD1E3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12 horas a 1 día</w:t>
            </w:r>
          </w:p>
        </w:tc>
      </w:tr>
      <w:tr w:rsidR="002313C9" w:rsidRPr="002313C9" w14:paraId="5A66BA44" w14:textId="77777777" w:rsidTr="00607919">
        <w:trPr>
          <w:cantSplit/>
          <w:trHeight w:val="244"/>
        </w:trPr>
        <w:tc>
          <w:tcPr>
            <w:tcW w:w="3964" w:type="dxa"/>
            <w:gridSpan w:val="3"/>
          </w:tcPr>
          <w:p w14:paraId="778A8B3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190B1D10"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38A4FFE8" w14:textId="36038803" w:rsidR="00985B00" w:rsidRDefault="00985B00">
      <w:pPr>
        <w:pStyle w:val="Descripcin"/>
      </w:pPr>
      <w:bookmarkStart w:id="68" w:name="_Toc25247105"/>
      <w:r>
        <w:t xml:space="preserve">Tabla CU  </w:t>
      </w:r>
      <w:fldSimple w:instr=" SEQ Tabla_CU_ \* ARABIC ">
        <w:r w:rsidR="00B523B5">
          <w:rPr>
            <w:noProof/>
          </w:rPr>
          <w:t>30</w:t>
        </w:r>
      </w:fldSimple>
      <w:r w:rsidRPr="00C22DE4">
        <w:t>: Soporte en sitio</w:t>
      </w:r>
    </w:p>
    <w:bookmarkEnd w:id="68"/>
    <w:p w14:paraId="7574F7FC"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1424"/>
        <w:gridCol w:w="909"/>
        <w:gridCol w:w="4820"/>
      </w:tblGrid>
      <w:tr w:rsidR="002313C9" w:rsidRPr="002313C9" w14:paraId="05AE2D94" w14:textId="77777777" w:rsidTr="00607919">
        <w:trPr>
          <w:cantSplit/>
          <w:trHeight w:val="259"/>
        </w:trPr>
        <w:tc>
          <w:tcPr>
            <w:tcW w:w="3055" w:type="dxa"/>
            <w:gridSpan w:val="2"/>
          </w:tcPr>
          <w:p w14:paraId="235A77E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29" w:type="dxa"/>
            <w:gridSpan w:val="2"/>
          </w:tcPr>
          <w:p w14:paraId="60B7C930"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CU031</w:t>
            </w:r>
          </w:p>
        </w:tc>
      </w:tr>
      <w:tr w:rsidR="002313C9" w:rsidRPr="002313C9" w14:paraId="375E8445" w14:textId="77777777" w:rsidTr="00607919">
        <w:trPr>
          <w:cantSplit/>
          <w:trHeight w:val="244"/>
        </w:trPr>
        <w:tc>
          <w:tcPr>
            <w:tcW w:w="3055" w:type="dxa"/>
            <w:gridSpan w:val="2"/>
          </w:tcPr>
          <w:p w14:paraId="061732E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29" w:type="dxa"/>
            <w:gridSpan w:val="2"/>
          </w:tcPr>
          <w:p w14:paraId="43087ADF"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Factura</w:t>
            </w:r>
          </w:p>
        </w:tc>
      </w:tr>
      <w:tr w:rsidR="002313C9" w:rsidRPr="002313C9" w14:paraId="2CA0CB93" w14:textId="77777777" w:rsidTr="00607919">
        <w:trPr>
          <w:cantSplit/>
          <w:trHeight w:val="290"/>
        </w:trPr>
        <w:tc>
          <w:tcPr>
            <w:tcW w:w="3055" w:type="dxa"/>
            <w:gridSpan w:val="2"/>
            <w:tcBorders>
              <w:left w:val="single" w:sz="4" w:space="0" w:color="000000"/>
              <w:bottom w:val="single" w:sz="4" w:space="0" w:color="000000"/>
              <w:right w:val="single" w:sz="4" w:space="0" w:color="000000"/>
            </w:tcBorders>
          </w:tcPr>
          <w:p w14:paraId="40051AF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29" w:type="dxa"/>
            <w:gridSpan w:val="2"/>
            <w:tcBorders>
              <w:left w:val="single" w:sz="4" w:space="0" w:color="000000"/>
              <w:bottom w:val="single" w:sz="4" w:space="0" w:color="000000"/>
            </w:tcBorders>
          </w:tcPr>
          <w:p w14:paraId="1EE75B2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Hernandez</w:t>
            </w:r>
          </w:p>
        </w:tc>
      </w:tr>
      <w:tr w:rsidR="002313C9" w:rsidRPr="002313C9" w14:paraId="49C8BD3B" w14:textId="77777777" w:rsidTr="00607919">
        <w:trPr>
          <w:cantSplit/>
          <w:trHeight w:val="213"/>
        </w:trPr>
        <w:tc>
          <w:tcPr>
            <w:tcW w:w="3055" w:type="dxa"/>
            <w:gridSpan w:val="2"/>
            <w:tcBorders>
              <w:top w:val="single" w:sz="4" w:space="0" w:color="000000"/>
              <w:left w:val="single" w:sz="4" w:space="0" w:color="000000"/>
              <w:right w:val="single" w:sz="4" w:space="0" w:color="000000"/>
            </w:tcBorders>
          </w:tcPr>
          <w:p w14:paraId="2FAE892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29" w:type="dxa"/>
            <w:gridSpan w:val="2"/>
            <w:tcBorders>
              <w:top w:val="single" w:sz="4" w:space="0" w:color="000000"/>
              <w:left w:val="single" w:sz="4" w:space="0" w:color="000000"/>
            </w:tcBorders>
          </w:tcPr>
          <w:p w14:paraId="55D0E407"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4CCF5738" w14:textId="77777777" w:rsidTr="00607919">
        <w:trPr>
          <w:cantSplit/>
          <w:trHeight w:val="259"/>
        </w:trPr>
        <w:tc>
          <w:tcPr>
            <w:tcW w:w="3055" w:type="dxa"/>
            <w:gridSpan w:val="2"/>
          </w:tcPr>
          <w:p w14:paraId="35104E5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29" w:type="dxa"/>
            <w:gridSpan w:val="2"/>
          </w:tcPr>
          <w:p w14:paraId="4D9AF5A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9DB61B0" w14:textId="77777777" w:rsidTr="00607919">
        <w:trPr>
          <w:cantSplit/>
          <w:trHeight w:val="244"/>
        </w:trPr>
        <w:tc>
          <w:tcPr>
            <w:tcW w:w="3055" w:type="dxa"/>
            <w:gridSpan w:val="2"/>
          </w:tcPr>
          <w:p w14:paraId="4951DEB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29" w:type="dxa"/>
            <w:gridSpan w:val="2"/>
          </w:tcPr>
          <w:p w14:paraId="64DA682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5421E098" w14:textId="77777777" w:rsidTr="00607919">
        <w:trPr>
          <w:cantSplit/>
          <w:trHeight w:val="259"/>
        </w:trPr>
        <w:tc>
          <w:tcPr>
            <w:tcW w:w="3055" w:type="dxa"/>
            <w:gridSpan w:val="2"/>
          </w:tcPr>
          <w:p w14:paraId="603F608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29" w:type="dxa"/>
            <w:gridSpan w:val="2"/>
          </w:tcPr>
          <w:p w14:paraId="7A66C85F"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Administrador; Cliente; Empleado</w:t>
            </w:r>
          </w:p>
        </w:tc>
      </w:tr>
      <w:tr w:rsidR="002313C9" w:rsidRPr="002313C9" w14:paraId="56F57005" w14:textId="77777777" w:rsidTr="00607919">
        <w:trPr>
          <w:cantSplit/>
          <w:trHeight w:val="244"/>
        </w:trPr>
        <w:tc>
          <w:tcPr>
            <w:tcW w:w="3055" w:type="dxa"/>
            <w:gridSpan w:val="2"/>
          </w:tcPr>
          <w:p w14:paraId="32B1F94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29" w:type="dxa"/>
            <w:gridSpan w:val="2"/>
          </w:tcPr>
          <w:p w14:paraId="70B47B9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67A09301" w14:textId="77777777" w:rsidTr="00607919">
        <w:trPr>
          <w:cantSplit/>
          <w:trHeight w:val="259"/>
        </w:trPr>
        <w:tc>
          <w:tcPr>
            <w:tcW w:w="3055" w:type="dxa"/>
            <w:gridSpan w:val="2"/>
          </w:tcPr>
          <w:p w14:paraId="20D763E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29" w:type="dxa"/>
            <w:gridSpan w:val="2"/>
          </w:tcPr>
          <w:p w14:paraId="021F9671"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 la descripción de la compra con: el nombre de la empresa, fecha que se realiza la compra, nombre de los productos con su costo, el valor del impuesto (IVA) y número de identificación de la factura.</w:t>
            </w:r>
          </w:p>
          <w:p w14:paraId="10DB2F84" w14:textId="77777777" w:rsidR="002313C9" w:rsidRPr="002313C9" w:rsidRDefault="002313C9" w:rsidP="00607919">
            <w:pPr>
              <w:spacing w:before="0" w:after="0"/>
              <w:rPr>
                <w:rFonts w:ascii="Arial" w:eastAsia="Times New Roman" w:hAnsi="Arial" w:cs="Arial"/>
                <w:sz w:val="22"/>
                <w:szCs w:val="24"/>
                <w:lang w:eastAsia="es-419"/>
              </w:rPr>
            </w:pPr>
          </w:p>
          <w:p w14:paraId="43BA92DA"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Que se llevara en el correo de confirmación o descargara.</w:t>
            </w:r>
          </w:p>
        </w:tc>
      </w:tr>
      <w:tr w:rsidR="002313C9" w:rsidRPr="002313C9" w14:paraId="70E24AAD" w14:textId="77777777" w:rsidTr="00607919">
        <w:trPr>
          <w:cantSplit/>
          <w:trHeight w:val="259"/>
        </w:trPr>
        <w:tc>
          <w:tcPr>
            <w:tcW w:w="1631" w:type="dxa"/>
            <w:vMerge w:val="restart"/>
          </w:tcPr>
          <w:p w14:paraId="1634771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75C96C2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29" w:type="dxa"/>
            <w:gridSpan w:val="2"/>
            <w:shd w:val="clear" w:color="auto" w:fill="auto"/>
          </w:tcPr>
          <w:p w14:paraId="4B46A986"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CU030; CU031; CU032:</w:t>
            </w:r>
          </w:p>
        </w:tc>
      </w:tr>
      <w:tr w:rsidR="002313C9" w:rsidRPr="002313C9" w14:paraId="75B1BBBC" w14:textId="77777777" w:rsidTr="00607919">
        <w:trPr>
          <w:cantSplit/>
          <w:trHeight w:val="259"/>
        </w:trPr>
        <w:tc>
          <w:tcPr>
            <w:tcW w:w="1631" w:type="dxa"/>
            <w:vMerge/>
          </w:tcPr>
          <w:p w14:paraId="3457B640"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23F7823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29" w:type="dxa"/>
            <w:gridSpan w:val="2"/>
            <w:shd w:val="clear" w:color="auto" w:fill="auto"/>
          </w:tcPr>
          <w:p w14:paraId="694ACD45"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RF08; RF09</w:t>
            </w:r>
          </w:p>
        </w:tc>
      </w:tr>
      <w:tr w:rsidR="002313C9" w:rsidRPr="002313C9" w14:paraId="4C4496ED" w14:textId="77777777" w:rsidTr="00607919">
        <w:trPr>
          <w:cantSplit/>
          <w:trHeight w:val="244"/>
        </w:trPr>
        <w:tc>
          <w:tcPr>
            <w:tcW w:w="3055" w:type="dxa"/>
            <w:gridSpan w:val="2"/>
          </w:tcPr>
          <w:p w14:paraId="3E7C1C2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29" w:type="dxa"/>
            <w:gridSpan w:val="2"/>
          </w:tcPr>
          <w:p w14:paraId="3A51AE02"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Toda la información se tomará de la base de datos</w:t>
            </w:r>
          </w:p>
          <w:p w14:paraId="6A8D5D63"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170BC4AA" w14:textId="77777777" w:rsidTr="00607919">
        <w:trPr>
          <w:cantSplit/>
          <w:trHeight w:val="259"/>
        </w:trPr>
        <w:tc>
          <w:tcPr>
            <w:tcW w:w="8784" w:type="dxa"/>
            <w:gridSpan w:val="4"/>
          </w:tcPr>
          <w:p w14:paraId="7E5ED48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2D71DE79" w14:textId="77777777" w:rsidTr="00607919">
        <w:trPr>
          <w:cantSplit/>
          <w:trHeight w:val="900"/>
        </w:trPr>
        <w:tc>
          <w:tcPr>
            <w:tcW w:w="3964" w:type="dxa"/>
            <w:gridSpan w:val="3"/>
          </w:tcPr>
          <w:p w14:paraId="3984793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A2AE31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revisara su correo electrónico                </w:t>
            </w:r>
            <w:r w:rsidRPr="002313C9">
              <w:rPr>
                <w:rFonts w:ascii="Arial" w:eastAsia="Arial" w:hAnsi="Arial" w:cs="Arial"/>
                <w:b/>
                <w:sz w:val="22"/>
                <w:szCs w:val="22"/>
                <w:lang w:eastAsia="es-419"/>
              </w:rPr>
              <w:br/>
            </w:r>
          </w:p>
          <w:p w14:paraId="4A568DF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w:t>
            </w:r>
          </w:p>
          <w:p w14:paraId="759242A8"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07140AC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6EDABB0" w14:textId="77777777" w:rsidR="002313C9" w:rsidRPr="002313C9" w:rsidRDefault="002313C9" w:rsidP="00607919">
            <w:pPr>
              <w:spacing w:before="0" w:after="0"/>
              <w:rPr>
                <w:rFonts w:ascii="Arial" w:eastAsia="Arial" w:hAnsi="Arial" w:cs="Arial"/>
                <w:b/>
                <w:sz w:val="22"/>
                <w:szCs w:val="22"/>
                <w:lang w:eastAsia="es-419"/>
              </w:rPr>
            </w:pPr>
          </w:p>
          <w:p w14:paraId="06E05868"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tendrá una copia de las facturas</w:t>
            </w:r>
          </w:p>
          <w:p w14:paraId="67AC3C9C" w14:textId="77777777" w:rsidR="002313C9" w:rsidRPr="002313C9" w:rsidRDefault="002313C9" w:rsidP="00607919">
            <w:pPr>
              <w:spacing w:before="0" w:after="0"/>
              <w:rPr>
                <w:rFonts w:ascii="Arial" w:eastAsia="Arial" w:hAnsi="Arial" w:cs="Arial"/>
                <w:b/>
                <w:sz w:val="22"/>
                <w:szCs w:val="22"/>
                <w:lang w:eastAsia="es-419"/>
              </w:rPr>
            </w:pPr>
          </w:p>
          <w:p w14:paraId="559E1AA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w:t>
            </w:r>
          </w:p>
        </w:tc>
      </w:tr>
      <w:tr w:rsidR="002313C9" w:rsidRPr="002313C9" w14:paraId="70EE7E1D" w14:textId="77777777" w:rsidTr="00607919">
        <w:trPr>
          <w:cantSplit/>
          <w:trHeight w:val="244"/>
        </w:trPr>
        <w:tc>
          <w:tcPr>
            <w:tcW w:w="3964" w:type="dxa"/>
            <w:gridSpan w:val="3"/>
          </w:tcPr>
          <w:p w14:paraId="0470A55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7082FAB3" w14:textId="77777777" w:rsidR="002313C9" w:rsidRPr="002313C9" w:rsidRDefault="002313C9" w:rsidP="00607919">
            <w:pPr>
              <w:spacing w:before="0" w:after="0"/>
              <w:rPr>
                <w:rFonts w:ascii="Arial" w:eastAsia="Times New Roman" w:hAnsi="Arial" w:cs="Arial"/>
                <w:sz w:val="22"/>
                <w:szCs w:val="24"/>
                <w:lang w:eastAsia="es-419"/>
              </w:rPr>
            </w:pPr>
          </w:p>
          <w:p w14:paraId="6BD8A2E8"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448EE09F" w14:textId="77777777" w:rsidTr="00607919">
        <w:trPr>
          <w:cantSplit/>
          <w:trHeight w:val="837"/>
        </w:trPr>
        <w:tc>
          <w:tcPr>
            <w:tcW w:w="8784" w:type="dxa"/>
            <w:gridSpan w:val="4"/>
          </w:tcPr>
          <w:p w14:paraId="086904A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FE4B76A" w14:textId="77777777" w:rsidR="002313C9" w:rsidRPr="002313C9" w:rsidRDefault="002313C9" w:rsidP="00607919">
            <w:pPr>
              <w:spacing w:before="0" w:after="0"/>
              <w:rPr>
                <w:rFonts w:ascii="Arial" w:eastAsia="Times New Roman" w:hAnsi="Arial" w:cs="Arial"/>
                <w:sz w:val="24"/>
                <w:szCs w:val="24"/>
                <w:lang w:eastAsia="es-419"/>
              </w:rPr>
            </w:pPr>
          </w:p>
          <w:p w14:paraId="445D2630"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7372A5DB" w14:textId="77777777" w:rsidTr="00607919">
        <w:trPr>
          <w:cantSplit/>
          <w:trHeight w:val="837"/>
        </w:trPr>
        <w:tc>
          <w:tcPr>
            <w:tcW w:w="8784" w:type="dxa"/>
            <w:gridSpan w:val="4"/>
          </w:tcPr>
          <w:p w14:paraId="384BFDC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65419E7"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02275F31" w14:textId="77777777" w:rsidTr="00607919">
        <w:trPr>
          <w:cantSplit/>
          <w:trHeight w:val="259"/>
        </w:trPr>
        <w:tc>
          <w:tcPr>
            <w:tcW w:w="3964" w:type="dxa"/>
            <w:gridSpan w:val="3"/>
          </w:tcPr>
          <w:p w14:paraId="1051B4D4"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2992DCA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 día</w:t>
            </w:r>
          </w:p>
        </w:tc>
      </w:tr>
      <w:tr w:rsidR="002313C9" w:rsidRPr="002313C9" w14:paraId="53F2C94E" w14:textId="77777777" w:rsidTr="00607919">
        <w:trPr>
          <w:cantSplit/>
          <w:trHeight w:val="244"/>
        </w:trPr>
        <w:tc>
          <w:tcPr>
            <w:tcW w:w="3964" w:type="dxa"/>
            <w:gridSpan w:val="3"/>
          </w:tcPr>
          <w:p w14:paraId="3B7B8596"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0CC09A79"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1B113B6C" w14:textId="1AF0109A" w:rsidR="00985B00" w:rsidRDefault="00985B00">
      <w:pPr>
        <w:pStyle w:val="Descripcin"/>
      </w:pPr>
      <w:bookmarkStart w:id="69" w:name="_Toc25247106"/>
      <w:r>
        <w:t xml:space="preserve">Tabla CU  </w:t>
      </w:r>
      <w:fldSimple w:instr=" SEQ Tabla_CU_ \* ARABIC ">
        <w:r w:rsidR="00B523B5">
          <w:rPr>
            <w:noProof/>
          </w:rPr>
          <w:t>31</w:t>
        </w:r>
      </w:fldSimple>
      <w:r w:rsidRPr="009F0CDF">
        <w:t>: Factura</w:t>
      </w:r>
    </w:p>
    <w:bookmarkEnd w:id="69"/>
    <w:p w14:paraId="38616D4B" w14:textId="77777777" w:rsidR="002313C9" w:rsidRPr="002313C9" w:rsidRDefault="002313C9" w:rsidP="0060791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8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9"/>
        <w:gridCol w:w="1424"/>
        <w:gridCol w:w="931"/>
        <w:gridCol w:w="4820"/>
        <w:gridCol w:w="9"/>
      </w:tblGrid>
      <w:tr w:rsidR="002313C9" w:rsidRPr="002313C9" w14:paraId="2E02A36E" w14:textId="77777777" w:rsidTr="00607919">
        <w:trPr>
          <w:cantSplit/>
          <w:trHeight w:val="259"/>
        </w:trPr>
        <w:tc>
          <w:tcPr>
            <w:tcW w:w="3033" w:type="dxa"/>
            <w:gridSpan w:val="2"/>
          </w:tcPr>
          <w:p w14:paraId="0CAAAD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5760" w:type="dxa"/>
            <w:gridSpan w:val="3"/>
          </w:tcPr>
          <w:p w14:paraId="0ADBD18C"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CU032</w:t>
            </w:r>
          </w:p>
        </w:tc>
      </w:tr>
      <w:tr w:rsidR="002313C9" w:rsidRPr="002313C9" w14:paraId="39A94A2E" w14:textId="77777777" w:rsidTr="00607919">
        <w:trPr>
          <w:cantSplit/>
          <w:trHeight w:val="244"/>
        </w:trPr>
        <w:tc>
          <w:tcPr>
            <w:tcW w:w="3033" w:type="dxa"/>
            <w:gridSpan w:val="2"/>
          </w:tcPr>
          <w:p w14:paraId="364475F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760" w:type="dxa"/>
            <w:gridSpan w:val="3"/>
          </w:tcPr>
          <w:p w14:paraId="7B6DAD9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Calcular precio</w:t>
            </w:r>
          </w:p>
        </w:tc>
      </w:tr>
      <w:tr w:rsidR="002313C9" w:rsidRPr="002313C9" w14:paraId="70B92453" w14:textId="77777777" w:rsidTr="00607919">
        <w:trPr>
          <w:cantSplit/>
          <w:trHeight w:val="290"/>
        </w:trPr>
        <w:tc>
          <w:tcPr>
            <w:tcW w:w="3033" w:type="dxa"/>
            <w:gridSpan w:val="2"/>
            <w:tcBorders>
              <w:left w:val="single" w:sz="4" w:space="0" w:color="000000"/>
              <w:bottom w:val="single" w:sz="4" w:space="0" w:color="000000"/>
              <w:right w:val="single" w:sz="4" w:space="0" w:color="000000"/>
            </w:tcBorders>
          </w:tcPr>
          <w:p w14:paraId="2E8F95C3"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760" w:type="dxa"/>
            <w:gridSpan w:val="3"/>
            <w:tcBorders>
              <w:left w:val="single" w:sz="4" w:space="0" w:color="000000"/>
              <w:bottom w:val="single" w:sz="4" w:space="0" w:color="000000"/>
            </w:tcBorders>
          </w:tcPr>
          <w:p w14:paraId="55712584"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58B8104" w14:textId="77777777" w:rsidTr="00607919">
        <w:trPr>
          <w:cantSplit/>
          <w:trHeight w:val="213"/>
        </w:trPr>
        <w:tc>
          <w:tcPr>
            <w:tcW w:w="3033" w:type="dxa"/>
            <w:gridSpan w:val="2"/>
            <w:tcBorders>
              <w:top w:val="single" w:sz="4" w:space="0" w:color="000000"/>
              <w:left w:val="single" w:sz="4" w:space="0" w:color="000000"/>
              <w:right w:val="single" w:sz="4" w:space="0" w:color="000000"/>
            </w:tcBorders>
          </w:tcPr>
          <w:p w14:paraId="09B3692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760" w:type="dxa"/>
            <w:gridSpan w:val="3"/>
            <w:tcBorders>
              <w:top w:val="single" w:sz="4" w:space="0" w:color="000000"/>
              <w:left w:val="single" w:sz="4" w:space="0" w:color="000000"/>
            </w:tcBorders>
          </w:tcPr>
          <w:p w14:paraId="42D5F7A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15997237" w14:textId="77777777" w:rsidTr="00607919">
        <w:trPr>
          <w:cantSplit/>
          <w:trHeight w:val="259"/>
        </w:trPr>
        <w:tc>
          <w:tcPr>
            <w:tcW w:w="3033" w:type="dxa"/>
            <w:gridSpan w:val="2"/>
          </w:tcPr>
          <w:p w14:paraId="73E12FC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760" w:type="dxa"/>
            <w:gridSpan w:val="3"/>
          </w:tcPr>
          <w:p w14:paraId="20F2970C"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 /2019</w:t>
            </w:r>
          </w:p>
        </w:tc>
      </w:tr>
      <w:tr w:rsidR="002313C9" w:rsidRPr="002313C9" w14:paraId="7C86F10A" w14:textId="77777777" w:rsidTr="00607919">
        <w:trPr>
          <w:cantSplit/>
          <w:trHeight w:val="244"/>
        </w:trPr>
        <w:tc>
          <w:tcPr>
            <w:tcW w:w="3033" w:type="dxa"/>
            <w:gridSpan w:val="2"/>
          </w:tcPr>
          <w:p w14:paraId="3ABF6D1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760" w:type="dxa"/>
            <w:gridSpan w:val="3"/>
          </w:tcPr>
          <w:p w14:paraId="5CC7EAC8"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C15D735" w14:textId="77777777" w:rsidTr="00607919">
        <w:trPr>
          <w:cantSplit/>
          <w:trHeight w:val="259"/>
        </w:trPr>
        <w:tc>
          <w:tcPr>
            <w:tcW w:w="3033" w:type="dxa"/>
            <w:gridSpan w:val="2"/>
          </w:tcPr>
          <w:p w14:paraId="5FDA0C8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760" w:type="dxa"/>
            <w:gridSpan w:val="3"/>
          </w:tcPr>
          <w:p w14:paraId="4B1FC002"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Sistema; Cliente</w:t>
            </w:r>
          </w:p>
        </w:tc>
      </w:tr>
      <w:tr w:rsidR="002313C9" w:rsidRPr="002313C9" w14:paraId="3022CADE" w14:textId="77777777" w:rsidTr="00607919">
        <w:trPr>
          <w:cantSplit/>
          <w:trHeight w:val="244"/>
        </w:trPr>
        <w:tc>
          <w:tcPr>
            <w:tcW w:w="3033" w:type="dxa"/>
            <w:gridSpan w:val="2"/>
          </w:tcPr>
          <w:p w14:paraId="0CEDD4D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760" w:type="dxa"/>
            <w:gridSpan w:val="3"/>
          </w:tcPr>
          <w:p w14:paraId="1B0BD623"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4FD55D11" w14:textId="77777777" w:rsidTr="00607919">
        <w:trPr>
          <w:cantSplit/>
          <w:trHeight w:val="259"/>
        </w:trPr>
        <w:tc>
          <w:tcPr>
            <w:tcW w:w="3033" w:type="dxa"/>
            <w:gridSpan w:val="2"/>
          </w:tcPr>
          <w:p w14:paraId="41CD6B6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760" w:type="dxa"/>
            <w:gridSpan w:val="3"/>
          </w:tcPr>
          <w:p w14:paraId="009F516D"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Sumará de todos precios de los productos adquiridos con cada tendrá el impuesto (IVA).</w:t>
            </w:r>
          </w:p>
          <w:p w14:paraId="7B037CBD"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08F20AB3" w14:textId="77777777" w:rsidTr="00607919">
        <w:trPr>
          <w:cantSplit/>
          <w:trHeight w:val="259"/>
        </w:trPr>
        <w:tc>
          <w:tcPr>
            <w:tcW w:w="1609" w:type="dxa"/>
            <w:vMerge w:val="restart"/>
          </w:tcPr>
          <w:p w14:paraId="476024AD"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4E6BCFF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760" w:type="dxa"/>
            <w:gridSpan w:val="3"/>
            <w:shd w:val="clear" w:color="auto" w:fill="auto"/>
          </w:tcPr>
          <w:p w14:paraId="1916561B" w14:textId="77777777" w:rsidR="002313C9" w:rsidRPr="002313C9" w:rsidRDefault="002313C9" w:rsidP="0060791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CU031; CU032</w:t>
            </w:r>
          </w:p>
        </w:tc>
      </w:tr>
      <w:tr w:rsidR="002313C9" w:rsidRPr="002313C9" w14:paraId="12E30D59" w14:textId="77777777" w:rsidTr="00607919">
        <w:trPr>
          <w:cantSplit/>
          <w:trHeight w:val="259"/>
        </w:trPr>
        <w:tc>
          <w:tcPr>
            <w:tcW w:w="1609" w:type="dxa"/>
            <w:vMerge/>
          </w:tcPr>
          <w:p w14:paraId="4891340B" w14:textId="77777777" w:rsidR="002313C9" w:rsidRPr="002313C9" w:rsidRDefault="002313C9" w:rsidP="00607919">
            <w:pPr>
              <w:spacing w:before="0" w:after="0"/>
              <w:rPr>
                <w:rFonts w:ascii="Arial" w:eastAsia="Arial" w:hAnsi="Arial" w:cs="Arial"/>
                <w:b/>
                <w:sz w:val="22"/>
                <w:szCs w:val="22"/>
                <w:lang w:val="es-MX" w:eastAsia="es-419"/>
              </w:rPr>
            </w:pPr>
          </w:p>
        </w:tc>
        <w:tc>
          <w:tcPr>
            <w:tcW w:w="1424" w:type="dxa"/>
          </w:tcPr>
          <w:p w14:paraId="05865A9F"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760" w:type="dxa"/>
            <w:gridSpan w:val="3"/>
            <w:shd w:val="clear" w:color="auto" w:fill="auto"/>
          </w:tcPr>
          <w:p w14:paraId="0E4F4A53" w14:textId="77777777" w:rsidR="002313C9" w:rsidRPr="002313C9" w:rsidRDefault="002313C9" w:rsidP="0060791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 RF10</w:t>
            </w:r>
          </w:p>
        </w:tc>
      </w:tr>
      <w:tr w:rsidR="002313C9" w:rsidRPr="002313C9" w14:paraId="2A465539" w14:textId="77777777" w:rsidTr="00607919">
        <w:trPr>
          <w:cantSplit/>
          <w:trHeight w:val="244"/>
        </w:trPr>
        <w:tc>
          <w:tcPr>
            <w:tcW w:w="3033" w:type="dxa"/>
            <w:gridSpan w:val="2"/>
          </w:tcPr>
          <w:p w14:paraId="2B83D5D7"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760" w:type="dxa"/>
            <w:gridSpan w:val="3"/>
          </w:tcPr>
          <w:p w14:paraId="7BAF7005"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resultado será exacto y previamente guardado en el registro de la base de datas.</w:t>
            </w:r>
          </w:p>
          <w:p w14:paraId="146964A2"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24D61EC5" w14:textId="77777777" w:rsidTr="00607919">
        <w:trPr>
          <w:cantSplit/>
          <w:trHeight w:val="259"/>
        </w:trPr>
        <w:tc>
          <w:tcPr>
            <w:tcW w:w="8793" w:type="dxa"/>
            <w:gridSpan w:val="5"/>
          </w:tcPr>
          <w:p w14:paraId="6740324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20B75D3" w14:textId="77777777" w:rsidTr="00607919">
        <w:trPr>
          <w:gridAfter w:val="1"/>
          <w:wAfter w:w="9" w:type="dxa"/>
          <w:cantSplit/>
          <w:trHeight w:val="900"/>
        </w:trPr>
        <w:tc>
          <w:tcPr>
            <w:tcW w:w="3964" w:type="dxa"/>
            <w:gridSpan w:val="3"/>
          </w:tcPr>
          <w:p w14:paraId="456735E5"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38B733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esperara el correo de confirmación </w:t>
            </w:r>
            <w:r w:rsidRPr="002313C9">
              <w:rPr>
                <w:rFonts w:ascii="Arial" w:eastAsia="Arial" w:hAnsi="Arial" w:cs="Arial"/>
                <w:b/>
                <w:sz w:val="22"/>
                <w:szCs w:val="22"/>
                <w:lang w:eastAsia="es-419"/>
              </w:rPr>
              <w:br/>
            </w:r>
          </w:p>
          <w:p w14:paraId="37D0342A"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actor buscara la Factura (con el tiquete según el pago con efectivo)</w:t>
            </w:r>
          </w:p>
          <w:p w14:paraId="496DFCA9" w14:textId="77777777" w:rsidR="002313C9" w:rsidRPr="002313C9" w:rsidRDefault="002313C9" w:rsidP="00607919">
            <w:pPr>
              <w:spacing w:before="0" w:after="0"/>
              <w:rPr>
                <w:rFonts w:ascii="Arial" w:eastAsia="Arial" w:hAnsi="Arial" w:cs="Arial"/>
                <w:b/>
                <w:sz w:val="22"/>
                <w:szCs w:val="22"/>
                <w:lang w:eastAsia="es-419"/>
              </w:rPr>
            </w:pPr>
          </w:p>
        </w:tc>
        <w:tc>
          <w:tcPr>
            <w:tcW w:w="4820" w:type="dxa"/>
          </w:tcPr>
          <w:p w14:paraId="1B82AB3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EEF7CA6" w14:textId="77777777" w:rsidR="002313C9" w:rsidRPr="002313C9" w:rsidRDefault="002313C9" w:rsidP="00607919">
            <w:pPr>
              <w:spacing w:before="0" w:after="0"/>
              <w:rPr>
                <w:rFonts w:ascii="Arial" w:eastAsia="Arial" w:hAnsi="Arial" w:cs="Arial"/>
                <w:b/>
                <w:sz w:val="22"/>
                <w:szCs w:val="22"/>
                <w:lang w:eastAsia="es-419"/>
              </w:rPr>
            </w:pPr>
          </w:p>
          <w:p w14:paraId="448DEF6E"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calculara el precio de los productos</w:t>
            </w:r>
          </w:p>
          <w:p w14:paraId="14272402" w14:textId="77777777" w:rsidR="002313C9" w:rsidRPr="002313C9" w:rsidRDefault="002313C9" w:rsidP="00607919">
            <w:pPr>
              <w:spacing w:before="0" w:after="0"/>
              <w:rPr>
                <w:rFonts w:ascii="Arial" w:eastAsia="Arial" w:hAnsi="Arial" w:cs="Arial"/>
                <w:b/>
                <w:sz w:val="22"/>
                <w:szCs w:val="22"/>
                <w:lang w:eastAsia="es-419"/>
              </w:rPr>
            </w:pPr>
          </w:p>
          <w:p w14:paraId="3C9D1A6C"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El sistema guardara el dato de precio total en la base de datos.</w:t>
            </w:r>
          </w:p>
        </w:tc>
      </w:tr>
      <w:tr w:rsidR="002313C9" w:rsidRPr="002313C9" w14:paraId="3E1D8A61" w14:textId="77777777" w:rsidTr="00607919">
        <w:trPr>
          <w:gridAfter w:val="1"/>
          <w:wAfter w:w="9" w:type="dxa"/>
          <w:cantSplit/>
          <w:trHeight w:val="244"/>
        </w:trPr>
        <w:tc>
          <w:tcPr>
            <w:tcW w:w="3964" w:type="dxa"/>
            <w:gridSpan w:val="3"/>
          </w:tcPr>
          <w:p w14:paraId="3CB422A1"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20" w:type="dxa"/>
          </w:tcPr>
          <w:p w14:paraId="65A14172" w14:textId="77777777" w:rsidR="002313C9" w:rsidRPr="002313C9" w:rsidRDefault="002313C9" w:rsidP="00607919">
            <w:pPr>
              <w:spacing w:before="0" w:after="0"/>
              <w:rPr>
                <w:rFonts w:ascii="Arial" w:eastAsia="Times New Roman" w:hAnsi="Arial" w:cs="Arial"/>
                <w:sz w:val="22"/>
                <w:szCs w:val="24"/>
                <w:lang w:eastAsia="es-419"/>
              </w:rPr>
            </w:pPr>
          </w:p>
          <w:p w14:paraId="76588CC6" w14:textId="77777777" w:rsidR="002313C9" w:rsidRPr="002313C9" w:rsidRDefault="002313C9" w:rsidP="00607919">
            <w:pPr>
              <w:spacing w:before="0" w:after="0"/>
              <w:rPr>
                <w:rFonts w:ascii="Arial" w:eastAsia="Times New Roman" w:hAnsi="Arial" w:cs="Arial"/>
                <w:sz w:val="22"/>
                <w:szCs w:val="24"/>
                <w:lang w:eastAsia="es-419"/>
              </w:rPr>
            </w:pPr>
          </w:p>
        </w:tc>
      </w:tr>
      <w:tr w:rsidR="002313C9" w:rsidRPr="002313C9" w14:paraId="479BADBA" w14:textId="77777777" w:rsidTr="00607919">
        <w:trPr>
          <w:cantSplit/>
          <w:trHeight w:val="837"/>
        </w:trPr>
        <w:tc>
          <w:tcPr>
            <w:tcW w:w="8793" w:type="dxa"/>
            <w:gridSpan w:val="5"/>
          </w:tcPr>
          <w:p w14:paraId="0E528E39"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026D22A" w14:textId="77777777" w:rsidR="002313C9" w:rsidRPr="002313C9" w:rsidRDefault="002313C9" w:rsidP="00607919">
            <w:pPr>
              <w:spacing w:before="0" w:after="0"/>
              <w:rPr>
                <w:rFonts w:ascii="Arial" w:eastAsia="Times New Roman" w:hAnsi="Arial" w:cs="Arial"/>
                <w:sz w:val="24"/>
                <w:szCs w:val="24"/>
                <w:lang w:eastAsia="es-419"/>
              </w:rPr>
            </w:pPr>
          </w:p>
          <w:p w14:paraId="3C59443D"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5949DA0B" w14:textId="77777777" w:rsidTr="00607919">
        <w:trPr>
          <w:cantSplit/>
          <w:trHeight w:val="837"/>
        </w:trPr>
        <w:tc>
          <w:tcPr>
            <w:tcW w:w="8793" w:type="dxa"/>
            <w:gridSpan w:val="5"/>
          </w:tcPr>
          <w:p w14:paraId="3A64A30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1CFBB1B" w14:textId="77777777" w:rsidR="002313C9" w:rsidRPr="002313C9" w:rsidRDefault="002313C9" w:rsidP="00607919">
            <w:pPr>
              <w:spacing w:before="0" w:after="0"/>
              <w:rPr>
                <w:rFonts w:ascii="Arial" w:eastAsia="Times New Roman" w:hAnsi="Arial" w:cs="Arial"/>
                <w:sz w:val="24"/>
                <w:szCs w:val="24"/>
                <w:lang w:eastAsia="es-419"/>
              </w:rPr>
            </w:pPr>
          </w:p>
        </w:tc>
      </w:tr>
      <w:tr w:rsidR="002313C9" w:rsidRPr="002313C9" w14:paraId="3D08A171" w14:textId="77777777" w:rsidTr="00607919">
        <w:trPr>
          <w:gridAfter w:val="1"/>
          <w:wAfter w:w="9" w:type="dxa"/>
          <w:cantSplit/>
          <w:trHeight w:val="259"/>
        </w:trPr>
        <w:tc>
          <w:tcPr>
            <w:tcW w:w="3964" w:type="dxa"/>
            <w:gridSpan w:val="3"/>
          </w:tcPr>
          <w:p w14:paraId="013EACAB"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20" w:type="dxa"/>
          </w:tcPr>
          <w:p w14:paraId="5C72D956" w14:textId="77777777" w:rsidR="002313C9" w:rsidRPr="002313C9" w:rsidRDefault="002313C9" w:rsidP="0060791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5 segundos</w:t>
            </w:r>
          </w:p>
        </w:tc>
      </w:tr>
      <w:tr w:rsidR="002313C9" w:rsidRPr="002313C9" w14:paraId="28F900DA" w14:textId="77777777" w:rsidTr="00607919">
        <w:trPr>
          <w:gridAfter w:val="1"/>
          <w:wAfter w:w="9" w:type="dxa"/>
          <w:cantSplit/>
          <w:trHeight w:val="244"/>
        </w:trPr>
        <w:tc>
          <w:tcPr>
            <w:tcW w:w="3964" w:type="dxa"/>
            <w:gridSpan w:val="3"/>
          </w:tcPr>
          <w:p w14:paraId="0F265242" w14:textId="77777777" w:rsidR="002313C9" w:rsidRPr="002313C9" w:rsidRDefault="002313C9" w:rsidP="0060791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20" w:type="dxa"/>
          </w:tcPr>
          <w:p w14:paraId="4C2E5829" w14:textId="77777777" w:rsidR="002313C9" w:rsidRPr="002313C9" w:rsidRDefault="002313C9" w:rsidP="002005F5">
            <w:pPr>
              <w:keepNext/>
              <w:spacing w:before="0" w:after="0"/>
              <w:rPr>
                <w:rFonts w:ascii="Arial" w:eastAsia="Times New Roman" w:hAnsi="Arial" w:cs="Arial"/>
                <w:sz w:val="22"/>
                <w:szCs w:val="24"/>
                <w:lang w:eastAsia="es-419"/>
              </w:rPr>
            </w:pPr>
          </w:p>
        </w:tc>
      </w:tr>
    </w:tbl>
    <w:p w14:paraId="53D5E0E4" w14:textId="35A34E50" w:rsidR="00B523B5" w:rsidRDefault="00B523B5">
      <w:pPr>
        <w:pStyle w:val="Descripcin"/>
      </w:pPr>
      <w:bookmarkStart w:id="70" w:name="_Toc25247107"/>
      <w:r>
        <w:t xml:space="preserve">Tabla CU  </w:t>
      </w:r>
      <w:fldSimple w:instr=" SEQ Tabla_CU_ \* ARABIC ">
        <w:r>
          <w:rPr>
            <w:noProof/>
          </w:rPr>
          <w:t>32</w:t>
        </w:r>
      </w:fldSimple>
      <w:r w:rsidRPr="00AF7411">
        <w:t>: Calcular precio</w:t>
      </w:r>
    </w:p>
    <w:bookmarkEnd w:id="70"/>
    <w:p w14:paraId="0329ED48" w14:textId="373659E9" w:rsidR="00B45E20" w:rsidRDefault="00B45E20">
      <w:pPr>
        <w:spacing w:before="0" w:after="120" w:line="264" w:lineRule="auto"/>
      </w:pPr>
      <w:r>
        <w:br w:type="page"/>
      </w:r>
    </w:p>
    <w:p w14:paraId="630F22DC" w14:textId="3C612278" w:rsidR="00DD265D" w:rsidRDefault="00DD265D" w:rsidP="0052089C">
      <w:pPr>
        <w:pStyle w:val="Ttulo2"/>
      </w:pPr>
      <w:bookmarkStart w:id="71" w:name="_Toc25745078"/>
      <w:r>
        <w:lastRenderedPageBreak/>
        <w:t>Diagrama de Clases</w:t>
      </w:r>
      <w:bookmarkEnd w:id="71"/>
    </w:p>
    <w:p w14:paraId="214B4FFB" w14:textId="77777777" w:rsidR="0043198F" w:rsidRDefault="00DD265D" w:rsidP="00607919">
      <w:pPr>
        <w:keepNext/>
      </w:pPr>
      <w:commentRangeStart w:id="72"/>
      <w:commentRangeStart w:id="73"/>
      <w:r>
        <w:rPr>
          <w:noProof/>
        </w:rPr>
        <w:drawing>
          <wp:inline distT="0" distB="0" distL="0" distR="0" wp14:anchorId="1DD7A948" wp14:editId="51100DDB">
            <wp:extent cx="5823424" cy="2590166"/>
            <wp:effectExtent l="0" t="0" r="6350" b="63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1388" cy="2593708"/>
                    </a:xfrm>
                    <a:prstGeom prst="rect">
                      <a:avLst/>
                    </a:prstGeom>
                    <a:noFill/>
                    <a:ln>
                      <a:noFill/>
                    </a:ln>
                  </pic:spPr>
                </pic:pic>
              </a:graphicData>
            </a:graphic>
          </wp:inline>
        </w:drawing>
      </w:r>
      <w:commentRangeEnd w:id="72"/>
      <w:r w:rsidR="00EF4237">
        <w:rPr>
          <w:rStyle w:val="Refdecomentario"/>
        </w:rPr>
        <w:commentReference w:id="72"/>
      </w:r>
      <w:commentRangeEnd w:id="73"/>
      <w:r w:rsidR="00EF4237">
        <w:rPr>
          <w:rStyle w:val="Refdecomentario"/>
        </w:rPr>
        <w:commentReference w:id="73"/>
      </w:r>
    </w:p>
    <w:p w14:paraId="013009ED" w14:textId="2938B698" w:rsidR="00DD265D" w:rsidRDefault="0043198F" w:rsidP="00607919">
      <w:pPr>
        <w:pStyle w:val="Descripcin"/>
      </w:pPr>
      <w:bookmarkStart w:id="74" w:name="_Toc25746365"/>
      <w:r>
        <w:t xml:space="preserve">Ilustración </w:t>
      </w:r>
      <w:fldSimple w:instr=" SEQ Ilustración \* ARABIC ">
        <w:r w:rsidR="005112CD">
          <w:rPr>
            <w:noProof/>
          </w:rPr>
          <w:t>2</w:t>
        </w:r>
      </w:fldSimple>
      <w:r>
        <w:t>: Diagrama de clase</w:t>
      </w:r>
      <w:bookmarkEnd w:id="74"/>
    </w:p>
    <w:p w14:paraId="68AD01A3" w14:textId="77777777" w:rsidR="00A63C28" w:rsidRPr="00AA1936" w:rsidRDefault="00A63C28" w:rsidP="002005F5">
      <w:pPr>
        <w:pStyle w:val="Ttulo3"/>
      </w:pPr>
      <w:bookmarkStart w:id="75" w:name="_Toc25745079"/>
      <w:r>
        <w:t>Descripción del tipo diagrama</w:t>
      </w:r>
      <w:bookmarkEnd w:id="75"/>
    </w:p>
    <w:p w14:paraId="51CAB5CB" w14:textId="1AA40558" w:rsidR="00A63C28" w:rsidRPr="005112CD" w:rsidRDefault="009337F0" w:rsidP="002005F5">
      <w:pPr>
        <w:pStyle w:val="Sinespaciado"/>
      </w:pPr>
      <w:r>
        <w:t xml:space="preserve">Este diagrama muestra </w:t>
      </w:r>
      <w:r w:rsidR="00C23EA1">
        <w:t>la estructura</w:t>
      </w:r>
      <w:r>
        <w:t xml:space="preserve"> funcionamiento </w:t>
      </w:r>
      <w:r w:rsidR="005221F9">
        <w:t xml:space="preserve">de cada objeto del sistema </w:t>
      </w:r>
      <w:r w:rsidR="00C23EA1">
        <w:t xml:space="preserve">ya que cada objeto tiene sus métodos </w:t>
      </w:r>
    </w:p>
    <w:p w14:paraId="12E3E5B0" w14:textId="444A2408" w:rsidR="00DD265D" w:rsidRDefault="00DD265D" w:rsidP="003E4C6C">
      <w:pPr>
        <w:spacing w:before="0" w:after="120" w:line="264" w:lineRule="auto"/>
      </w:pPr>
      <w:r>
        <w:br w:type="page"/>
      </w:r>
      <w:r>
        <w:lastRenderedPageBreak/>
        <w:t>Diagrama de relación entidad</w:t>
      </w:r>
    </w:p>
    <w:p w14:paraId="4D514868" w14:textId="77777777" w:rsidR="008F432F" w:rsidRDefault="00DD265D" w:rsidP="00607919">
      <w:pPr>
        <w:keepNext/>
      </w:pPr>
      <w:r>
        <w:rPr>
          <w:noProof/>
        </w:rPr>
        <w:drawing>
          <wp:inline distT="0" distB="0" distL="0" distR="0" wp14:anchorId="1E132892" wp14:editId="4E56EEFA">
            <wp:extent cx="6473425" cy="4495800"/>
            <wp:effectExtent l="0" t="0" r="381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8912" cy="4499611"/>
                    </a:xfrm>
                    <a:prstGeom prst="rect">
                      <a:avLst/>
                    </a:prstGeom>
                    <a:noFill/>
                    <a:ln>
                      <a:noFill/>
                    </a:ln>
                  </pic:spPr>
                </pic:pic>
              </a:graphicData>
            </a:graphic>
          </wp:inline>
        </w:drawing>
      </w:r>
    </w:p>
    <w:p w14:paraId="42CB24F7" w14:textId="11F9A684" w:rsidR="00DD265D" w:rsidRDefault="008F432F" w:rsidP="00607919">
      <w:pPr>
        <w:pStyle w:val="Descripcin"/>
      </w:pPr>
      <w:bookmarkStart w:id="76" w:name="_Toc25746366"/>
      <w:r>
        <w:t xml:space="preserve">Ilustración </w:t>
      </w:r>
      <w:fldSimple w:instr=" SEQ Ilustración \* ARABIC ">
        <w:r w:rsidR="005112CD">
          <w:rPr>
            <w:noProof/>
          </w:rPr>
          <w:t>3</w:t>
        </w:r>
      </w:fldSimple>
      <w:r>
        <w:t xml:space="preserve">: </w:t>
      </w:r>
      <w:r w:rsidR="00336F65">
        <w:t>D</w:t>
      </w:r>
      <w:r>
        <w:t>iagrama de relación y entidad</w:t>
      </w:r>
      <w:bookmarkEnd w:id="76"/>
    </w:p>
    <w:p w14:paraId="3BF7F60C" w14:textId="77777777" w:rsidR="00A63C28" w:rsidRPr="00AA1936" w:rsidRDefault="00A63C28" w:rsidP="000C0097">
      <w:pPr>
        <w:pStyle w:val="Ttulo3"/>
        <w:pPrChange w:id="77" w:author="Otoniel Hernandez Garzon" w:date="2019-11-27T11:10:00Z">
          <w:pPr>
            <w:pStyle w:val="Ttulo2"/>
          </w:pPr>
        </w:pPrChange>
      </w:pPr>
      <w:bookmarkStart w:id="78" w:name="_Toc25745080"/>
      <w:r>
        <w:t xml:space="preserve">Descripción </w:t>
      </w:r>
      <w:r w:rsidRPr="000C0097">
        <w:rPr>
          <w:rPrChange w:id="79" w:author="Otoniel Hernandez Garzon" w:date="2019-11-27T11:10:00Z">
            <w:rPr/>
          </w:rPrChange>
        </w:rPr>
        <w:t>del</w:t>
      </w:r>
      <w:r>
        <w:t xml:space="preserve"> tipo diagrama</w:t>
      </w:r>
      <w:bookmarkEnd w:id="78"/>
    </w:p>
    <w:p w14:paraId="2B8582CE" w14:textId="3101DBEE" w:rsidR="00A63C28" w:rsidRPr="005112CD" w:rsidRDefault="00E50293" w:rsidP="00B32455">
      <w:pPr>
        <w:pStyle w:val="Sinespaciado"/>
        <w:pPrChange w:id="80" w:author="Otoniel Hernandez Garzon" w:date="2019-11-27T11:12:00Z">
          <w:pPr/>
        </w:pPrChange>
      </w:pPr>
      <w:ins w:id="81" w:author="Otoniel Hernandez Garzon" w:date="2019-11-27T11:11:00Z">
        <w:r>
          <w:t xml:space="preserve">Es este diagrama </w:t>
        </w:r>
      </w:ins>
      <w:ins w:id="82" w:author="Otoniel Hernandez Garzon" w:date="2019-11-27T11:12:00Z">
        <w:r w:rsidR="00B32455">
          <w:t>se identifica los diferentes</w:t>
        </w:r>
      </w:ins>
      <w:ins w:id="83" w:author="Otoniel Hernandez Garzon" w:date="2019-11-27T11:13:00Z">
        <w:r w:rsidR="00931A13">
          <w:t xml:space="preserve"> tipos datos y estructurar el </w:t>
        </w:r>
      </w:ins>
      <w:ins w:id="84" w:author="Otoniel Hernandez Garzon" w:date="2019-11-27T11:14:00Z">
        <w:r w:rsidR="006353E6">
          <w:t>sistema de la base de datos y como ingre</w:t>
        </w:r>
      </w:ins>
      <w:ins w:id="85" w:author="Otoniel Hernandez Garzon" w:date="2019-11-27T11:15:00Z">
        <w:r w:rsidR="009C3B13">
          <w:t>sa los datos.</w:t>
        </w:r>
      </w:ins>
    </w:p>
    <w:p w14:paraId="5498FDC3" w14:textId="0D596386" w:rsidR="001E42C6" w:rsidRDefault="001E42C6" w:rsidP="00C927AF">
      <w:pPr>
        <w:pStyle w:val="Ttulo2"/>
      </w:pPr>
      <w:r>
        <w:br w:type="page"/>
      </w:r>
      <w:bookmarkStart w:id="86" w:name="_Toc25745081"/>
      <w:r>
        <w:lastRenderedPageBreak/>
        <w:t xml:space="preserve">Diccionario de </w:t>
      </w:r>
      <w:r w:rsidR="000C31A1">
        <w:t>datos</w:t>
      </w:r>
      <w:bookmarkEnd w:id="86"/>
    </w:p>
    <w:p w14:paraId="394BC7FF" w14:textId="77777777" w:rsidR="00C927AF" w:rsidRPr="007466E8" w:rsidRDefault="00C927AF" w:rsidP="007466E8"/>
    <w:tbl>
      <w:tblPr>
        <w:tblStyle w:val="Tablaconcuadrcula4-nfasis1"/>
        <w:tblW w:w="0" w:type="auto"/>
        <w:tblLayout w:type="fixed"/>
        <w:tblLook w:val="04A0" w:firstRow="1" w:lastRow="0" w:firstColumn="1" w:lastColumn="0" w:noHBand="0" w:noVBand="1"/>
      </w:tblPr>
      <w:tblGrid>
        <w:gridCol w:w="480"/>
        <w:gridCol w:w="1480"/>
        <w:gridCol w:w="2960"/>
        <w:gridCol w:w="980"/>
        <w:gridCol w:w="980"/>
        <w:gridCol w:w="980"/>
        <w:gridCol w:w="980"/>
        <w:gridCol w:w="980"/>
      </w:tblGrid>
      <w:tr w:rsidR="001E42C6" w:rsidRPr="001E42C6" w14:paraId="62410C7A" w14:textId="77777777" w:rsidTr="00F46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14E1FDF8" w14:textId="77777777" w:rsidR="001E42C6" w:rsidRPr="001E42C6" w:rsidRDefault="001E42C6" w:rsidP="001E42C6">
            <w:pPr>
              <w:spacing w:before="0" w:after="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Entity Name</w:t>
            </w:r>
          </w:p>
        </w:tc>
        <w:tc>
          <w:tcPr>
            <w:tcW w:w="7860" w:type="dxa"/>
            <w:gridSpan w:val="6"/>
          </w:tcPr>
          <w:p w14:paraId="3CD8BFC0" w14:textId="77777777" w:rsidR="001E42C6" w:rsidRPr="001E42C6" w:rsidRDefault="001E42C6" w:rsidP="001E42C6">
            <w:pPr>
              <w:spacing w:before="0" w:after="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Entity Description</w:t>
            </w:r>
          </w:p>
        </w:tc>
      </w:tr>
      <w:tr w:rsidR="001E42C6" w:rsidRPr="001E42C6" w14:paraId="431A4319"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4889B74"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7C0AA0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Column Name</w:t>
            </w:r>
          </w:p>
        </w:tc>
        <w:tc>
          <w:tcPr>
            <w:tcW w:w="2960" w:type="dxa"/>
          </w:tcPr>
          <w:p w14:paraId="75469B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Column Description</w:t>
            </w:r>
          </w:p>
        </w:tc>
        <w:tc>
          <w:tcPr>
            <w:tcW w:w="980" w:type="dxa"/>
          </w:tcPr>
          <w:p w14:paraId="30C4198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Data Type</w:t>
            </w:r>
          </w:p>
        </w:tc>
        <w:tc>
          <w:tcPr>
            <w:tcW w:w="980" w:type="dxa"/>
          </w:tcPr>
          <w:p w14:paraId="6E15285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Length</w:t>
            </w:r>
          </w:p>
        </w:tc>
        <w:tc>
          <w:tcPr>
            <w:tcW w:w="980" w:type="dxa"/>
          </w:tcPr>
          <w:p w14:paraId="3CB95D9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Primary Key</w:t>
            </w:r>
          </w:p>
        </w:tc>
        <w:tc>
          <w:tcPr>
            <w:tcW w:w="980" w:type="dxa"/>
          </w:tcPr>
          <w:p w14:paraId="2E47FE2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Nullable</w:t>
            </w:r>
          </w:p>
        </w:tc>
        <w:tc>
          <w:tcPr>
            <w:tcW w:w="980" w:type="dxa"/>
          </w:tcPr>
          <w:p w14:paraId="1AEE4D5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Unique</w:t>
            </w:r>
          </w:p>
        </w:tc>
      </w:tr>
      <w:tr w:rsidR="001E42C6" w:rsidRPr="001E42C6" w14:paraId="0A42CF9F"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18CE1E8" w14:textId="19E125C6"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7465C593" wp14:editId="7F597EC0">
                  <wp:extent cx="171450" cy="171450"/>
                  <wp:effectExtent l="0" t="0" r="0" b="0"/>
                  <wp:docPr id="21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w:t>
            </w:r>
            <w:r w:rsidR="00B523B5" w:rsidRPr="007466E8">
              <w:rPr>
                <w:rFonts w:ascii="Calibri" w:eastAsia="Calibri" w:hAnsi="Calibri" w:cs="Calibri"/>
                <w:sz w:val="22"/>
                <w:szCs w:val="24"/>
                <w:lang w:eastAsia="en-GB"/>
              </w:rPr>
              <w:t>categoría</w:t>
            </w:r>
          </w:p>
        </w:tc>
        <w:tc>
          <w:tcPr>
            <w:tcW w:w="7860" w:type="dxa"/>
            <w:gridSpan w:val="6"/>
          </w:tcPr>
          <w:p w14:paraId="74C37A9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categorías</w:t>
            </w:r>
          </w:p>
        </w:tc>
      </w:tr>
      <w:tr w:rsidR="001E42C6" w:rsidRPr="001E42C6" w14:paraId="74A4C99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023B571"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4F4901C"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id_categoria</w:t>
            </w:r>
          </w:p>
        </w:tc>
        <w:tc>
          <w:tcPr>
            <w:tcW w:w="2960" w:type="dxa"/>
          </w:tcPr>
          <w:p w14:paraId="254956C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categoría</w:t>
            </w:r>
          </w:p>
        </w:tc>
        <w:tc>
          <w:tcPr>
            <w:tcW w:w="980" w:type="dxa"/>
          </w:tcPr>
          <w:p w14:paraId="099279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3580DE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419717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F22BE5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2EC0C6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E36924D"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0D6C7EC"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7AC0A4BD"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tipo_categoria</w:t>
            </w:r>
          </w:p>
        </w:tc>
        <w:tc>
          <w:tcPr>
            <w:tcW w:w="2960" w:type="dxa"/>
          </w:tcPr>
          <w:p w14:paraId="4B7CD82D" w14:textId="4A9FFB30"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los diferentes tipos de </w:t>
            </w:r>
            <w:r w:rsidR="006C6DDE" w:rsidRPr="001E42C6">
              <w:rPr>
                <w:rFonts w:ascii="Tahoma" w:eastAsia="Tahoma" w:hAnsi="Tahoma" w:cs="Tahoma"/>
                <w:color w:val="000000"/>
                <w:sz w:val="24"/>
                <w:szCs w:val="24"/>
                <w:lang w:eastAsia="en-GB"/>
              </w:rPr>
              <w:t>categoría</w:t>
            </w:r>
          </w:p>
        </w:tc>
        <w:tc>
          <w:tcPr>
            <w:tcW w:w="980" w:type="dxa"/>
          </w:tcPr>
          <w:p w14:paraId="0F7E176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353C6B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6FFA681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477201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916794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FD509A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5E9745B9"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276090C0" wp14:editId="3E9DD91C">
                  <wp:extent cx="171450" cy="171450"/>
                  <wp:effectExtent l="0" t="0" r="0" b="0"/>
                  <wp:docPr id="2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Cita</w:t>
            </w:r>
          </w:p>
        </w:tc>
        <w:tc>
          <w:tcPr>
            <w:tcW w:w="7860" w:type="dxa"/>
            <w:gridSpan w:val="6"/>
          </w:tcPr>
          <w:p w14:paraId="6C5ABB6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citas reservadas</w:t>
            </w:r>
          </w:p>
        </w:tc>
      </w:tr>
      <w:tr w:rsidR="001E42C6" w:rsidRPr="001E42C6" w14:paraId="1505EA4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AE1445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F074EEB"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Cita_cancelada</w:t>
            </w:r>
          </w:p>
        </w:tc>
        <w:tc>
          <w:tcPr>
            <w:tcW w:w="2960" w:type="dxa"/>
          </w:tcPr>
          <w:p w14:paraId="266B3F4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B67393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bit</w:t>
            </w:r>
          </w:p>
        </w:tc>
        <w:tc>
          <w:tcPr>
            <w:tcW w:w="980" w:type="dxa"/>
          </w:tcPr>
          <w:p w14:paraId="420AFC8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3A87739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969E41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6E60DCD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B961D1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EF926C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75114E7"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fecha</w:t>
            </w:r>
          </w:p>
        </w:tc>
        <w:tc>
          <w:tcPr>
            <w:tcW w:w="2960" w:type="dxa"/>
          </w:tcPr>
          <w:p w14:paraId="5C9BCAB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fecha que se asigna</w:t>
            </w:r>
          </w:p>
        </w:tc>
        <w:tc>
          <w:tcPr>
            <w:tcW w:w="980" w:type="dxa"/>
          </w:tcPr>
          <w:p w14:paraId="5FBDB9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0C79EC5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3C6C1EF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AEBE7E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72B84E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CA9ECB"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18E68AF1"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F6D10FF"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hora</w:t>
            </w:r>
          </w:p>
        </w:tc>
        <w:tc>
          <w:tcPr>
            <w:tcW w:w="2960" w:type="dxa"/>
          </w:tcPr>
          <w:p w14:paraId="7631F17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que se realizara</w:t>
            </w:r>
          </w:p>
        </w:tc>
        <w:tc>
          <w:tcPr>
            <w:tcW w:w="980" w:type="dxa"/>
          </w:tcPr>
          <w:p w14:paraId="7509FCA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1B2DC3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5C1EBF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B85EAD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B8E6B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1D8FD5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53AAD3D"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714A853"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Id_Cita</w:t>
            </w:r>
          </w:p>
        </w:tc>
        <w:tc>
          <w:tcPr>
            <w:tcW w:w="2960" w:type="dxa"/>
          </w:tcPr>
          <w:p w14:paraId="3E8A1D3E" w14:textId="68CF94AF"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es la llave primaria de la tabla </w:t>
            </w:r>
            <w:r w:rsidR="006C6DDE" w:rsidRPr="001E42C6">
              <w:rPr>
                <w:rFonts w:ascii="Tahoma" w:eastAsia="Tahoma" w:hAnsi="Tahoma" w:cs="Tahoma"/>
                <w:color w:val="000000"/>
                <w:sz w:val="24"/>
                <w:szCs w:val="24"/>
                <w:lang w:eastAsia="en-GB"/>
              </w:rPr>
              <w:t>Cita reservada</w:t>
            </w:r>
          </w:p>
        </w:tc>
        <w:tc>
          <w:tcPr>
            <w:tcW w:w="980" w:type="dxa"/>
          </w:tcPr>
          <w:p w14:paraId="5390A9F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6FD6404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096CB6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AAE2D4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0C670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9548E7"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C7ABF73"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489EEC53" wp14:editId="13DD0E3D">
                  <wp:extent cx="171450" cy="171450"/>
                  <wp:effectExtent l="0" t="0" r="0" b="0"/>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Direccion</w:t>
            </w:r>
          </w:p>
        </w:tc>
        <w:tc>
          <w:tcPr>
            <w:tcW w:w="7860" w:type="dxa"/>
            <w:gridSpan w:val="6"/>
          </w:tcPr>
          <w:p w14:paraId="3C0F935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Direcciones</w:t>
            </w:r>
          </w:p>
        </w:tc>
      </w:tr>
      <w:tr w:rsidR="001E42C6" w:rsidRPr="001E42C6" w14:paraId="68E4DCD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61A91E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45BDF1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Codigo_postal</w:t>
            </w:r>
          </w:p>
        </w:tc>
        <w:tc>
          <w:tcPr>
            <w:tcW w:w="2960" w:type="dxa"/>
          </w:tcPr>
          <w:p w14:paraId="5389B06C" w14:textId="20EA24A1"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r w:rsidR="006C6DDE" w:rsidRPr="001E42C6">
              <w:rPr>
                <w:rFonts w:ascii="Tahoma" w:eastAsia="Tahoma" w:hAnsi="Tahoma" w:cs="Tahoma"/>
                <w:color w:val="000000"/>
                <w:sz w:val="24"/>
                <w:szCs w:val="24"/>
                <w:lang w:eastAsia="en-GB"/>
              </w:rPr>
              <w:t>código</w:t>
            </w:r>
            <w:r w:rsidRPr="001E42C6">
              <w:rPr>
                <w:rFonts w:ascii="Tahoma" w:eastAsia="Tahoma" w:hAnsi="Tahoma" w:cs="Tahoma"/>
                <w:color w:val="000000"/>
                <w:sz w:val="24"/>
                <w:szCs w:val="24"/>
                <w:lang w:eastAsia="en-GB"/>
              </w:rPr>
              <w:t xml:space="preserve"> postal</w:t>
            </w:r>
          </w:p>
        </w:tc>
        <w:tc>
          <w:tcPr>
            <w:tcW w:w="980" w:type="dxa"/>
          </w:tcPr>
          <w:p w14:paraId="6441F4E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15C26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5749F9E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C05659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6182F8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80FD55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EF8C274"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848A546"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Direccion</w:t>
            </w:r>
          </w:p>
        </w:tc>
        <w:tc>
          <w:tcPr>
            <w:tcW w:w="2960" w:type="dxa"/>
          </w:tcPr>
          <w:p w14:paraId="35F92CB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las direcciones</w:t>
            </w:r>
          </w:p>
        </w:tc>
        <w:tc>
          <w:tcPr>
            <w:tcW w:w="980" w:type="dxa"/>
          </w:tcPr>
          <w:p w14:paraId="3334805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02C044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33AD425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8D67A3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1C69B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55941B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32773D7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237D2106"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Id_DIreccion</w:t>
            </w:r>
          </w:p>
        </w:tc>
        <w:tc>
          <w:tcPr>
            <w:tcW w:w="2960" w:type="dxa"/>
          </w:tcPr>
          <w:p w14:paraId="1268982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Dirección</w:t>
            </w:r>
          </w:p>
        </w:tc>
        <w:tc>
          <w:tcPr>
            <w:tcW w:w="980" w:type="dxa"/>
          </w:tcPr>
          <w:p w14:paraId="51A1FA1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E05249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659B0F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9E5B93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D0008A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E2D8B0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C3BE3BA"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09C17E8"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usuarioId_usuario</w:t>
            </w:r>
          </w:p>
        </w:tc>
        <w:tc>
          <w:tcPr>
            <w:tcW w:w="2960" w:type="dxa"/>
          </w:tcPr>
          <w:p w14:paraId="5F4E081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F99D2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bigint</w:t>
            </w:r>
          </w:p>
        </w:tc>
        <w:tc>
          <w:tcPr>
            <w:tcW w:w="980" w:type="dxa"/>
          </w:tcPr>
          <w:p w14:paraId="5B1CC35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797EF9C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7406B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D74A01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92AFD9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43BB076"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0ED70B1"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usuariotipo_Documentoid_documento</w:t>
            </w:r>
          </w:p>
        </w:tc>
        <w:tc>
          <w:tcPr>
            <w:tcW w:w="2960" w:type="dxa"/>
          </w:tcPr>
          <w:p w14:paraId="0008F74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302B1A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967797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1AAB6B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D2FB1E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9C943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F74C4AF"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14F4E6A"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2277E4B9" wp14:editId="6C8E4746">
                  <wp:extent cx="171450" cy="171450"/>
                  <wp:effectExtent l="0" t="0" r="0" b="0"/>
                  <wp:docPr id="2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Envio</w:t>
            </w:r>
          </w:p>
        </w:tc>
        <w:tc>
          <w:tcPr>
            <w:tcW w:w="7860" w:type="dxa"/>
            <w:gridSpan w:val="6"/>
          </w:tcPr>
          <w:p w14:paraId="3A801A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envíos</w:t>
            </w:r>
          </w:p>
        </w:tc>
      </w:tr>
      <w:tr w:rsidR="001E42C6" w:rsidRPr="001E42C6" w14:paraId="245C85D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DAA447E"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2812643A"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fecha_envio</w:t>
            </w:r>
          </w:p>
        </w:tc>
        <w:tc>
          <w:tcPr>
            <w:tcW w:w="2960" w:type="dxa"/>
          </w:tcPr>
          <w:p w14:paraId="649BBF5D" w14:textId="589F115A"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w:t>
            </w:r>
            <w:del w:id="87" w:author="Otoniel Hernandez Garzon" w:date="2019-11-27T11:27:00Z">
              <w:r w:rsidRPr="001E42C6" w:rsidDel="008C2740">
                <w:rPr>
                  <w:rFonts w:ascii="Tahoma" w:eastAsia="Tahoma" w:hAnsi="Tahoma" w:cs="Tahoma"/>
                  <w:color w:val="000000"/>
                  <w:sz w:val="24"/>
                  <w:szCs w:val="24"/>
                  <w:lang w:eastAsia="en-GB"/>
                </w:rPr>
                <w:delText xml:space="preserve">fecha  </w:delText>
              </w:r>
              <w:r w:rsidR="006C6DDE" w:rsidRPr="001E42C6" w:rsidDel="008C2740">
                <w:rPr>
                  <w:rFonts w:ascii="Tahoma" w:eastAsia="Tahoma" w:hAnsi="Tahoma" w:cs="Tahoma"/>
                  <w:color w:val="000000"/>
                  <w:sz w:val="24"/>
                  <w:szCs w:val="24"/>
                  <w:lang w:eastAsia="en-GB"/>
                </w:rPr>
                <w:delText>que</w:delText>
              </w:r>
            </w:del>
            <w:ins w:id="88" w:author="Otoniel Hernandez Garzon" w:date="2019-11-27T11:27:00Z">
              <w:r w:rsidR="008C2740" w:rsidRPr="001E42C6">
                <w:rPr>
                  <w:rFonts w:ascii="Tahoma" w:eastAsia="Tahoma" w:hAnsi="Tahoma" w:cs="Tahoma"/>
                  <w:color w:val="000000"/>
                  <w:sz w:val="24"/>
                  <w:szCs w:val="24"/>
                  <w:lang w:eastAsia="en-GB"/>
                </w:rPr>
                <w:t>fecha que</w:t>
              </w:r>
            </w:ins>
            <w:r w:rsidRPr="001E42C6">
              <w:rPr>
                <w:rFonts w:ascii="Tahoma" w:eastAsia="Tahoma" w:hAnsi="Tahoma" w:cs="Tahoma"/>
                <w:color w:val="000000"/>
                <w:sz w:val="24"/>
                <w:szCs w:val="24"/>
                <w:lang w:eastAsia="en-GB"/>
              </w:rPr>
              <w:t xml:space="preserve"> se </w:t>
            </w:r>
            <w:r w:rsidR="00C927AF" w:rsidRPr="001E42C6">
              <w:rPr>
                <w:rFonts w:ascii="Tahoma" w:eastAsia="Tahoma" w:hAnsi="Tahoma" w:cs="Tahoma"/>
                <w:color w:val="000000"/>
                <w:sz w:val="24"/>
                <w:szCs w:val="24"/>
                <w:lang w:eastAsia="en-GB"/>
              </w:rPr>
              <w:t>enviara</w:t>
            </w:r>
          </w:p>
        </w:tc>
        <w:tc>
          <w:tcPr>
            <w:tcW w:w="980" w:type="dxa"/>
          </w:tcPr>
          <w:p w14:paraId="460938C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6AD372D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4CE9B8C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D62DB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49146F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40514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C884D19"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4027B71"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id_envio</w:t>
            </w:r>
          </w:p>
        </w:tc>
        <w:tc>
          <w:tcPr>
            <w:tcW w:w="2960" w:type="dxa"/>
          </w:tcPr>
          <w:p w14:paraId="4E46833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envió</w:t>
            </w:r>
          </w:p>
        </w:tc>
        <w:tc>
          <w:tcPr>
            <w:tcW w:w="980" w:type="dxa"/>
          </w:tcPr>
          <w:p w14:paraId="022443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450786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5E2701A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19780B9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D60524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7F243A1"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357A8CBF"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9765C92"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numero_envio</w:t>
            </w:r>
          </w:p>
        </w:tc>
        <w:tc>
          <w:tcPr>
            <w:tcW w:w="2960" w:type="dxa"/>
          </w:tcPr>
          <w:p w14:paraId="0CCA1712" w14:textId="473DB5C5"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w:t>
            </w:r>
            <w:r w:rsidR="00C927AF" w:rsidRPr="001E42C6">
              <w:rPr>
                <w:rFonts w:ascii="Tahoma" w:eastAsia="Tahoma" w:hAnsi="Tahoma" w:cs="Tahoma"/>
                <w:color w:val="000000"/>
                <w:sz w:val="24"/>
                <w:szCs w:val="24"/>
                <w:lang w:eastAsia="en-GB"/>
              </w:rPr>
              <w:t>número</w:t>
            </w:r>
            <w:r w:rsidRPr="001E42C6">
              <w:rPr>
                <w:rFonts w:ascii="Tahoma" w:eastAsia="Tahoma" w:hAnsi="Tahoma" w:cs="Tahoma"/>
                <w:color w:val="000000"/>
                <w:sz w:val="24"/>
                <w:szCs w:val="24"/>
                <w:lang w:eastAsia="en-GB"/>
              </w:rPr>
              <w:t xml:space="preserve"> del envío</w:t>
            </w:r>
          </w:p>
        </w:tc>
        <w:tc>
          <w:tcPr>
            <w:tcW w:w="980" w:type="dxa"/>
          </w:tcPr>
          <w:p w14:paraId="3FE3D2B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216E99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640CAB3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511108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B40A0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32A603A"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4194616"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29513FDE" wp14:editId="2D0BEFCE">
                  <wp:extent cx="171450" cy="171450"/>
                  <wp:effectExtent l="0" t="0" r="0" b="0"/>
                  <wp:docPr id="2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Error</w:t>
            </w:r>
          </w:p>
        </w:tc>
        <w:tc>
          <w:tcPr>
            <w:tcW w:w="7860" w:type="dxa"/>
            <w:gridSpan w:val="6"/>
          </w:tcPr>
          <w:p w14:paraId="38A2A896" w14:textId="46E72EDC"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tabla registrara los errores </w:t>
            </w:r>
            <w:r w:rsidR="00C927AF" w:rsidRPr="001E42C6">
              <w:rPr>
                <w:rFonts w:ascii="Tahoma" w:eastAsia="Tahoma" w:hAnsi="Tahoma" w:cs="Tahoma"/>
                <w:color w:val="000000"/>
                <w:sz w:val="24"/>
                <w:szCs w:val="24"/>
                <w:lang w:eastAsia="en-GB"/>
              </w:rPr>
              <w:t>del sistema</w:t>
            </w:r>
          </w:p>
        </w:tc>
      </w:tr>
      <w:tr w:rsidR="001E42C6" w:rsidRPr="001E42C6" w14:paraId="611EE33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BBA73D4"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AFA4EED"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Fecha</w:t>
            </w:r>
          </w:p>
        </w:tc>
        <w:tc>
          <w:tcPr>
            <w:tcW w:w="2960" w:type="dxa"/>
          </w:tcPr>
          <w:p w14:paraId="4FB2BBCE" w14:textId="2DFD95D9"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fecha </w:t>
            </w:r>
            <w:r w:rsidR="006C6DDE" w:rsidRPr="001E42C6">
              <w:rPr>
                <w:rFonts w:ascii="Tahoma" w:eastAsia="Tahoma" w:hAnsi="Tahoma" w:cs="Tahoma"/>
                <w:color w:val="000000"/>
                <w:sz w:val="24"/>
                <w:szCs w:val="24"/>
                <w:lang w:eastAsia="en-GB"/>
              </w:rPr>
              <w:t>actual</w:t>
            </w:r>
          </w:p>
        </w:tc>
        <w:tc>
          <w:tcPr>
            <w:tcW w:w="980" w:type="dxa"/>
          </w:tcPr>
          <w:p w14:paraId="16DBA2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02ED72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6A5B24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5971B6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102525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D4ED3D3"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8FEE97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64EDD62"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hora</w:t>
            </w:r>
          </w:p>
        </w:tc>
        <w:tc>
          <w:tcPr>
            <w:tcW w:w="2960" w:type="dxa"/>
          </w:tcPr>
          <w:p w14:paraId="7A8FD52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actual</w:t>
            </w:r>
          </w:p>
        </w:tc>
        <w:tc>
          <w:tcPr>
            <w:tcW w:w="980" w:type="dxa"/>
          </w:tcPr>
          <w:p w14:paraId="7AF0861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785418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D48A6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3890F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01E166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B2BBD9"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4210E08"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324349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Id_Error</w:t>
            </w:r>
          </w:p>
        </w:tc>
        <w:tc>
          <w:tcPr>
            <w:tcW w:w="2960" w:type="dxa"/>
          </w:tcPr>
          <w:p w14:paraId="5F01EC4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error</w:t>
            </w:r>
          </w:p>
        </w:tc>
        <w:tc>
          <w:tcPr>
            <w:tcW w:w="980" w:type="dxa"/>
          </w:tcPr>
          <w:p w14:paraId="67D249D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966B19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43B7BF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B38978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51B41A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4575562"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0DD4A4E"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47836FA"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Motivo</w:t>
            </w:r>
          </w:p>
        </w:tc>
        <w:tc>
          <w:tcPr>
            <w:tcW w:w="2960" w:type="dxa"/>
          </w:tcPr>
          <w:p w14:paraId="52E1E7D7" w14:textId="746A7D32"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error que se </w:t>
            </w:r>
            <w:r w:rsidR="006C6DDE" w:rsidRPr="001E42C6">
              <w:rPr>
                <w:rFonts w:ascii="Tahoma" w:eastAsia="Tahoma" w:hAnsi="Tahoma" w:cs="Tahoma"/>
                <w:color w:val="000000"/>
                <w:sz w:val="24"/>
                <w:szCs w:val="24"/>
                <w:lang w:eastAsia="en-GB"/>
              </w:rPr>
              <w:t>ocasiona</w:t>
            </w:r>
          </w:p>
        </w:tc>
        <w:tc>
          <w:tcPr>
            <w:tcW w:w="980" w:type="dxa"/>
          </w:tcPr>
          <w:p w14:paraId="3F88124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6232DCB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544AB3B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0DD861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D6EF26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D8ADCF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257347E7"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3DFB889A" wp14:editId="75B462D2">
                  <wp:extent cx="171450" cy="171450"/>
                  <wp:effectExtent l="0" t="0" r="0" b="0"/>
                  <wp:docPr id="21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factura</w:t>
            </w:r>
          </w:p>
        </w:tc>
        <w:tc>
          <w:tcPr>
            <w:tcW w:w="7860" w:type="dxa"/>
            <w:gridSpan w:val="6"/>
          </w:tcPr>
          <w:p w14:paraId="529A1E5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facturas</w:t>
            </w:r>
          </w:p>
        </w:tc>
      </w:tr>
      <w:tr w:rsidR="001E42C6" w:rsidRPr="001E42C6" w14:paraId="62AC5DB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34D2A5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25DD6EB"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Envioid_envio</w:t>
            </w:r>
          </w:p>
        </w:tc>
        <w:tc>
          <w:tcPr>
            <w:tcW w:w="2960" w:type="dxa"/>
          </w:tcPr>
          <w:p w14:paraId="750ADF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D319FF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3D2B26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512F3E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324DB7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804FEB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AAB903"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99407E8"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EFFFB4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fecha</w:t>
            </w:r>
          </w:p>
        </w:tc>
        <w:tc>
          <w:tcPr>
            <w:tcW w:w="2960" w:type="dxa"/>
          </w:tcPr>
          <w:p w14:paraId="0D572B16" w14:textId="1F455251"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w:t>
            </w:r>
            <w:r w:rsidR="00C927AF" w:rsidRPr="001E42C6">
              <w:rPr>
                <w:rFonts w:ascii="Tahoma" w:eastAsia="Tahoma" w:hAnsi="Tahoma" w:cs="Tahoma"/>
                <w:color w:val="000000"/>
                <w:sz w:val="24"/>
                <w:szCs w:val="24"/>
                <w:lang w:eastAsia="en-GB"/>
              </w:rPr>
              <w:t>fecha</w:t>
            </w:r>
            <w:r w:rsidRPr="001E42C6">
              <w:rPr>
                <w:rFonts w:ascii="Tahoma" w:eastAsia="Tahoma" w:hAnsi="Tahoma" w:cs="Tahoma"/>
                <w:color w:val="000000"/>
                <w:sz w:val="24"/>
                <w:szCs w:val="24"/>
                <w:lang w:eastAsia="en-GB"/>
              </w:rPr>
              <w:t xml:space="preserve"> actual</w:t>
            </w:r>
          </w:p>
        </w:tc>
        <w:tc>
          <w:tcPr>
            <w:tcW w:w="980" w:type="dxa"/>
          </w:tcPr>
          <w:p w14:paraId="641C942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376B85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32DE7C2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C4ED7F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7BFDDB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6345C8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4E886CA6"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2BCFDDC"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id_factura</w:t>
            </w:r>
          </w:p>
        </w:tc>
        <w:tc>
          <w:tcPr>
            <w:tcW w:w="2960" w:type="dxa"/>
          </w:tcPr>
          <w:p w14:paraId="0763CDC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factura</w:t>
            </w:r>
          </w:p>
        </w:tc>
        <w:tc>
          <w:tcPr>
            <w:tcW w:w="980" w:type="dxa"/>
          </w:tcPr>
          <w:p w14:paraId="1ADABBA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45E373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3D78CCE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E59EC9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AD771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7BCD81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1CE3EDF"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704EC1DB"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MantenimientoId_Mantenimiento int</w:t>
            </w:r>
          </w:p>
        </w:tc>
        <w:tc>
          <w:tcPr>
            <w:tcW w:w="2960" w:type="dxa"/>
          </w:tcPr>
          <w:p w14:paraId="186FEE6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919215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1FA94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7DAD802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41B1C8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F2273B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485AE0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2BACA30"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2EB797E"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serial_factura</w:t>
            </w:r>
          </w:p>
        </w:tc>
        <w:tc>
          <w:tcPr>
            <w:tcW w:w="2960" w:type="dxa"/>
          </w:tcPr>
          <w:p w14:paraId="1EA09989" w14:textId="4173B309"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r w:rsidR="00C927AF" w:rsidRPr="001E42C6">
              <w:rPr>
                <w:rFonts w:ascii="Tahoma" w:eastAsia="Tahoma" w:hAnsi="Tahoma" w:cs="Tahoma"/>
                <w:color w:val="000000"/>
                <w:sz w:val="24"/>
                <w:szCs w:val="24"/>
                <w:lang w:eastAsia="en-GB"/>
              </w:rPr>
              <w:t>número</w:t>
            </w:r>
            <w:r w:rsidRPr="001E42C6">
              <w:rPr>
                <w:rFonts w:ascii="Tahoma" w:eastAsia="Tahoma" w:hAnsi="Tahoma" w:cs="Tahoma"/>
                <w:color w:val="000000"/>
                <w:sz w:val="24"/>
                <w:szCs w:val="24"/>
                <w:lang w:eastAsia="en-GB"/>
              </w:rPr>
              <w:t xml:space="preserve"> del serial de la factura</w:t>
            </w:r>
          </w:p>
        </w:tc>
        <w:tc>
          <w:tcPr>
            <w:tcW w:w="980" w:type="dxa"/>
          </w:tcPr>
          <w:p w14:paraId="122EF08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DCED1D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7254508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7A188A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B04719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393D258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772212D"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06FA513"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usuarioNo_Documento</w:t>
            </w:r>
          </w:p>
        </w:tc>
        <w:tc>
          <w:tcPr>
            <w:tcW w:w="2960" w:type="dxa"/>
          </w:tcPr>
          <w:p w14:paraId="561C88B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FB4D0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bigint</w:t>
            </w:r>
          </w:p>
        </w:tc>
        <w:tc>
          <w:tcPr>
            <w:tcW w:w="980" w:type="dxa"/>
          </w:tcPr>
          <w:p w14:paraId="76AB1BF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1D5D915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99D03E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7AAA9B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A9DE2C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9D4616F"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3AAD988"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usuariotipo_Documentoid_documento</w:t>
            </w:r>
          </w:p>
        </w:tc>
        <w:tc>
          <w:tcPr>
            <w:tcW w:w="2960" w:type="dxa"/>
          </w:tcPr>
          <w:p w14:paraId="2C681A2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0BF817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DD76A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C2D1F9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A21F7D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42DC2F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CDE1A3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06121D6D"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243FFB31" wp14:editId="459445AA">
                  <wp:extent cx="171450" cy="171450"/>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Mantenimiento</w:t>
            </w:r>
          </w:p>
        </w:tc>
        <w:tc>
          <w:tcPr>
            <w:tcW w:w="7860" w:type="dxa"/>
            <w:gridSpan w:val="6"/>
          </w:tcPr>
          <w:p w14:paraId="7FFFA15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r>
      <w:tr w:rsidR="001E42C6" w:rsidRPr="001E42C6" w14:paraId="68B7A34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F9FA6A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AC89713"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Cambio_de_parte</w:t>
            </w:r>
          </w:p>
        </w:tc>
        <w:tc>
          <w:tcPr>
            <w:tcW w:w="2960" w:type="dxa"/>
          </w:tcPr>
          <w:p w14:paraId="2C58A84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03C15F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bit</w:t>
            </w:r>
          </w:p>
        </w:tc>
        <w:tc>
          <w:tcPr>
            <w:tcW w:w="980" w:type="dxa"/>
          </w:tcPr>
          <w:p w14:paraId="7C246A3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1C0BC1F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1D99B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C9EF20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0706E5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67FF9F20"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48881A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CitaId_Cita</w:t>
            </w:r>
          </w:p>
        </w:tc>
        <w:tc>
          <w:tcPr>
            <w:tcW w:w="2960" w:type="dxa"/>
          </w:tcPr>
          <w:p w14:paraId="13E243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A42689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0B2820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2B3424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75DFB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7151FC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C4B430C"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64457B5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8995E85"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Descripción</w:t>
            </w:r>
          </w:p>
        </w:tc>
        <w:tc>
          <w:tcPr>
            <w:tcW w:w="2960" w:type="dxa"/>
          </w:tcPr>
          <w:p w14:paraId="0ECBEAB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FF80C2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mediumtext</w:t>
            </w:r>
          </w:p>
        </w:tc>
        <w:tc>
          <w:tcPr>
            <w:tcW w:w="980" w:type="dxa"/>
          </w:tcPr>
          <w:p w14:paraId="29F70B5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0579B90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9BD226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7DCCA5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6686E9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E57FC39"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07400E2"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Id_Mantenimiento int</w:t>
            </w:r>
          </w:p>
        </w:tc>
        <w:tc>
          <w:tcPr>
            <w:tcW w:w="2960" w:type="dxa"/>
          </w:tcPr>
          <w:p w14:paraId="4D52A06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5E0D2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D05046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5487BBB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63927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9AB946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82146FD"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F664090"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0C79B45"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M_Correctivo</w:t>
            </w:r>
          </w:p>
        </w:tc>
        <w:tc>
          <w:tcPr>
            <w:tcW w:w="2960" w:type="dxa"/>
          </w:tcPr>
          <w:p w14:paraId="149C806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52F7D80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text</w:t>
            </w:r>
          </w:p>
        </w:tc>
        <w:tc>
          <w:tcPr>
            <w:tcW w:w="980" w:type="dxa"/>
          </w:tcPr>
          <w:p w14:paraId="0928274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64772C8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AF4F6B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2A8932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2BD626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FACFDE5"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2A953DEB"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M_Preventivo</w:t>
            </w:r>
          </w:p>
        </w:tc>
        <w:tc>
          <w:tcPr>
            <w:tcW w:w="2960" w:type="dxa"/>
          </w:tcPr>
          <w:p w14:paraId="3A75206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A6A27C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text</w:t>
            </w:r>
          </w:p>
        </w:tc>
        <w:tc>
          <w:tcPr>
            <w:tcW w:w="980" w:type="dxa"/>
          </w:tcPr>
          <w:p w14:paraId="1584D4E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23E7C8E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E1327D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FEC992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3632481"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3674404A"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644173CE" wp14:editId="3E049900">
                  <wp:extent cx="171450" cy="171450"/>
                  <wp:effectExtent l="0" t="0" r="0" b="0"/>
                  <wp:docPr id="2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marca</w:t>
            </w:r>
          </w:p>
        </w:tc>
        <w:tc>
          <w:tcPr>
            <w:tcW w:w="7860" w:type="dxa"/>
            <w:gridSpan w:val="6"/>
          </w:tcPr>
          <w:p w14:paraId="24D325F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marcas</w:t>
            </w:r>
          </w:p>
        </w:tc>
      </w:tr>
      <w:tr w:rsidR="001E42C6" w:rsidRPr="001E42C6" w14:paraId="0F0E06DC"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D7C4B2C"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45C9673"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id_marca</w:t>
            </w:r>
          </w:p>
        </w:tc>
        <w:tc>
          <w:tcPr>
            <w:tcW w:w="2960" w:type="dxa"/>
          </w:tcPr>
          <w:p w14:paraId="2F048DD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5CC2900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F1C405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69DD6E1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6ED49D4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DA2867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61D296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829E83C"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ABF161E"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nombre_marca</w:t>
            </w:r>
          </w:p>
        </w:tc>
        <w:tc>
          <w:tcPr>
            <w:tcW w:w="2960" w:type="dxa"/>
          </w:tcPr>
          <w:p w14:paraId="3FC0725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nombre de las marcas</w:t>
            </w:r>
          </w:p>
        </w:tc>
        <w:tc>
          <w:tcPr>
            <w:tcW w:w="980" w:type="dxa"/>
          </w:tcPr>
          <w:p w14:paraId="54EE32B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511D680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702CDF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496C1C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6953BA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1FEAD47"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67CA9B80"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516E75CE" wp14:editId="15AA53C1">
                  <wp:extent cx="171450" cy="171450"/>
                  <wp:effectExtent l="0" t="0" r="0" b="0"/>
                  <wp:docPr id="2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marca_producto</w:t>
            </w:r>
          </w:p>
        </w:tc>
        <w:tc>
          <w:tcPr>
            <w:tcW w:w="7860" w:type="dxa"/>
            <w:gridSpan w:val="6"/>
          </w:tcPr>
          <w:p w14:paraId="62BC6F1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r>
      <w:tr w:rsidR="001E42C6" w:rsidRPr="001E42C6" w14:paraId="56C81AAF"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24A7A86"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E4B38BB"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marcaid_marca</w:t>
            </w:r>
          </w:p>
        </w:tc>
        <w:tc>
          <w:tcPr>
            <w:tcW w:w="2960" w:type="dxa"/>
          </w:tcPr>
          <w:p w14:paraId="76CC0D6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0D2C61A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AABD12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C84DFC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08997C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98FA56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8EC57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5B48377"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924488C"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productofacturaid_factura</w:t>
            </w:r>
          </w:p>
        </w:tc>
        <w:tc>
          <w:tcPr>
            <w:tcW w:w="2960" w:type="dxa"/>
          </w:tcPr>
          <w:p w14:paraId="4FFFCDF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238C816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604D00A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51E84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ED0AB9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653451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0DA1C0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73B64D0"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C976AEF"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productofacturaMantenimientoId_Mantenimiento int</w:t>
            </w:r>
          </w:p>
        </w:tc>
        <w:tc>
          <w:tcPr>
            <w:tcW w:w="2960" w:type="dxa"/>
          </w:tcPr>
          <w:p w14:paraId="17EE37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28E3740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8E72BF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178DE95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A3D5C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F1F5A5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CAED11"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A719FD1"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40CF103"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productoid_producto</w:t>
            </w:r>
          </w:p>
        </w:tc>
        <w:tc>
          <w:tcPr>
            <w:tcW w:w="2960" w:type="dxa"/>
          </w:tcPr>
          <w:p w14:paraId="0F86E30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4BF217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3746B8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544D55C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5E0C7B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B5AFDE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D5FF651"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4FF58BD4"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425BC684" wp14:editId="55DB80A8">
                  <wp:extent cx="171450" cy="171450"/>
                  <wp:effectExtent l="0" t="0" r="0" b="0"/>
                  <wp:docPr id="22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producto</w:t>
            </w:r>
          </w:p>
        </w:tc>
        <w:tc>
          <w:tcPr>
            <w:tcW w:w="7860" w:type="dxa"/>
            <w:gridSpan w:val="6"/>
          </w:tcPr>
          <w:p w14:paraId="1A02180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productos</w:t>
            </w:r>
          </w:p>
        </w:tc>
      </w:tr>
      <w:tr w:rsidR="001E42C6" w:rsidRPr="001E42C6" w14:paraId="3BC81FF7"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579695A"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DCB790F"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categoriaid_categoria</w:t>
            </w:r>
          </w:p>
        </w:tc>
        <w:tc>
          <w:tcPr>
            <w:tcW w:w="2960" w:type="dxa"/>
          </w:tcPr>
          <w:p w14:paraId="61F02CB5" w14:textId="3FCDDF4D"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la relación entre producto y </w:t>
            </w:r>
            <w:r w:rsidR="00C927AF" w:rsidRPr="001E42C6">
              <w:rPr>
                <w:rFonts w:ascii="Tahoma" w:eastAsia="Tahoma" w:hAnsi="Tahoma" w:cs="Tahoma"/>
                <w:color w:val="000000"/>
                <w:sz w:val="24"/>
                <w:szCs w:val="24"/>
                <w:lang w:eastAsia="en-GB"/>
              </w:rPr>
              <w:t>categoría</w:t>
            </w:r>
          </w:p>
        </w:tc>
        <w:tc>
          <w:tcPr>
            <w:tcW w:w="980" w:type="dxa"/>
          </w:tcPr>
          <w:p w14:paraId="55F00A0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BE569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450C855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C654F1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597634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A80E69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77F0EAA"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062519F"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facturaid_factura</w:t>
            </w:r>
          </w:p>
        </w:tc>
        <w:tc>
          <w:tcPr>
            <w:tcW w:w="2960" w:type="dxa"/>
          </w:tcPr>
          <w:p w14:paraId="46E20DA3" w14:textId="57FC5A7C"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la relación entre producto y </w:t>
            </w:r>
            <w:r w:rsidR="00C927AF" w:rsidRPr="001E42C6">
              <w:rPr>
                <w:rFonts w:ascii="Tahoma" w:eastAsia="Tahoma" w:hAnsi="Tahoma" w:cs="Tahoma"/>
                <w:color w:val="000000"/>
                <w:sz w:val="24"/>
                <w:szCs w:val="24"/>
                <w:lang w:eastAsia="en-GB"/>
              </w:rPr>
              <w:t>factura</w:t>
            </w:r>
          </w:p>
        </w:tc>
        <w:tc>
          <w:tcPr>
            <w:tcW w:w="980" w:type="dxa"/>
          </w:tcPr>
          <w:p w14:paraId="69320DF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04F92B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47BBDD8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D2E719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9C876C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E9F0F8D"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2E1A0658"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7722441"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facturaMantenimientoId_Mantenimiento int</w:t>
            </w:r>
          </w:p>
        </w:tc>
        <w:tc>
          <w:tcPr>
            <w:tcW w:w="2960" w:type="dxa"/>
          </w:tcPr>
          <w:p w14:paraId="30E593A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25D3BE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DD145B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606C947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40884D0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7FF0CE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A08050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72463F2"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2A1B1EF2"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id_producto</w:t>
            </w:r>
          </w:p>
        </w:tc>
        <w:tc>
          <w:tcPr>
            <w:tcW w:w="2960" w:type="dxa"/>
          </w:tcPr>
          <w:p w14:paraId="6D7EF03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producto</w:t>
            </w:r>
          </w:p>
        </w:tc>
        <w:tc>
          <w:tcPr>
            <w:tcW w:w="980" w:type="dxa"/>
          </w:tcPr>
          <w:p w14:paraId="39D1968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889070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7BDF315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C73DCD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3EC446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6CA65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0B56B1C"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ADABFED"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MAC</w:t>
            </w:r>
          </w:p>
        </w:tc>
        <w:tc>
          <w:tcPr>
            <w:tcW w:w="2960" w:type="dxa"/>
          </w:tcPr>
          <w:p w14:paraId="4501CE2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numero hexadecimal de las MAC</w:t>
            </w:r>
          </w:p>
        </w:tc>
        <w:tc>
          <w:tcPr>
            <w:tcW w:w="980" w:type="dxa"/>
          </w:tcPr>
          <w:p w14:paraId="714D7D8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4D6D2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004DED6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899225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5C75DF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5E44F48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F36611A"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437E1D5"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nombre_producto</w:t>
            </w:r>
          </w:p>
        </w:tc>
        <w:tc>
          <w:tcPr>
            <w:tcW w:w="2960" w:type="dxa"/>
          </w:tcPr>
          <w:p w14:paraId="7EDF9BD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nombre de los productos</w:t>
            </w:r>
          </w:p>
        </w:tc>
        <w:tc>
          <w:tcPr>
            <w:tcW w:w="980" w:type="dxa"/>
          </w:tcPr>
          <w:p w14:paraId="636A83C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84E997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4A61AC0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011DE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89604D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3E930EA"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66627B4"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80DE880"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serial</w:t>
            </w:r>
          </w:p>
        </w:tc>
        <w:tc>
          <w:tcPr>
            <w:tcW w:w="2960" w:type="dxa"/>
          </w:tcPr>
          <w:p w14:paraId="789D549B" w14:textId="0728308D"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r w:rsidR="00C927AF" w:rsidRPr="001E42C6">
              <w:rPr>
                <w:rFonts w:ascii="Tahoma" w:eastAsia="Tahoma" w:hAnsi="Tahoma" w:cs="Tahoma"/>
                <w:color w:val="000000"/>
                <w:sz w:val="24"/>
                <w:szCs w:val="24"/>
                <w:lang w:eastAsia="en-GB"/>
              </w:rPr>
              <w:t>número</w:t>
            </w:r>
            <w:r w:rsidRPr="001E42C6">
              <w:rPr>
                <w:rFonts w:ascii="Tahoma" w:eastAsia="Tahoma" w:hAnsi="Tahoma" w:cs="Tahoma"/>
                <w:color w:val="000000"/>
                <w:sz w:val="24"/>
                <w:szCs w:val="24"/>
                <w:lang w:eastAsia="en-GB"/>
              </w:rPr>
              <w:t xml:space="preserve"> de los seriales</w:t>
            </w:r>
          </w:p>
        </w:tc>
        <w:tc>
          <w:tcPr>
            <w:tcW w:w="980" w:type="dxa"/>
          </w:tcPr>
          <w:p w14:paraId="46C3C3E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F3F700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1FB980B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A8C44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2326F6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559F6B2D"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4066110"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60E38A8A" wp14:editId="1446C459">
                  <wp:extent cx="171450" cy="171450"/>
                  <wp:effectExtent l="0" t="0" r="0" b="0"/>
                  <wp:docPr id="2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Rol</w:t>
            </w:r>
          </w:p>
        </w:tc>
        <w:tc>
          <w:tcPr>
            <w:tcW w:w="7860" w:type="dxa"/>
            <w:gridSpan w:val="6"/>
          </w:tcPr>
          <w:p w14:paraId="63C69D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roles</w:t>
            </w:r>
          </w:p>
        </w:tc>
      </w:tr>
      <w:tr w:rsidR="001E42C6" w:rsidRPr="001E42C6" w14:paraId="44317CEB"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FDF8AAB"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DD79C7D"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id_rol</w:t>
            </w:r>
          </w:p>
        </w:tc>
        <w:tc>
          <w:tcPr>
            <w:tcW w:w="2960" w:type="dxa"/>
          </w:tcPr>
          <w:p w14:paraId="739B1D2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rol</w:t>
            </w:r>
          </w:p>
        </w:tc>
        <w:tc>
          <w:tcPr>
            <w:tcW w:w="980" w:type="dxa"/>
          </w:tcPr>
          <w:p w14:paraId="20B9844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813A8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754080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467FD41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0F8646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A738500"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9921C9D"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5607353"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Privilegios</w:t>
            </w:r>
          </w:p>
        </w:tc>
        <w:tc>
          <w:tcPr>
            <w:tcW w:w="2960" w:type="dxa"/>
          </w:tcPr>
          <w:p w14:paraId="50350B25" w14:textId="66AD19F4"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validación de los privilegios del rol </w:t>
            </w:r>
            <w:r w:rsidR="00C927AF" w:rsidRPr="001E42C6">
              <w:rPr>
                <w:rFonts w:ascii="Tahoma" w:eastAsia="Tahoma" w:hAnsi="Tahoma" w:cs="Tahoma"/>
                <w:color w:val="000000"/>
                <w:sz w:val="24"/>
                <w:szCs w:val="24"/>
                <w:lang w:eastAsia="en-GB"/>
              </w:rPr>
              <w:t>según</w:t>
            </w:r>
            <w:r w:rsidRPr="001E42C6">
              <w:rPr>
                <w:rFonts w:ascii="Tahoma" w:eastAsia="Tahoma" w:hAnsi="Tahoma" w:cs="Tahoma"/>
                <w:color w:val="000000"/>
                <w:sz w:val="24"/>
                <w:szCs w:val="24"/>
                <w:lang w:eastAsia="en-GB"/>
              </w:rPr>
              <w:t xml:space="preserve"> Cliente=</w:t>
            </w:r>
            <w:r w:rsidR="00C927AF" w:rsidRPr="001E42C6">
              <w:rPr>
                <w:rFonts w:ascii="Tahoma" w:eastAsia="Tahoma" w:hAnsi="Tahoma" w:cs="Tahoma"/>
                <w:color w:val="000000"/>
                <w:sz w:val="24"/>
                <w:szCs w:val="24"/>
                <w:lang w:eastAsia="en-GB"/>
              </w:rPr>
              <w:t>0,</w:t>
            </w:r>
            <w:r w:rsidRPr="001E42C6">
              <w:rPr>
                <w:rFonts w:ascii="Tahoma" w:eastAsia="Tahoma" w:hAnsi="Tahoma" w:cs="Tahoma"/>
                <w:color w:val="000000"/>
                <w:sz w:val="24"/>
                <w:szCs w:val="24"/>
                <w:lang w:eastAsia="en-GB"/>
              </w:rPr>
              <w:t xml:space="preserve"> Empleado=2 y administrador=1</w:t>
            </w:r>
          </w:p>
        </w:tc>
        <w:tc>
          <w:tcPr>
            <w:tcW w:w="980" w:type="dxa"/>
          </w:tcPr>
          <w:p w14:paraId="1DF97C0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71826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449690B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F3BC14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272D57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C3E164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CC2443E"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3C0BFEF"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rol</w:t>
            </w:r>
          </w:p>
        </w:tc>
        <w:tc>
          <w:tcPr>
            <w:tcW w:w="2960" w:type="dxa"/>
          </w:tcPr>
          <w:p w14:paraId="7490239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los roles Cliente, Empleado, y Por default Administrador</w:t>
            </w:r>
          </w:p>
        </w:tc>
        <w:tc>
          <w:tcPr>
            <w:tcW w:w="980" w:type="dxa"/>
          </w:tcPr>
          <w:p w14:paraId="58B33E8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6F72FB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2922FB3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E0BC5A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4AA16E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CD2AB7"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24E89022"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79E7599A" wp14:editId="3B656FE4">
                  <wp:extent cx="171450" cy="171450"/>
                  <wp:effectExtent l="0" t="0" r="0" b="0"/>
                  <wp:docPr id="22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Servidor_web</w:t>
            </w:r>
          </w:p>
        </w:tc>
        <w:tc>
          <w:tcPr>
            <w:tcW w:w="7860" w:type="dxa"/>
            <w:gridSpan w:val="6"/>
          </w:tcPr>
          <w:p w14:paraId="08EE3E0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conexiones de servidor web</w:t>
            </w:r>
          </w:p>
        </w:tc>
      </w:tr>
      <w:tr w:rsidR="001E42C6" w:rsidRPr="001E42C6" w14:paraId="700D7B9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7EC8877"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83C433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fecha</w:t>
            </w:r>
          </w:p>
        </w:tc>
        <w:tc>
          <w:tcPr>
            <w:tcW w:w="2960" w:type="dxa"/>
          </w:tcPr>
          <w:p w14:paraId="4AEAF30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fecha actual</w:t>
            </w:r>
          </w:p>
        </w:tc>
        <w:tc>
          <w:tcPr>
            <w:tcW w:w="980" w:type="dxa"/>
          </w:tcPr>
          <w:p w14:paraId="327A959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23CA466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21FAE6B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172789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F8803F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1684679"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04B2DAA"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F23BC7B"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hora</w:t>
            </w:r>
          </w:p>
        </w:tc>
        <w:tc>
          <w:tcPr>
            <w:tcW w:w="2960" w:type="dxa"/>
          </w:tcPr>
          <w:p w14:paraId="49029F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actual</w:t>
            </w:r>
          </w:p>
        </w:tc>
        <w:tc>
          <w:tcPr>
            <w:tcW w:w="980" w:type="dxa"/>
          </w:tcPr>
          <w:p w14:paraId="04BAB6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0A0A4D5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844F4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869233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47902A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22666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8643619"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77C220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Id_Servidor_web</w:t>
            </w:r>
          </w:p>
        </w:tc>
        <w:tc>
          <w:tcPr>
            <w:tcW w:w="2960" w:type="dxa"/>
          </w:tcPr>
          <w:p w14:paraId="5031DCFD" w14:textId="648D5E7F"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es la llave primaria de la tabla </w:t>
            </w:r>
            <w:r w:rsidR="00C927AF" w:rsidRPr="001E42C6">
              <w:rPr>
                <w:rFonts w:ascii="Tahoma" w:eastAsia="Tahoma" w:hAnsi="Tahoma" w:cs="Tahoma"/>
                <w:color w:val="000000"/>
                <w:sz w:val="24"/>
                <w:szCs w:val="24"/>
                <w:lang w:eastAsia="en-GB"/>
              </w:rPr>
              <w:t>servidor web</w:t>
            </w:r>
          </w:p>
        </w:tc>
        <w:tc>
          <w:tcPr>
            <w:tcW w:w="980" w:type="dxa"/>
          </w:tcPr>
          <w:p w14:paraId="23F7BCD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21533C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270AD7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7BC7D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534440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A5B62CC"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5FBE8D06"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3D825CEA" wp14:editId="4D3343BD">
                  <wp:extent cx="171450" cy="171450"/>
                  <wp:effectExtent l="0" t="0" r="0" b="0"/>
                  <wp:docPr id="2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tipo_Documento</w:t>
            </w:r>
          </w:p>
        </w:tc>
        <w:tc>
          <w:tcPr>
            <w:tcW w:w="7860" w:type="dxa"/>
            <w:gridSpan w:val="6"/>
          </w:tcPr>
          <w:p w14:paraId="2C350DB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documentos</w:t>
            </w:r>
          </w:p>
        </w:tc>
      </w:tr>
      <w:tr w:rsidR="001E42C6" w:rsidRPr="001E42C6" w14:paraId="7811229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6EE9EC9F"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F2778AA"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id_documento</w:t>
            </w:r>
          </w:p>
        </w:tc>
        <w:tc>
          <w:tcPr>
            <w:tcW w:w="2960" w:type="dxa"/>
          </w:tcPr>
          <w:p w14:paraId="484CD09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Documento</w:t>
            </w:r>
          </w:p>
        </w:tc>
        <w:tc>
          <w:tcPr>
            <w:tcW w:w="980" w:type="dxa"/>
          </w:tcPr>
          <w:p w14:paraId="45EC4CD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54B945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F87949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F5C58C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4C6575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0EE2D37"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44688BB7"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79C4C05F"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numero_documento</w:t>
            </w:r>
          </w:p>
        </w:tc>
        <w:tc>
          <w:tcPr>
            <w:tcW w:w="2960" w:type="dxa"/>
          </w:tcPr>
          <w:p w14:paraId="0C14F500" w14:textId="2362EEC1"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r w:rsidR="00C927AF" w:rsidRPr="001E42C6">
              <w:rPr>
                <w:rFonts w:ascii="Tahoma" w:eastAsia="Tahoma" w:hAnsi="Tahoma" w:cs="Tahoma"/>
                <w:color w:val="000000"/>
                <w:sz w:val="24"/>
                <w:szCs w:val="24"/>
                <w:lang w:eastAsia="en-GB"/>
              </w:rPr>
              <w:t>número</w:t>
            </w:r>
            <w:r w:rsidRPr="001E42C6">
              <w:rPr>
                <w:rFonts w:ascii="Tahoma" w:eastAsia="Tahoma" w:hAnsi="Tahoma" w:cs="Tahoma"/>
                <w:color w:val="000000"/>
                <w:sz w:val="24"/>
                <w:szCs w:val="24"/>
                <w:lang w:eastAsia="en-GB"/>
              </w:rPr>
              <w:t xml:space="preserve"> del documento</w:t>
            </w:r>
          </w:p>
        </w:tc>
        <w:tc>
          <w:tcPr>
            <w:tcW w:w="980" w:type="dxa"/>
          </w:tcPr>
          <w:p w14:paraId="1B07B77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21678D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0325DE4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ECD9A1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09D63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01875FF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C4946A2"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227A2C6"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Siglas</w:t>
            </w:r>
          </w:p>
        </w:tc>
        <w:tc>
          <w:tcPr>
            <w:tcW w:w="2960" w:type="dxa"/>
          </w:tcPr>
          <w:p w14:paraId="359C56C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9B9E9C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C498CA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4</w:t>
            </w:r>
          </w:p>
        </w:tc>
        <w:tc>
          <w:tcPr>
            <w:tcW w:w="980" w:type="dxa"/>
          </w:tcPr>
          <w:p w14:paraId="2CA66A1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741CD4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26BED9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F775A5"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4178C4CC" w14:textId="77777777" w:rsidR="001E42C6" w:rsidRPr="007466E8" w:rsidRDefault="001E42C6" w:rsidP="001E42C6">
            <w:pPr>
              <w:keepNext/>
              <w:spacing w:before="0" w:after="0"/>
              <w:rPr>
                <w:rFonts w:ascii="Calibri" w:eastAsia="Calibri" w:hAnsi="Calibri" w:cs="Calibri"/>
                <w:sz w:val="22"/>
                <w:szCs w:val="24"/>
                <w:lang w:eastAsia="en-GB"/>
              </w:rPr>
            </w:pPr>
            <w:r w:rsidRPr="007466E8">
              <w:rPr>
                <w:rFonts w:ascii="Calibri" w:eastAsia="Calibri" w:hAnsi="Calibri" w:cs="Calibri"/>
                <w:noProof/>
                <w:sz w:val="22"/>
                <w:szCs w:val="24"/>
                <w:lang w:eastAsia="en-GB"/>
              </w:rPr>
              <w:drawing>
                <wp:inline distT="0" distB="0" distL="0" distR="0" wp14:anchorId="42BA957B" wp14:editId="0B057823">
                  <wp:extent cx="171450" cy="171450"/>
                  <wp:effectExtent l="0" t="0" r="0" b="0"/>
                  <wp:docPr id="22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5"/>
                          <a:srcRect t="-4762" b="4762"/>
                          <a:stretch/>
                        </pic:blipFill>
                        <pic:spPr>
                          <a:xfrm>
                            <a:off x="0" y="0"/>
                            <a:ext cx="171450" cy="171450"/>
                          </a:xfrm>
                          <a:prstGeom prst="rect">
                            <a:avLst/>
                          </a:prstGeom>
                        </pic:spPr>
                      </pic:pic>
                    </a:graphicData>
                  </a:graphic>
                </wp:inline>
              </w:drawing>
            </w:r>
            <w:r w:rsidRPr="007466E8">
              <w:rPr>
                <w:rFonts w:ascii="Calibri" w:eastAsia="Calibri" w:hAnsi="Calibri" w:cs="Calibri"/>
                <w:sz w:val="22"/>
                <w:szCs w:val="24"/>
                <w:lang w:eastAsia="en-GB"/>
              </w:rPr>
              <w:t> usuario</w:t>
            </w:r>
          </w:p>
        </w:tc>
        <w:tc>
          <w:tcPr>
            <w:tcW w:w="7860" w:type="dxa"/>
            <w:gridSpan w:val="6"/>
          </w:tcPr>
          <w:p w14:paraId="5122969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usuarios</w:t>
            </w:r>
          </w:p>
        </w:tc>
      </w:tr>
      <w:tr w:rsidR="001E42C6" w:rsidRPr="001E42C6" w14:paraId="0524FA9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E691887"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0DEC7DD"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contraseña</w:t>
            </w:r>
          </w:p>
        </w:tc>
        <w:tc>
          <w:tcPr>
            <w:tcW w:w="2960" w:type="dxa"/>
          </w:tcPr>
          <w:p w14:paraId="6DA6347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contraseña</w:t>
            </w:r>
          </w:p>
        </w:tc>
        <w:tc>
          <w:tcPr>
            <w:tcW w:w="980" w:type="dxa"/>
          </w:tcPr>
          <w:p w14:paraId="1C368D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3E4CE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50</w:t>
            </w:r>
          </w:p>
        </w:tc>
        <w:tc>
          <w:tcPr>
            <w:tcW w:w="980" w:type="dxa"/>
          </w:tcPr>
          <w:p w14:paraId="2BD5E33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77AEB6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1A6C0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23F9F8BE"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6AF5051"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3EA93A39"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correo</w:t>
            </w:r>
          </w:p>
        </w:tc>
        <w:tc>
          <w:tcPr>
            <w:tcW w:w="2960" w:type="dxa"/>
          </w:tcPr>
          <w:p w14:paraId="7D2B6DDA" w14:textId="1EF68410"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correo </w:t>
            </w:r>
            <w:r w:rsidR="00C927AF" w:rsidRPr="001E42C6">
              <w:rPr>
                <w:rFonts w:ascii="Tahoma" w:eastAsia="Tahoma" w:hAnsi="Tahoma" w:cs="Tahoma"/>
                <w:color w:val="000000"/>
                <w:sz w:val="24"/>
                <w:szCs w:val="24"/>
                <w:lang w:eastAsia="en-GB"/>
              </w:rPr>
              <w:t>electrónico</w:t>
            </w:r>
            <w:r w:rsidRPr="001E42C6">
              <w:rPr>
                <w:rFonts w:ascii="Tahoma" w:eastAsia="Tahoma" w:hAnsi="Tahoma" w:cs="Tahoma"/>
                <w:color w:val="000000"/>
                <w:sz w:val="24"/>
                <w:szCs w:val="24"/>
                <w:lang w:eastAsia="en-GB"/>
              </w:rPr>
              <w:t xml:space="preserve"> personal</w:t>
            </w:r>
          </w:p>
        </w:tc>
        <w:tc>
          <w:tcPr>
            <w:tcW w:w="980" w:type="dxa"/>
          </w:tcPr>
          <w:p w14:paraId="0622398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6A0601A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50</w:t>
            </w:r>
          </w:p>
        </w:tc>
        <w:tc>
          <w:tcPr>
            <w:tcW w:w="980" w:type="dxa"/>
          </w:tcPr>
          <w:p w14:paraId="0379548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0ADA7F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111D3E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3F0DC9D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7C845A0"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923DDBB"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No_Documento</w:t>
            </w:r>
          </w:p>
        </w:tc>
        <w:tc>
          <w:tcPr>
            <w:tcW w:w="2960" w:type="dxa"/>
          </w:tcPr>
          <w:p w14:paraId="1FFE45E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usuarios</w:t>
            </w:r>
          </w:p>
        </w:tc>
        <w:tc>
          <w:tcPr>
            <w:tcW w:w="980" w:type="dxa"/>
          </w:tcPr>
          <w:p w14:paraId="78CD334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bigint</w:t>
            </w:r>
          </w:p>
        </w:tc>
        <w:tc>
          <w:tcPr>
            <w:tcW w:w="980" w:type="dxa"/>
          </w:tcPr>
          <w:p w14:paraId="7335A5C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6C26967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1F6844B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E207AA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8F9DFB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F04CBB8"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4608156E"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primer_apellido</w:t>
            </w:r>
          </w:p>
        </w:tc>
        <w:tc>
          <w:tcPr>
            <w:tcW w:w="2960" w:type="dxa"/>
          </w:tcPr>
          <w:p w14:paraId="3F2AF0A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primer apellido del usuario</w:t>
            </w:r>
          </w:p>
        </w:tc>
        <w:tc>
          <w:tcPr>
            <w:tcW w:w="980" w:type="dxa"/>
          </w:tcPr>
          <w:p w14:paraId="6D5F32B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82AC1C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1B59850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4522AC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F3ED83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48576AD"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507732E"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09DA5214"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primer_nombre</w:t>
            </w:r>
          </w:p>
        </w:tc>
        <w:tc>
          <w:tcPr>
            <w:tcW w:w="2960" w:type="dxa"/>
          </w:tcPr>
          <w:p w14:paraId="178B7CB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primer nombre del usuario</w:t>
            </w:r>
          </w:p>
        </w:tc>
        <w:tc>
          <w:tcPr>
            <w:tcW w:w="980" w:type="dxa"/>
          </w:tcPr>
          <w:p w14:paraId="5D3D56B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1533C40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DF51B4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F2597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03DF8F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9FB03F7"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F2674E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515ED81E"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Rolid_rol</w:t>
            </w:r>
          </w:p>
        </w:tc>
        <w:tc>
          <w:tcPr>
            <w:tcW w:w="2960" w:type="dxa"/>
          </w:tcPr>
          <w:p w14:paraId="3E95E4D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77811A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4AD4F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75D8EDA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E213AE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BDD0A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5A4A6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DD41157"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2BAA250D"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segundo_apellido</w:t>
            </w:r>
          </w:p>
        </w:tc>
        <w:tc>
          <w:tcPr>
            <w:tcW w:w="2960" w:type="dxa"/>
          </w:tcPr>
          <w:p w14:paraId="395C338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segundo apellido del usuario</w:t>
            </w:r>
          </w:p>
        </w:tc>
        <w:tc>
          <w:tcPr>
            <w:tcW w:w="980" w:type="dxa"/>
          </w:tcPr>
          <w:p w14:paraId="2131605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E48C59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48D0F43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336C5F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7556D9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E833B7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19E4C6EE"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78B061D0"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segundo_nombre</w:t>
            </w:r>
          </w:p>
        </w:tc>
        <w:tc>
          <w:tcPr>
            <w:tcW w:w="2960" w:type="dxa"/>
          </w:tcPr>
          <w:p w14:paraId="21A5621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le segundo nombre del usuario</w:t>
            </w:r>
          </w:p>
        </w:tc>
        <w:tc>
          <w:tcPr>
            <w:tcW w:w="980" w:type="dxa"/>
          </w:tcPr>
          <w:p w14:paraId="60B1248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6D3723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8D2592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8B3734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75A4E8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CDF5EF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B8CA3A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6D6E7D87" w14:textId="77777777" w:rsidR="001E42C6" w:rsidRPr="007466E8"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telefono</w:t>
            </w:r>
          </w:p>
        </w:tc>
        <w:tc>
          <w:tcPr>
            <w:tcW w:w="2960" w:type="dxa"/>
          </w:tcPr>
          <w:p w14:paraId="42D291AA" w14:textId="7854412A"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r w:rsidR="00C927AF" w:rsidRPr="001E42C6">
              <w:rPr>
                <w:rFonts w:ascii="Tahoma" w:eastAsia="Tahoma" w:hAnsi="Tahoma" w:cs="Tahoma"/>
                <w:color w:val="000000"/>
                <w:sz w:val="24"/>
                <w:szCs w:val="24"/>
                <w:lang w:eastAsia="en-GB"/>
              </w:rPr>
              <w:t>número</w:t>
            </w:r>
            <w:r w:rsidRPr="001E42C6">
              <w:rPr>
                <w:rFonts w:ascii="Tahoma" w:eastAsia="Tahoma" w:hAnsi="Tahoma" w:cs="Tahoma"/>
                <w:color w:val="000000"/>
                <w:sz w:val="24"/>
                <w:szCs w:val="24"/>
                <w:lang w:eastAsia="en-GB"/>
              </w:rPr>
              <w:t xml:space="preserve"> </w:t>
            </w:r>
            <w:r w:rsidR="00C927AF" w:rsidRPr="001E42C6">
              <w:rPr>
                <w:rFonts w:ascii="Tahoma" w:eastAsia="Tahoma" w:hAnsi="Tahoma" w:cs="Tahoma"/>
                <w:color w:val="000000"/>
                <w:sz w:val="24"/>
                <w:szCs w:val="24"/>
                <w:lang w:eastAsia="en-GB"/>
              </w:rPr>
              <w:t>telefónico</w:t>
            </w:r>
            <w:r w:rsidRPr="001E42C6">
              <w:rPr>
                <w:rFonts w:ascii="Tahoma" w:eastAsia="Tahoma" w:hAnsi="Tahoma" w:cs="Tahoma"/>
                <w:color w:val="000000"/>
                <w:sz w:val="24"/>
                <w:szCs w:val="24"/>
                <w:lang w:eastAsia="en-GB"/>
              </w:rPr>
              <w:t xml:space="preserve"> personal</w:t>
            </w:r>
          </w:p>
        </w:tc>
        <w:tc>
          <w:tcPr>
            <w:tcW w:w="980" w:type="dxa"/>
          </w:tcPr>
          <w:p w14:paraId="232AF6B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247505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44E1606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53D6B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05E4DE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74EBF52"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04C52F3" w14:textId="77777777" w:rsidR="001E42C6" w:rsidRPr="007466E8" w:rsidRDefault="001E42C6" w:rsidP="001E42C6">
            <w:pPr>
              <w:spacing w:before="0" w:after="0"/>
              <w:rPr>
                <w:rFonts w:ascii="Calibri" w:eastAsia="Calibri" w:hAnsi="Calibri" w:cs="Calibri"/>
                <w:sz w:val="22"/>
                <w:szCs w:val="24"/>
                <w:lang w:eastAsia="en-GB"/>
              </w:rPr>
            </w:pPr>
          </w:p>
        </w:tc>
        <w:tc>
          <w:tcPr>
            <w:tcW w:w="1480" w:type="dxa"/>
          </w:tcPr>
          <w:p w14:paraId="1B1706ED" w14:textId="77777777" w:rsidR="001E42C6" w:rsidRPr="007466E8"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7466E8">
              <w:rPr>
                <w:rFonts w:ascii="Calibri" w:eastAsia="Calibri" w:hAnsi="Calibri" w:cs="Calibri"/>
                <w:sz w:val="22"/>
                <w:szCs w:val="24"/>
                <w:lang w:eastAsia="en-GB"/>
              </w:rPr>
              <w:t>tipo_Documentoid_documento</w:t>
            </w:r>
          </w:p>
        </w:tc>
        <w:tc>
          <w:tcPr>
            <w:tcW w:w="2960" w:type="dxa"/>
          </w:tcPr>
          <w:p w14:paraId="5D7172F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45512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EC3DEB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B4423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01CF7C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259BA59" w14:textId="77777777" w:rsidR="001E42C6" w:rsidRPr="001E42C6" w:rsidRDefault="001E42C6" w:rsidP="0092710F">
            <w:pPr>
              <w:keepNext/>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bl>
    <w:p w14:paraId="530EA892" w14:textId="568566AB" w:rsidR="001E42C6" w:rsidRPr="00607919" w:rsidRDefault="0092710F" w:rsidP="0092710F">
      <w:pPr>
        <w:pStyle w:val="Descripcin"/>
        <w:rPr>
          <w:rFonts w:ascii="Calibri" w:eastAsia="Calibri" w:hAnsi="Calibri" w:cs="Calibri"/>
          <w:sz w:val="22"/>
          <w:szCs w:val="24"/>
          <w:lang w:eastAsia="en-GB"/>
        </w:rPr>
      </w:pPr>
      <w:r>
        <w:t xml:space="preserve">Tabla </w:t>
      </w:r>
      <w:fldSimple w:instr=" STYLEREF 1 \s ">
        <w:r w:rsidR="003745BE">
          <w:rPr>
            <w:noProof/>
          </w:rPr>
          <w:t>0</w:t>
        </w:r>
      </w:fldSimple>
      <w:r w:rsidR="003745BE">
        <w:noBreakHyphen/>
      </w:r>
      <w:fldSimple w:instr=" SEQ Tabla \* ARABIC \s 1 ">
        <w:r w:rsidR="003745BE">
          <w:rPr>
            <w:noProof/>
          </w:rPr>
          <w:t>3</w:t>
        </w:r>
      </w:fldSimple>
      <w:r>
        <w:t>: Diccionario de datos</w:t>
      </w:r>
    </w:p>
    <w:p w14:paraId="3AC23398" w14:textId="34FD3BDC" w:rsidR="00E32B9A" w:rsidRDefault="00B31D7E" w:rsidP="00851307">
      <w:pPr>
        <w:pStyle w:val="Ttulo2"/>
      </w:pPr>
      <w:r>
        <w:br w:type="page"/>
      </w:r>
      <w:bookmarkStart w:id="89" w:name="_Toc25745082"/>
      <w:r w:rsidR="00A63C28">
        <w:lastRenderedPageBreak/>
        <w:t>Dia</w:t>
      </w:r>
      <w:r w:rsidR="00E32B9A">
        <w:t>grama de distribución</w:t>
      </w:r>
      <w:bookmarkEnd w:id="89"/>
    </w:p>
    <w:p w14:paraId="0CE4F4F4" w14:textId="77777777" w:rsidR="005112CD" w:rsidRDefault="00851307" w:rsidP="005112CD">
      <w:pPr>
        <w:keepNext/>
      </w:pPr>
      <w:r>
        <w:rPr>
          <w:noProof/>
        </w:rPr>
        <w:drawing>
          <wp:inline distT="0" distB="0" distL="0" distR="0" wp14:anchorId="3F04A75F" wp14:editId="44A14588">
            <wp:extent cx="5612130" cy="4143375"/>
            <wp:effectExtent l="0" t="0" r="7620" b="9525"/>
            <wp:docPr id="228" name="Imagen 22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Diagrama de distribucion.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43375"/>
                    </a:xfrm>
                    <a:prstGeom prst="rect">
                      <a:avLst/>
                    </a:prstGeom>
                  </pic:spPr>
                </pic:pic>
              </a:graphicData>
            </a:graphic>
          </wp:inline>
        </w:drawing>
      </w:r>
    </w:p>
    <w:p w14:paraId="71EE46C1" w14:textId="05B2350F" w:rsidR="00851307" w:rsidRDefault="005112CD" w:rsidP="005112CD">
      <w:pPr>
        <w:pStyle w:val="Descripcin"/>
      </w:pPr>
      <w:bookmarkStart w:id="90" w:name="_Toc25746367"/>
      <w:r>
        <w:t xml:space="preserve">Ilustración </w:t>
      </w:r>
      <w:fldSimple w:instr=" SEQ Ilustración \* ARABIC ">
        <w:r>
          <w:rPr>
            <w:noProof/>
          </w:rPr>
          <w:t>4</w:t>
        </w:r>
      </w:fldSimple>
      <w:r>
        <w:t xml:space="preserve"> Diagrama de distribución</w:t>
      </w:r>
      <w:bookmarkEnd w:id="90"/>
    </w:p>
    <w:p w14:paraId="20AA3F17" w14:textId="77777777" w:rsidR="005112CD" w:rsidRPr="00AA1936" w:rsidRDefault="005112CD" w:rsidP="000F4F96">
      <w:pPr>
        <w:pStyle w:val="Ttulo3"/>
      </w:pPr>
      <w:bookmarkStart w:id="91" w:name="_Toc25745083"/>
      <w:r>
        <w:t>Descripción del tipo diagrama</w:t>
      </w:r>
      <w:bookmarkEnd w:id="91"/>
    </w:p>
    <w:p w14:paraId="53F3ECE4" w14:textId="6780630D" w:rsidR="005112CD" w:rsidRPr="005112CD" w:rsidRDefault="009C3B13" w:rsidP="000F4F96">
      <w:pPr>
        <w:pStyle w:val="Sinespaciado"/>
      </w:pPr>
      <w:ins w:id="92" w:author="Otoniel Hernandez Garzon" w:date="2019-11-27T11:15:00Z">
        <w:r>
          <w:t>Este</w:t>
        </w:r>
      </w:ins>
      <w:ins w:id="93" w:author="Otoniel Hernandez Garzon" w:date="2019-11-27T11:16:00Z">
        <w:r>
          <w:t xml:space="preserve"> diagrama es</w:t>
        </w:r>
        <w:r w:rsidR="00D84C88">
          <w:t>tructura la manera de como desplegar en un s</w:t>
        </w:r>
      </w:ins>
      <w:ins w:id="94" w:author="Otoniel Hernandez Garzon" w:date="2019-11-27T11:17:00Z">
        <w:r w:rsidR="007B5378">
          <w:t xml:space="preserve">ervidor web y de base de </w:t>
        </w:r>
      </w:ins>
      <w:ins w:id="95" w:author="Otoniel Hernandez Garzon" w:date="2019-11-27T11:27:00Z">
        <w:r w:rsidR="008C2740">
          <w:t>datos,</w:t>
        </w:r>
      </w:ins>
      <w:ins w:id="96" w:author="Otoniel Hernandez Garzon" w:date="2019-11-27T11:17:00Z">
        <w:r w:rsidR="007B5378">
          <w:t xml:space="preserve"> </w:t>
        </w:r>
      </w:ins>
      <w:ins w:id="97" w:author="Otoniel Hernandez Garzon" w:date="2019-11-27T11:21:00Z">
        <w:r w:rsidR="00F452C3">
          <w:t xml:space="preserve">pero así ver que </w:t>
        </w:r>
      </w:ins>
      <w:ins w:id="98" w:author="Otoniel Hernandez Garzon" w:date="2019-11-27T11:26:00Z">
        <w:r w:rsidR="008C2740">
          <w:t>paquetes,</w:t>
        </w:r>
      </w:ins>
      <w:ins w:id="99" w:author="Otoniel Hernandez Garzon" w:date="2019-11-27T11:21:00Z">
        <w:r w:rsidR="00F452C3">
          <w:t xml:space="preserve"> archivos poder d</w:t>
        </w:r>
      </w:ins>
      <w:ins w:id="100" w:author="Otoniel Hernandez Garzon" w:date="2019-11-27T11:22:00Z">
        <w:r w:rsidR="00F452C3">
          <w:t>e</w:t>
        </w:r>
        <w:r w:rsidR="001B521C">
          <w:t>splegar</w:t>
        </w:r>
      </w:ins>
      <w:ins w:id="101" w:author="Otoniel Hernandez Garzon" w:date="2019-11-27T11:28:00Z">
        <w:r w:rsidR="000F4F96">
          <w:t>.</w:t>
        </w:r>
      </w:ins>
    </w:p>
    <w:p w14:paraId="39C36BC2" w14:textId="33958C10" w:rsidR="00FC2231" w:rsidRDefault="00A63C28" w:rsidP="00274B16">
      <w:pPr>
        <w:pStyle w:val="Ttulo1"/>
      </w:pPr>
      <w:r>
        <w:br w:type="page"/>
      </w:r>
      <w:bookmarkStart w:id="102" w:name="_Toc25745084"/>
      <w:r w:rsidR="00DE6AC6">
        <w:lastRenderedPageBreak/>
        <w:t>Requerimientos funcionales y no fun</w:t>
      </w:r>
      <w:r w:rsidR="00584F4D">
        <w:t>c</w:t>
      </w:r>
      <w:r w:rsidR="00DE6AC6">
        <w:t>iona</w:t>
      </w:r>
      <w:r w:rsidR="00584F4D">
        <w:t>l</w:t>
      </w:r>
      <w:r w:rsidR="00DE6AC6">
        <w:t>es</w:t>
      </w:r>
      <w:bookmarkEnd w:id="102"/>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41CBD3B7"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E12E426"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5C781D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RF01</w:t>
            </w:r>
          </w:p>
        </w:tc>
      </w:tr>
      <w:tr w:rsidR="001B4757" w:rsidRPr="001B4757" w14:paraId="5080B7DE"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4385F470"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04FF482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Iniciar sesión </w:t>
            </w:r>
          </w:p>
        </w:tc>
      </w:tr>
      <w:tr w:rsidR="001B4757" w:rsidRPr="001B4757" w14:paraId="384FB62E"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51AB176"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50" w:type="dxa"/>
            <w:tcBorders>
              <w:top w:val="single" w:sz="4" w:space="0" w:color="000000"/>
              <w:left w:val="single" w:sz="4" w:space="0" w:color="000000"/>
              <w:bottom w:val="single" w:sz="4" w:space="0" w:color="000000"/>
              <w:right w:val="single" w:sz="4" w:space="0" w:color="000000"/>
            </w:tcBorders>
            <w:hideMark/>
          </w:tcPr>
          <w:p w14:paraId="1C16F8B3"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usuario podrá entrar con su cuenta</w:t>
            </w:r>
          </w:p>
        </w:tc>
      </w:tr>
      <w:tr w:rsidR="001B4757" w:rsidRPr="001B4757" w14:paraId="66161C31"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650CE3AB"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A86F29C"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consulta si existe el usuario, si no, se envía el mensaje para crear una cuenta nueva.</w:t>
            </w:r>
          </w:p>
        </w:tc>
      </w:tr>
      <w:tr w:rsidR="001B4757" w:rsidRPr="001B4757" w14:paraId="2EEBC799"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944759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50" w:type="dxa"/>
            <w:tcBorders>
              <w:top w:val="single" w:sz="4" w:space="0" w:color="000000"/>
              <w:left w:val="single" w:sz="4" w:space="0" w:color="000000"/>
              <w:bottom w:val="single" w:sz="4" w:space="0" w:color="000000"/>
              <w:right w:val="single" w:sz="4" w:space="0" w:color="000000"/>
            </w:tcBorders>
            <w:hideMark/>
          </w:tcPr>
          <w:p w14:paraId="526104D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RNF01: al ingresar sea rápido y eficiente.</w:t>
            </w:r>
          </w:p>
          <w:p w14:paraId="6F0483C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RNF02: que el acceso sea verificado </w:t>
            </w:r>
          </w:p>
          <w:p w14:paraId="1B41306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que tenga una segunda opción de entrar a la cuenta.</w:t>
            </w:r>
          </w:p>
        </w:tc>
      </w:tr>
      <w:tr w:rsidR="001B4757" w:rsidRPr="001B4757" w14:paraId="666EC578" w14:textId="77777777" w:rsidTr="001B4757">
        <w:tc>
          <w:tcPr>
            <w:tcW w:w="8494" w:type="dxa"/>
            <w:gridSpan w:val="2"/>
            <w:tcBorders>
              <w:top w:val="single" w:sz="4" w:space="0" w:color="000000"/>
              <w:left w:val="single" w:sz="4" w:space="0" w:color="000000"/>
              <w:bottom w:val="single" w:sz="4" w:space="0" w:color="000000"/>
              <w:right w:val="single" w:sz="4" w:space="0" w:color="000000"/>
            </w:tcBorders>
            <w:hideMark/>
          </w:tcPr>
          <w:p w14:paraId="2655180B"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29882135"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 xml:space="preserve">Media </w:t>
            </w:r>
          </w:p>
        </w:tc>
      </w:tr>
    </w:tbl>
    <w:p w14:paraId="429A76EB" w14:textId="31B935D3" w:rsidR="001B4757" w:rsidRDefault="00D67AE7" w:rsidP="00671139">
      <w:pPr>
        <w:pStyle w:val="Descripcin"/>
        <w:rPr>
          <w:rFonts w:ascii="Arial" w:eastAsia="Arial" w:hAnsi="Arial" w:cs="Arial"/>
          <w:b w:val="0"/>
          <w:lang w:val="es-ES_tradnl" w:eastAsia="es-CO"/>
        </w:rPr>
      </w:pPr>
      <w:bookmarkStart w:id="103" w:name="_Toc25746159"/>
      <w:r>
        <w:t xml:space="preserve">Tablas Requerimiento </w:t>
      </w:r>
      <w:fldSimple w:instr=" SEQ Tablas_Requerimiento \* ARABIC ">
        <w:r w:rsidR="001D36BE">
          <w:rPr>
            <w:noProof/>
          </w:rPr>
          <w:t>1</w:t>
        </w:r>
        <w:bookmarkEnd w:id="103"/>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3A49E061"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3AD0E58C"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7B02ECF8"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RF02</w:t>
            </w:r>
          </w:p>
        </w:tc>
      </w:tr>
      <w:tr w:rsidR="001B4757" w:rsidRPr="001B4757" w14:paraId="11A15B12"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3F31AD80"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6FD9CD2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Registrar usuario </w:t>
            </w:r>
          </w:p>
        </w:tc>
      </w:tr>
      <w:tr w:rsidR="001B4757" w:rsidRPr="001B4757" w14:paraId="1083635C"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762F70A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47" w:type="dxa"/>
            <w:tcBorders>
              <w:top w:val="single" w:sz="4" w:space="0" w:color="000000"/>
              <w:left w:val="single" w:sz="4" w:space="0" w:color="000000"/>
              <w:bottom w:val="single" w:sz="4" w:space="0" w:color="000000"/>
              <w:right w:val="single" w:sz="4" w:space="0" w:color="000000"/>
            </w:tcBorders>
            <w:hideMark/>
          </w:tcPr>
          <w:p w14:paraId="150233A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usuario podrá crear una cuenta nueva.</w:t>
            </w:r>
          </w:p>
        </w:tc>
      </w:tr>
      <w:tr w:rsidR="001B4757" w:rsidRPr="001B4757" w14:paraId="46C71122"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B8778EC"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3736A79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ingresará los datos inscritos por el usuario y hará la creación de la cuenta.</w:t>
            </w:r>
          </w:p>
        </w:tc>
      </w:tr>
      <w:tr w:rsidR="001B4757" w:rsidRPr="001B4757" w14:paraId="56EAEB1F"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5DE92CA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47" w:type="dxa"/>
            <w:tcBorders>
              <w:top w:val="single" w:sz="4" w:space="0" w:color="000000"/>
              <w:left w:val="single" w:sz="4" w:space="0" w:color="000000"/>
              <w:bottom w:val="single" w:sz="4" w:space="0" w:color="000000"/>
              <w:right w:val="single" w:sz="4" w:space="0" w:color="000000"/>
            </w:tcBorders>
            <w:hideMark/>
          </w:tcPr>
          <w:p w14:paraId="5563D53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RNF01: enviar un correo de verificación </w:t>
            </w:r>
          </w:p>
          <w:p w14:paraId="71F6ABA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verificar los aspectos de seguridad</w:t>
            </w:r>
          </w:p>
          <w:p w14:paraId="1F24840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asegurar el perfil del usuario</w:t>
            </w:r>
          </w:p>
        </w:tc>
      </w:tr>
      <w:tr w:rsidR="001B4757" w:rsidRPr="001B4757" w14:paraId="37357196" w14:textId="77777777" w:rsidTr="00274B16">
        <w:tc>
          <w:tcPr>
            <w:tcW w:w="8490" w:type="dxa"/>
            <w:gridSpan w:val="2"/>
            <w:tcBorders>
              <w:top w:val="single" w:sz="4" w:space="0" w:color="000000"/>
              <w:left w:val="single" w:sz="4" w:space="0" w:color="000000"/>
              <w:bottom w:val="single" w:sz="4" w:space="0" w:color="000000"/>
              <w:right w:val="single" w:sz="4" w:space="0" w:color="000000"/>
            </w:tcBorders>
            <w:hideMark/>
          </w:tcPr>
          <w:p w14:paraId="0D4ADC88"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0BFAFFD6"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18534DDA" w14:textId="7E05D9A8" w:rsidR="001B4757" w:rsidRPr="001B4757" w:rsidRDefault="00D67AE7" w:rsidP="00671139">
      <w:pPr>
        <w:pStyle w:val="Descripcin"/>
        <w:rPr>
          <w:rFonts w:ascii="Arial" w:eastAsia="Arial" w:hAnsi="Arial" w:cs="Arial"/>
          <w:b w:val="0"/>
          <w:lang w:val="es-ES_tradnl" w:eastAsia="es-CO"/>
        </w:rPr>
      </w:pPr>
      <w:bookmarkStart w:id="104" w:name="_Toc25746160"/>
      <w:r>
        <w:t xml:space="preserve">Tablas Requerimiento </w:t>
      </w:r>
      <w:fldSimple w:instr=" SEQ Tablas_Requerimiento \* ARABIC ">
        <w:r w:rsidR="001D36BE">
          <w:rPr>
            <w:noProof/>
          </w:rPr>
          <w:t>2</w:t>
        </w:r>
        <w:bookmarkEnd w:id="104"/>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4F66158A"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4EDE6D2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460F2E0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RF03</w:t>
            </w:r>
          </w:p>
        </w:tc>
      </w:tr>
      <w:tr w:rsidR="001B4757" w:rsidRPr="001B4757" w14:paraId="17227164"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1A553C28"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52F18905"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Autentificación de Usuario.</w:t>
            </w:r>
          </w:p>
        </w:tc>
      </w:tr>
      <w:tr w:rsidR="001B4757" w:rsidRPr="001B4757" w14:paraId="40CAA793"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1F64C460"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50" w:type="dxa"/>
            <w:tcBorders>
              <w:top w:val="single" w:sz="4" w:space="0" w:color="000000"/>
              <w:left w:val="single" w:sz="4" w:space="0" w:color="000000"/>
              <w:bottom w:val="single" w:sz="4" w:space="0" w:color="000000"/>
              <w:right w:val="single" w:sz="4" w:space="0" w:color="000000"/>
            </w:tcBorders>
            <w:hideMark/>
          </w:tcPr>
          <w:p w14:paraId="77CE4F7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Los usuarios deberán identificarse para acceder a cualquier parte del sistema.</w:t>
            </w:r>
          </w:p>
        </w:tc>
      </w:tr>
      <w:tr w:rsidR="001B4757" w:rsidRPr="001B4757" w14:paraId="772F410B"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398B8041"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7C40CE3"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podrá ser consultado por cualquier usuario dependiendo del módulo en el cual se encuentre y su nivel de accesibilidad.</w:t>
            </w:r>
          </w:p>
        </w:tc>
      </w:tr>
      <w:tr w:rsidR="001B4757" w:rsidRPr="001B4757" w14:paraId="342426D6"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6ADF485E"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50" w:type="dxa"/>
            <w:tcBorders>
              <w:top w:val="single" w:sz="4" w:space="0" w:color="000000"/>
              <w:left w:val="single" w:sz="4" w:space="0" w:color="000000"/>
              <w:bottom w:val="single" w:sz="4" w:space="0" w:color="000000"/>
              <w:right w:val="single" w:sz="4" w:space="0" w:color="000000"/>
            </w:tcBorders>
            <w:hideMark/>
          </w:tcPr>
          <w:p w14:paraId="12E82447"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RNF01: no puede haber dos usuarios con el mismo nombre</w:t>
            </w:r>
          </w:p>
          <w:p w14:paraId="6EC48172"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perfiles con funciones limitadas</w:t>
            </w:r>
          </w:p>
          <w:p w14:paraId="03A6E176"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volver a verificar el usuario para ciertas acciones</w:t>
            </w:r>
          </w:p>
        </w:tc>
      </w:tr>
      <w:tr w:rsidR="001B4757" w:rsidRPr="001B4757" w14:paraId="52B5EC98" w14:textId="77777777" w:rsidTr="001B4757">
        <w:tc>
          <w:tcPr>
            <w:tcW w:w="8494" w:type="dxa"/>
            <w:gridSpan w:val="2"/>
            <w:tcBorders>
              <w:top w:val="single" w:sz="4" w:space="0" w:color="000000"/>
              <w:left w:val="single" w:sz="4" w:space="0" w:color="000000"/>
              <w:bottom w:val="single" w:sz="4" w:space="0" w:color="000000"/>
              <w:right w:val="single" w:sz="4" w:space="0" w:color="000000"/>
            </w:tcBorders>
            <w:hideMark/>
          </w:tcPr>
          <w:p w14:paraId="69F2B7B5"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1F7E7E09"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28426E71" w14:textId="3CA65319" w:rsidR="00A054DA" w:rsidRDefault="00D67AE7" w:rsidP="00671139">
      <w:pPr>
        <w:pStyle w:val="Descripcin"/>
        <w:rPr>
          <w:rFonts w:ascii="Arial" w:eastAsia="Arial" w:hAnsi="Arial" w:cs="Arial"/>
          <w:b w:val="0"/>
          <w:lang w:val="es-ES_tradnl" w:eastAsia="es-CO"/>
        </w:rPr>
      </w:pPr>
      <w:bookmarkStart w:id="105" w:name="_Toc25746161"/>
      <w:r>
        <w:t xml:space="preserve">Tablas Requerimiento </w:t>
      </w:r>
      <w:fldSimple w:instr=" SEQ Tablas_Requerimiento \* ARABIC ">
        <w:r w:rsidR="001D36BE">
          <w:rPr>
            <w:noProof/>
          </w:rPr>
          <w:t>3</w:t>
        </w:r>
        <w:bookmarkEnd w:id="105"/>
      </w:fldSimple>
    </w:p>
    <w:p w14:paraId="662C2857" w14:textId="77777777" w:rsidR="00A054DA" w:rsidRDefault="00A054DA">
      <w:pPr>
        <w:spacing w:before="0" w:after="120" w:line="264" w:lineRule="auto"/>
        <w:rPr>
          <w:rFonts w:ascii="Arial" w:eastAsia="Arial" w:hAnsi="Arial" w:cs="Arial"/>
          <w:b/>
          <w:sz w:val="20"/>
          <w:szCs w:val="20"/>
          <w:lang w:val="es-ES_tradnl" w:eastAsia="es-CO"/>
        </w:rPr>
      </w:pPr>
      <w:r>
        <w:rPr>
          <w:rFonts w:ascii="Arial" w:eastAsia="Arial" w:hAnsi="Arial" w:cs="Arial"/>
          <w:b/>
          <w:sz w:val="20"/>
          <w:szCs w:val="20"/>
          <w:lang w:val="es-ES_tradnl" w:eastAsia="es-CO"/>
        </w:rPr>
        <w:br w:type="page"/>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5CB273EF"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793BC1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lastRenderedPageBreak/>
              <w:t>Identificación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19A4A74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RF04</w:t>
            </w:r>
          </w:p>
        </w:tc>
      </w:tr>
      <w:tr w:rsidR="001B4757" w:rsidRPr="001B4757" w14:paraId="5D83728B"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45167E8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0B01C23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Contactar el servicio</w:t>
            </w:r>
          </w:p>
        </w:tc>
      </w:tr>
      <w:tr w:rsidR="001B4757" w:rsidRPr="001B4757" w14:paraId="5EDCFB4B"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6CE26C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47" w:type="dxa"/>
            <w:tcBorders>
              <w:top w:val="single" w:sz="4" w:space="0" w:color="000000"/>
              <w:left w:val="single" w:sz="4" w:space="0" w:color="000000"/>
              <w:bottom w:val="single" w:sz="4" w:space="0" w:color="000000"/>
              <w:right w:val="single" w:sz="4" w:space="0" w:color="000000"/>
            </w:tcBorders>
            <w:hideMark/>
          </w:tcPr>
          <w:p w14:paraId="7DB333F3"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El usuario podrá contactar al servicio de soporte técnico a través de un mensaje. </w:t>
            </w:r>
          </w:p>
        </w:tc>
      </w:tr>
      <w:tr w:rsidR="001B4757" w:rsidRPr="001B4757" w14:paraId="2620E959"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5EA15C90"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6F68E4D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El sistema recibe el mensaje, lo envía a la base de datos y ésta lo muestra al administrador.  </w:t>
            </w:r>
          </w:p>
        </w:tc>
      </w:tr>
      <w:tr w:rsidR="001B4757" w:rsidRPr="001B4757" w14:paraId="6FCB3382"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57A4C6E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47" w:type="dxa"/>
            <w:tcBorders>
              <w:top w:val="single" w:sz="4" w:space="0" w:color="000000"/>
              <w:left w:val="single" w:sz="4" w:space="0" w:color="000000"/>
              <w:bottom w:val="single" w:sz="4" w:space="0" w:color="000000"/>
              <w:right w:val="single" w:sz="4" w:space="0" w:color="000000"/>
            </w:tcBorders>
            <w:hideMark/>
          </w:tcPr>
          <w:p w14:paraId="6770A33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RNF01: se puede contactar el cliente a través del chat, correo o número telefónico </w:t>
            </w:r>
          </w:p>
          <w:p w14:paraId="6732D13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toda conversación será graba y monitoreada</w:t>
            </w:r>
          </w:p>
          <w:p w14:paraId="23903EF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responder en el menor tiempo posible</w:t>
            </w:r>
          </w:p>
        </w:tc>
      </w:tr>
      <w:tr w:rsidR="001B4757" w:rsidRPr="001B4757" w14:paraId="549BE6A0" w14:textId="77777777" w:rsidTr="00274B16">
        <w:tc>
          <w:tcPr>
            <w:tcW w:w="8490" w:type="dxa"/>
            <w:gridSpan w:val="2"/>
            <w:tcBorders>
              <w:top w:val="single" w:sz="4" w:space="0" w:color="000000"/>
              <w:left w:val="single" w:sz="4" w:space="0" w:color="000000"/>
              <w:bottom w:val="single" w:sz="4" w:space="0" w:color="000000"/>
              <w:right w:val="single" w:sz="4" w:space="0" w:color="000000"/>
            </w:tcBorders>
            <w:hideMark/>
          </w:tcPr>
          <w:p w14:paraId="6183F683"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1E94FC33"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7BEB6781" w14:textId="379DBB8F" w:rsidR="001B4757" w:rsidRPr="001B4757" w:rsidRDefault="00D67AE7" w:rsidP="00671139">
      <w:pPr>
        <w:pStyle w:val="Descripcin"/>
        <w:rPr>
          <w:rFonts w:ascii="Arial" w:eastAsia="Arial" w:hAnsi="Arial" w:cs="Arial"/>
          <w:b w:val="0"/>
          <w:sz w:val="24"/>
          <w:szCs w:val="24"/>
          <w:lang w:val="es-ES_tradnl" w:eastAsia="es-CO"/>
        </w:rPr>
      </w:pPr>
      <w:bookmarkStart w:id="106" w:name="_Toc25746162"/>
      <w:r>
        <w:t xml:space="preserve">Tablas Requerimiento </w:t>
      </w:r>
      <w:fldSimple w:instr=" SEQ Tablas_Requerimiento \* ARABIC ">
        <w:r w:rsidR="001D36BE">
          <w:rPr>
            <w:noProof/>
          </w:rPr>
          <w:t>4</w:t>
        </w:r>
        <w:bookmarkEnd w:id="106"/>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2CA861D3"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6CF34C6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4CC7EBA8"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RF05</w:t>
            </w:r>
          </w:p>
        </w:tc>
      </w:tr>
      <w:tr w:rsidR="001B4757" w:rsidRPr="001B4757" w14:paraId="7DC18601"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52BDB4AB"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52C8D5D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Actualización de datos</w:t>
            </w:r>
          </w:p>
        </w:tc>
      </w:tr>
      <w:tr w:rsidR="001B4757" w:rsidRPr="001B4757" w14:paraId="0587828F"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043EC4D6"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47" w:type="dxa"/>
            <w:tcBorders>
              <w:top w:val="single" w:sz="4" w:space="0" w:color="000000"/>
              <w:left w:val="single" w:sz="4" w:space="0" w:color="000000"/>
              <w:bottom w:val="single" w:sz="4" w:space="0" w:color="000000"/>
              <w:right w:val="single" w:sz="4" w:space="0" w:color="000000"/>
            </w:tcBorders>
            <w:hideMark/>
          </w:tcPr>
          <w:p w14:paraId="7711EB94"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usuario podrá actualizar los datos ingresados.</w:t>
            </w:r>
          </w:p>
        </w:tc>
      </w:tr>
      <w:tr w:rsidR="001B4757" w:rsidRPr="001B4757" w14:paraId="5DED3042"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3AA849BE"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6521D4C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recibirá estos cambios y los guardará en la base de datos.</w:t>
            </w:r>
          </w:p>
        </w:tc>
      </w:tr>
      <w:tr w:rsidR="001B4757" w:rsidRPr="001B4757" w14:paraId="05495EC7"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6F613CE0"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47" w:type="dxa"/>
            <w:tcBorders>
              <w:top w:val="single" w:sz="4" w:space="0" w:color="000000"/>
              <w:left w:val="single" w:sz="4" w:space="0" w:color="000000"/>
              <w:bottom w:val="single" w:sz="4" w:space="0" w:color="000000"/>
              <w:right w:val="single" w:sz="4" w:space="0" w:color="000000"/>
            </w:tcBorders>
            <w:hideMark/>
          </w:tcPr>
          <w:p w14:paraId="0069429B"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RNF01: asegurar que la información esté guardada en la base de datos.</w:t>
            </w:r>
          </w:p>
          <w:p w14:paraId="612CF71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no puede haber información duplicada</w:t>
            </w:r>
          </w:p>
          <w:p w14:paraId="150F415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mostrar en la pantalla la nueva información</w:t>
            </w:r>
          </w:p>
        </w:tc>
      </w:tr>
      <w:tr w:rsidR="001B4757" w:rsidRPr="001B4757" w14:paraId="0C7D9E03" w14:textId="77777777" w:rsidTr="00274B16">
        <w:tc>
          <w:tcPr>
            <w:tcW w:w="8490" w:type="dxa"/>
            <w:gridSpan w:val="2"/>
            <w:tcBorders>
              <w:top w:val="single" w:sz="4" w:space="0" w:color="000000"/>
              <w:left w:val="single" w:sz="4" w:space="0" w:color="000000"/>
              <w:bottom w:val="single" w:sz="4" w:space="0" w:color="000000"/>
              <w:right w:val="single" w:sz="4" w:space="0" w:color="000000"/>
            </w:tcBorders>
            <w:hideMark/>
          </w:tcPr>
          <w:p w14:paraId="6AC59B0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39DA7314"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Media</w:t>
            </w:r>
          </w:p>
        </w:tc>
      </w:tr>
    </w:tbl>
    <w:p w14:paraId="4A23811A" w14:textId="61BC02D6" w:rsidR="001B4757" w:rsidRPr="001B4757" w:rsidRDefault="00D67AE7" w:rsidP="00671139">
      <w:pPr>
        <w:pStyle w:val="Descripcin"/>
        <w:rPr>
          <w:rFonts w:ascii="Arial" w:eastAsia="Arial" w:hAnsi="Arial" w:cs="Arial"/>
          <w:b w:val="0"/>
          <w:lang w:val="es-ES_tradnl" w:eastAsia="es-CO"/>
        </w:rPr>
      </w:pPr>
      <w:bookmarkStart w:id="107" w:name="_Toc25746163"/>
      <w:r>
        <w:t xml:space="preserve">Tablas Requerimiento </w:t>
      </w:r>
      <w:fldSimple w:instr=" SEQ Tablas_Requerimiento \* ARABIC ">
        <w:r w:rsidR="001D36BE">
          <w:rPr>
            <w:noProof/>
          </w:rPr>
          <w:t>5</w:t>
        </w:r>
        <w:bookmarkEnd w:id="107"/>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3D975369"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4F1C9C22"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179EAE74"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RF06</w:t>
            </w:r>
          </w:p>
        </w:tc>
      </w:tr>
      <w:tr w:rsidR="001B4757" w:rsidRPr="001B4757" w14:paraId="4F6FBAD9"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167B09E"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1EF968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Administrar la plataforma </w:t>
            </w:r>
          </w:p>
        </w:tc>
      </w:tr>
      <w:tr w:rsidR="001B4757" w:rsidRPr="001B4757" w14:paraId="6C1040AB"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0C5FFAF1"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50" w:type="dxa"/>
            <w:tcBorders>
              <w:top w:val="single" w:sz="4" w:space="0" w:color="000000"/>
              <w:left w:val="single" w:sz="4" w:space="0" w:color="000000"/>
              <w:bottom w:val="single" w:sz="4" w:space="0" w:color="000000"/>
              <w:right w:val="single" w:sz="4" w:space="0" w:color="000000"/>
            </w:tcBorders>
            <w:hideMark/>
          </w:tcPr>
          <w:p w14:paraId="592A9670"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administrador permite crear una cuenta y también podrá eliminarlas dependiendo su actividad.</w:t>
            </w:r>
          </w:p>
          <w:p w14:paraId="51DA2AF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administrador podrá crear, leer, actualizar y eliminar información de la base de datos.</w:t>
            </w:r>
          </w:p>
          <w:p w14:paraId="39AE3AB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administrador podrá asignar perfiles dependiendo si es administrador, empleado o cliente.</w:t>
            </w:r>
          </w:p>
        </w:tc>
      </w:tr>
      <w:tr w:rsidR="001B4757" w:rsidRPr="001B4757" w14:paraId="067A69DB"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468DE26C"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4C341E47"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El sistema concederá los permisos al administrador para realizar estos cambios, almacenándolos y manipulando la base de datos. </w:t>
            </w:r>
          </w:p>
        </w:tc>
      </w:tr>
      <w:tr w:rsidR="001B4757" w:rsidRPr="001B4757" w14:paraId="5CABBE98"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213BA4CB"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50" w:type="dxa"/>
            <w:tcBorders>
              <w:top w:val="single" w:sz="4" w:space="0" w:color="000000"/>
              <w:left w:val="single" w:sz="4" w:space="0" w:color="000000"/>
              <w:bottom w:val="single" w:sz="4" w:space="0" w:color="000000"/>
              <w:right w:val="single" w:sz="4" w:space="0" w:color="000000"/>
            </w:tcBorders>
            <w:hideMark/>
          </w:tcPr>
          <w:p w14:paraId="082DB5F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sz w:val="20"/>
                <w:szCs w:val="20"/>
                <w:lang w:val="es-ES_tradnl" w:eastAsia="es-CO"/>
              </w:rPr>
              <w:t>no aplica</w:t>
            </w:r>
          </w:p>
        </w:tc>
      </w:tr>
      <w:tr w:rsidR="001B4757" w:rsidRPr="001B4757" w14:paraId="019EAFE4" w14:textId="77777777" w:rsidTr="001B4757">
        <w:tc>
          <w:tcPr>
            <w:tcW w:w="8494" w:type="dxa"/>
            <w:gridSpan w:val="2"/>
            <w:tcBorders>
              <w:top w:val="single" w:sz="4" w:space="0" w:color="000000"/>
              <w:left w:val="single" w:sz="4" w:space="0" w:color="000000"/>
              <w:bottom w:val="single" w:sz="4" w:space="0" w:color="000000"/>
              <w:right w:val="single" w:sz="4" w:space="0" w:color="000000"/>
            </w:tcBorders>
            <w:hideMark/>
          </w:tcPr>
          <w:p w14:paraId="43BBA795"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1118DB38"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3FCE6850" w14:textId="434FEEE7" w:rsidR="003A6B8E" w:rsidRDefault="00D67AE7" w:rsidP="00671139">
      <w:pPr>
        <w:pStyle w:val="Descripcin"/>
        <w:rPr>
          <w:rFonts w:ascii="Arial" w:eastAsia="Arial" w:hAnsi="Arial" w:cs="Arial"/>
          <w:b w:val="0"/>
          <w:lang w:val="es-ES_tradnl" w:eastAsia="es-CO"/>
        </w:rPr>
      </w:pPr>
      <w:bookmarkStart w:id="108" w:name="_Toc25746164"/>
      <w:r>
        <w:t xml:space="preserve">Tablas Requerimiento </w:t>
      </w:r>
      <w:fldSimple w:instr=" SEQ Tablas_Requerimiento \* ARABIC ">
        <w:r w:rsidR="001D36BE">
          <w:rPr>
            <w:noProof/>
          </w:rPr>
          <w:t>6</w:t>
        </w:r>
        <w:bookmarkEnd w:id="108"/>
      </w:fldSimple>
    </w:p>
    <w:p w14:paraId="6B684351" w14:textId="77777777" w:rsidR="003A6B8E" w:rsidRDefault="003A6B8E">
      <w:pPr>
        <w:spacing w:before="0" w:after="120" w:line="264" w:lineRule="auto"/>
        <w:rPr>
          <w:rFonts w:ascii="Arial" w:eastAsia="Arial" w:hAnsi="Arial" w:cs="Arial"/>
          <w:b/>
          <w:sz w:val="20"/>
          <w:szCs w:val="20"/>
          <w:lang w:val="es-ES_tradnl" w:eastAsia="es-CO"/>
        </w:rPr>
      </w:pPr>
      <w:r>
        <w:rPr>
          <w:rFonts w:ascii="Arial" w:eastAsia="Arial" w:hAnsi="Arial" w:cs="Arial"/>
          <w:b/>
          <w:sz w:val="20"/>
          <w:szCs w:val="20"/>
          <w:lang w:val="es-ES_tradnl" w:eastAsia="es-CO"/>
        </w:rPr>
        <w:br w:type="page"/>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5EF69627"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6C849E87"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lastRenderedPageBreak/>
              <w:t>Identificación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36C281B4"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RF07</w:t>
            </w:r>
          </w:p>
        </w:tc>
      </w:tr>
      <w:tr w:rsidR="001B4757" w:rsidRPr="001B4757" w14:paraId="7390BE30"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34EB461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40ED883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Ofrecer servicios y productos</w:t>
            </w:r>
          </w:p>
        </w:tc>
      </w:tr>
      <w:tr w:rsidR="001B4757" w:rsidRPr="001B4757" w14:paraId="238ED821"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2DD2775"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47" w:type="dxa"/>
            <w:tcBorders>
              <w:top w:val="single" w:sz="4" w:space="0" w:color="000000"/>
              <w:left w:val="single" w:sz="4" w:space="0" w:color="000000"/>
              <w:bottom w:val="single" w:sz="4" w:space="0" w:color="000000"/>
              <w:right w:val="single" w:sz="4" w:space="0" w:color="000000"/>
            </w:tcBorders>
            <w:hideMark/>
          </w:tcPr>
          <w:p w14:paraId="493F7C42"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Los usuarios deberán identificarse para acceder a cualquier parte del sistema.</w:t>
            </w:r>
          </w:p>
        </w:tc>
      </w:tr>
      <w:tr w:rsidR="001B4757" w:rsidRPr="001B4757" w14:paraId="2ED54B69"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3A062FE6"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1A685017"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podrá ser consultado por cualquier usuario dependiendo del módulo en el cual se encuentre y su nivel de accesibilidad.</w:t>
            </w:r>
          </w:p>
        </w:tc>
      </w:tr>
      <w:tr w:rsidR="001B4757" w:rsidRPr="001B4757" w14:paraId="6B187C40"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47BAD8CE"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47" w:type="dxa"/>
            <w:tcBorders>
              <w:top w:val="single" w:sz="4" w:space="0" w:color="000000"/>
              <w:left w:val="single" w:sz="4" w:space="0" w:color="000000"/>
              <w:bottom w:val="single" w:sz="4" w:space="0" w:color="000000"/>
              <w:right w:val="single" w:sz="4" w:space="0" w:color="000000"/>
            </w:tcBorders>
            <w:hideMark/>
          </w:tcPr>
          <w:p w14:paraId="661C329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RNF01: se pondrán imágenes y características </w:t>
            </w:r>
          </w:p>
          <w:p w14:paraId="62CEEB28"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la información importante se encontrará dentro del producto</w:t>
            </w:r>
          </w:p>
          <w:p w14:paraId="37203ED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todos los productos y servicios se encontrarán separados por categoría.</w:t>
            </w:r>
          </w:p>
        </w:tc>
      </w:tr>
      <w:tr w:rsidR="001B4757" w:rsidRPr="001B4757" w14:paraId="321FBD07" w14:textId="77777777" w:rsidTr="00274B16">
        <w:tc>
          <w:tcPr>
            <w:tcW w:w="8490" w:type="dxa"/>
            <w:gridSpan w:val="2"/>
            <w:tcBorders>
              <w:top w:val="single" w:sz="4" w:space="0" w:color="000000"/>
              <w:left w:val="single" w:sz="4" w:space="0" w:color="000000"/>
              <w:bottom w:val="single" w:sz="4" w:space="0" w:color="000000"/>
              <w:right w:val="single" w:sz="4" w:space="0" w:color="000000"/>
            </w:tcBorders>
            <w:hideMark/>
          </w:tcPr>
          <w:p w14:paraId="25638688"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762CDCCE"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Bajo</w:t>
            </w:r>
          </w:p>
        </w:tc>
      </w:tr>
    </w:tbl>
    <w:p w14:paraId="06A3887E" w14:textId="029396CF" w:rsidR="001B4757" w:rsidRPr="001B4757" w:rsidRDefault="001D36BE" w:rsidP="00671139">
      <w:pPr>
        <w:pStyle w:val="Descripcin"/>
        <w:rPr>
          <w:rFonts w:ascii="Arial" w:eastAsia="Arial" w:hAnsi="Arial" w:cs="Arial"/>
          <w:lang w:val="es-ES_tradnl" w:eastAsia="es-CO"/>
        </w:rPr>
      </w:pPr>
      <w:bookmarkStart w:id="109" w:name="_Toc25746165"/>
      <w:r>
        <w:t xml:space="preserve">Tablas Requerimiento </w:t>
      </w:r>
      <w:fldSimple w:instr=" SEQ Tablas_Requerimiento \* ARABIC ">
        <w:r>
          <w:rPr>
            <w:noProof/>
          </w:rPr>
          <w:t>7</w:t>
        </w:r>
        <w:bookmarkEnd w:id="109"/>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71EF9F56"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55BCC5DC"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45FF65C2"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RF08</w:t>
            </w:r>
          </w:p>
        </w:tc>
      </w:tr>
      <w:tr w:rsidR="001B4757" w:rsidRPr="001B4757" w14:paraId="1194EB88"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0C09A9C"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47F80998"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Vender servicios y productos</w:t>
            </w:r>
          </w:p>
        </w:tc>
      </w:tr>
      <w:tr w:rsidR="001B4757" w:rsidRPr="001B4757" w14:paraId="44F150B2"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91C75A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47" w:type="dxa"/>
            <w:tcBorders>
              <w:top w:val="single" w:sz="4" w:space="0" w:color="000000"/>
              <w:left w:val="single" w:sz="4" w:space="0" w:color="000000"/>
              <w:bottom w:val="single" w:sz="4" w:space="0" w:color="000000"/>
              <w:right w:val="single" w:sz="4" w:space="0" w:color="000000"/>
            </w:tcBorders>
            <w:hideMark/>
          </w:tcPr>
          <w:p w14:paraId="73DB73AB"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Los usuarios podrán consultar el listado de servicios y productos disponibles y su costo aproximado.</w:t>
            </w:r>
          </w:p>
        </w:tc>
      </w:tr>
      <w:tr w:rsidR="001B4757" w:rsidRPr="001B4757" w14:paraId="5F45E4E0"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78B193F4"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47" w:type="dxa"/>
            <w:tcBorders>
              <w:top w:val="single" w:sz="4" w:space="0" w:color="000000"/>
              <w:left w:val="single" w:sz="4" w:space="0" w:color="000000"/>
              <w:bottom w:val="single" w:sz="4" w:space="0" w:color="000000"/>
              <w:right w:val="single" w:sz="4" w:space="0" w:color="000000"/>
            </w:tcBorders>
            <w:hideMark/>
          </w:tcPr>
          <w:p w14:paraId="4F85E8E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podrá consultar y mostrar la tabla de servicios y productos disponibles junto con el valor estimado</w:t>
            </w:r>
          </w:p>
        </w:tc>
      </w:tr>
      <w:tr w:rsidR="001B4757" w:rsidRPr="001B4757" w14:paraId="623C9E4C" w14:textId="77777777" w:rsidTr="00274B16">
        <w:tc>
          <w:tcPr>
            <w:tcW w:w="1943" w:type="dxa"/>
            <w:tcBorders>
              <w:top w:val="single" w:sz="4" w:space="0" w:color="000000"/>
              <w:left w:val="single" w:sz="4" w:space="0" w:color="000000"/>
              <w:bottom w:val="single" w:sz="4" w:space="0" w:color="000000"/>
              <w:right w:val="single" w:sz="4" w:space="0" w:color="000000"/>
            </w:tcBorders>
            <w:hideMark/>
          </w:tcPr>
          <w:p w14:paraId="176A4D3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47" w:type="dxa"/>
            <w:tcBorders>
              <w:top w:val="single" w:sz="4" w:space="0" w:color="000000"/>
              <w:left w:val="single" w:sz="4" w:space="0" w:color="000000"/>
              <w:bottom w:val="single" w:sz="4" w:space="0" w:color="000000"/>
              <w:right w:val="single" w:sz="4" w:space="0" w:color="000000"/>
            </w:tcBorders>
            <w:hideMark/>
          </w:tcPr>
          <w:p w14:paraId="64217A77"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RNF01: el usuario podrá escoger varios productos antes de hacer la compra. </w:t>
            </w:r>
          </w:p>
          <w:p w14:paraId="7364239C"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el cliente podrá escoger el horario del servicio técnico</w:t>
            </w:r>
          </w:p>
          <w:p w14:paraId="63B70597"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se dará el nombre del técnico al cliente</w:t>
            </w:r>
          </w:p>
          <w:p w14:paraId="7F5E5DAC"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RNF04: se establecerá la fecha de llegada del producto </w:t>
            </w:r>
          </w:p>
        </w:tc>
      </w:tr>
      <w:tr w:rsidR="001B4757" w:rsidRPr="001B4757" w14:paraId="1F5B755C" w14:textId="77777777" w:rsidTr="00274B16">
        <w:tc>
          <w:tcPr>
            <w:tcW w:w="8490" w:type="dxa"/>
            <w:gridSpan w:val="2"/>
            <w:tcBorders>
              <w:top w:val="single" w:sz="4" w:space="0" w:color="000000"/>
              <w:left w:val="single" w:sz="4" w:space="0" w:color="000000"/>
              <w:bottom w:val="single" w:sz="4" w:space="0" w:color="000000"/>
              <w:right w:val="single" w:sz="4" w:space="0" w:color="000000"/>
            </w:tcBorders>
            <w:hideMark/>
          </w:tcPr>
          <w:p w14:paraId="4A91AB8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516EB67B"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12B21AC0" w14:textId="3C775F82" w:rsidR="001B4757" w:rsidRPr="001B4757" w:rsidRDefault="001D36BE" w:rsidP="00671139">
      <w:pPr>
        <w:pStyle w:val="Descripcin"/>
        <w:rPr>
          <w:rFonts w:ascii="Arial" w:eastAsia="Arial" w:hAnsi="Arial" w:cs="Arial"/>
          <w:b w:val="0"/>
          <w:lang w:val="es-ES_tradnl" w:eastAsia="es-CO"/>
        </w:rPr>
      </w:pPr>
      <w:bookmarkStart w:id="110" w:name="_Toc25746166"/>
      <w:r>
        <w:t xml:space="preserve">Tablas Requerimiento </w:t>
      </w:r>
      <w:fldSimple w:instr=" SEQ Tablas_Requerimiento \* ARABIC ">
        <w:r>
          <w:rPr>
            <w:noProof/>
          </w:rPr>
          <w:t>8</w:t>
        </w:r>
        <w:bookmarkEnd w:id="110"/>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44597F28"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55B8E06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Identificación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086F45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RF09</w:t>
            </w:r>
          </w:p>
        </w:tc>
      </w:tr>
      <w:tr w:rsidR="001B4757" w:rsidRPr="001B4757" w14:paraId="6832AF2C"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38700689"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3CB789E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Comprar producto o servicio</w:t>
            </w:r>
          </w:p>
        </w:tc>
      </w:tr>
      <w:tr w:rsidR="001B4757" w:rsidRPr="001B4757" w14:paraId="76B86103"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B770AA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50" w:type="dxa"/>
            <w:tcBorders>
              <w:top w:val="single" w:sz="4" w:space="0" w:color="000000"/>
              <w:left w:val="single" w:sz="4" w:space="0" w:color="000000"/>
              <w:bottom w:val="single" w:sz="4" w:space="0" w:color="000000"/>
              <w:right w:val="single" w:sz="4" w:space="0" w:color="000000"/>
            </w:tcBorders>
            <w:hideMark/>
          </w:tcPr>
          <w:p w14:paraId="20E11A3D"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Los usuarios serán notificados vía correo electrónico si la compra fue exitosa</w:t>
            </w:r>
          </w:p>
        </w:tc>
      </w:tr>
      <w:tr w:rsidR="001B4757" w:rsidRPr="001B4757" w14:paraId="7BAE82C9"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1A6E9B8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2051C2E5"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El sistema enviará una notificación vía correo electrónico al cliente.</w:t>
            </w:r>
          </w:p>
        </w:tc>
      </w:tr>
      <w:tr w:rsidR="001B4757" w:rsidRPr="001B4757" w14:paraId="05B1E744"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0DC50AD"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50" w:type="dxa"/>
            <w:tcBorders>
              <w:top w:val="single" w:sz="4" w:space="0" w:color="000000"/>
              <w:left w:val="single" w:sz="4" w:space="0" w:color="000000"/>
              <w:bottom w:val="single" w:sz="4" w:space="0" w:color="000000"/>
              <w:right w:val="single" w:sz="4" w:space="0" w:color="000000"/>
            </w:tcBorders>
            <w:hideMark/>
          </w:tcPr>
          <w:p w14:paraId="4F100032"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RNF01: habrá varios métodos de pago.</w:t>
            </w:r>
          </w:p>
          <w:p w14:paraId="33E4680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se mostrará al cliente la lista de los productos adquiridos y su respectivo precio individual y total.</w:t>
            </w:r>
          </w:p>
          <w:p w14:paraId="5C78145C"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habrá costos de envío adicionales según los productos</w:t>
            </w:r>
          </w:p>
        </w:tc>
      </w:tr>
      <w:tr w:rsidR="001B4757" w:rsidRPr="001B4757" w14:paraId="2F8C17E9" w14:textId="77777777" w:rsidTr="001B4757">
        <w:trPr>
          <w:trHeight w:val="620"/>
        </w:trPr>
        <w:tc>
          <w:tcPr>
            <w:tcW w:w="8494" w:type="dxa"/>
            <w:gridSpan w:val="2"/>
            <w:tcBorders>
              <w:top w:val="single" w:sz="4" w:space="0" w:color="000000"/>
              <w:left w:val="single" w:sz="4" w:space="0" w:color="000000"/>
              <w:bottom w:val="single" w:sz="4" w:space="0" w:color="000000"/>
              <w:right w:val="single" w:sz="4" w:space="0" w:color="000000"/>
            </w:tcBorders>
            <w:hideMark/>
          </w:tcPr>
          <w:p w14:paraId="1501C704"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003C977C" w14:textId="77777777" w:rsidR="001B4757" w:rsidRPr="001B4757" w:rsidRDefault="001B4757" w:rsidP="00671139">
            <w:pPr>
              <w:keepNext/>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Alta</w:t>
            </w:r>
          </w:p>
        </w:tc>
      </w:tr>
    </w:tbl>
    <w:p w14:paraId="2C7E1166" w14:textId="75B3B707" w:rsidR="001B4757" w:rsidRPr="001B4757" w:rsidRDefault="001D36BE" w:rsidP="00671139">
      <w:pPr>
        <w:pStyle w:val="Descripcin"/>
        <w:spacing w:line="480" w:lineRule="auto"/>
        <w:rPr>
          <w:rFonts w:ascii="Arial" w:eastAsia="Arial" w:hAnsi="Arial" w:cs="Arial"/>
          <w:lang w:val="es-ES_tradnl" w:eastAsia="es-CO"/>
        </w:rPr>
      </w:pPr>
      <w:bookmarkStart w:id="111" w:name="_Toc25746167"/>
      <w:r>
        <w:t xml:space="preserve">Tablas Requerimiento </w:t>
      </w:r>
      <w:fldSimple w:instr=" SEQ Tablas_Requerimiento \* ARABIC ">
        <w:r>
          <w:rPr>
            <w:noProof/>
          </w:rPr>
          <w:t>9</w:t>
        </w:r>
        <w:bookmarkEnd w:id="111"/>
      </w:fldSimple>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6547"/>
      </w:tblGrid>
      <w:tr w:rsidR="001B4757" w:rsidRPr="001B4757" w14:paraId="49353DFC"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7B6E506A"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lastRenderedPageBreak/>
              <w:t>Identificación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520FF4F5"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RF10</w:t>
            </w:r>
          </w:p>
        </w:tc>
      </w:tr>
      <w:tr w:rsidR="001B4757" w:rsidRPr="001B4757" w14:paraId="15E63C8F"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1A97C45E"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Nombre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4B54F92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Calcular precios de servicios y productos</w:t>
            </w:r>
          </w:p>
        </w:tc>
      </w:tr>
      <w:tr w:rsidR="001B4757" w:rsidRPr="001B4757" w14:paraId="4910442F"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3CADFE0F"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Características:</w:t>
            </w:r>
          </w:p>
        </w:tc>
        <w:tc>
          <w:tcPr>
            <w:tcW w:w="6550" w:type="dxa"/>
            <w:tcBorders>
              <w:top w:val="single" w:sz="4" w:space="0" w:color="000000"/>
              <w:left w:val="single" w:sz="4" w:space="0" w:color="000000"/>
              <w:bottom w:val="single" w:sz="4" w:space="0" w:color="000000"/>
              <w:right w:val="single" w:sz="4" w:space="0" w:color="000000"/>
            </w:tcBorders>
            <w:hideMark/>
          </w:tcPr>
          <w:p w14:paraId="79F8638E"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Los usuarios obtendrán el estado de su compra exitosa </w:t>
            </w:r>
          </w:p>
        </w:tc>
      </w:tr>
      <w:tr w:rsidR="001B4757" w:rsidRPr="001B4757" w14:paraId="08C73E0A"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101493D2"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Descripción del requerimiento:</w:t>
            </w:r>
          </w:p>
        </w:tc>
        <w:tc>
          <w:tcPr>
            <w:tcW w:w="6550" w:type="dxa"/>
            <w:tcBorders>
              <w:top w:val="single" w:sz="4" w:space="0" w:color="000000"/>
              <w:left w:val="single" w:sz="4" w:space="0" w:color="000000"/>
              <w:bottom w:val="single" w:sz="4" w:space="0" w:color="000000"/>
              <w:right w:val="single" w:sz="4" w:space="0" w:color="000000"/>
            </w:tcBorders>
            <w:hideMark/>
          </w:tcPr>
          <w:p w14:paraId="0077A37A"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 xml:space="preserve">El sistema calculará cuánto vale el servicio o producto que el usuario va a adquirir. </w:t>
            </w:r>
          </w:p>
        </w:tc>
      </w:tr>
      <w:tr w:rsidR="001B4757" w:rsidRPr="001B4757" w14:paraId="770C4BE6" w14:textId="77777777" w:rsidTr="001B4757">
        <w:tc>
          <w:tcPr>
            <w:tcW w:w="1944" w:type="dxa"/>
            <w:tcBorders>
              <w:top w:val="single" w:sz="4" w:space="0" w:color="000000"/>
              <w:left w:val="single" w:sz="4" w:space="0" w:color="000000"/>
              <w:bottom w:val="single" w:sz="4" w:space="0" w:color="000000"/>
              <w:right w:val="single" w:sz="4" w:space="0" w:color="000000"/>
            </w:tcBorders>
            <w:hideMark/>
          </w:tcPr>
          <w:p w14:paraId="5EA3BA62"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Requerimiento NO funcional:</w:t>
            </w:r>
          </w:p>
        </w:tc>
        <w:tc>
          <w:tcPr>
            <w:tcW w:w="6550" w:type="dxa"/>
            <w:tcBorders>
              <w:top w:val="single" w:sz="4" w:space="0" w:color="000000"/>
              <w:left w:val="single" w:sz="4" w:space="0" w:color="000000"/>
              <w:bottom w:val="single" w:sz="4" w:space="0" w:color="000000"/>
              <w:right w:val="single" w:sz="4" w:space="0" w:color="000000"/>
            </w:tcBorders>
            <w:hideMark/>
          </w:tcPr>
          <w:p w14:paraId="4A322225"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RNF01: el sistema calculará el total del precio de los productos escogidos</w:t>
            </w:r>
          </w:p>
          <w:p w14:paraId="0054D431"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RNF02: el sistema guardará el historial de cada compra</w:t>
            </w:r>
          </w:p>
          <w:p w14:paraId="515CFABF" w14:textId="77777777" w:rsidR="001B4757" w:rsidRPr="001B4757" w:rsidRDefault="001B4757" w:rsidP="00274B16">
            <w:pPr>
              <w:spacing w:before="0" w:after="0"/>
              <w:rPr>
                <w:rFonts w:ascii="Arial" w:eastAsia="Arial" w:hAnsi="Arial" w:cs="Arial"/>
                <w:color w:val="000000"/>
                <w:sz w:val="20"/>
                <w:szCs w:val="20"/>
                <w:lang w:val="es-ES_tradnl" w:eastAsia="es-CO"/>
              </w:rPr>
            </w:pPr>
            <w:r w:rsidRPr="001B4757">
              <w:rPr>
                <w:rFonts w:ascii="Arial" w:eastAsia="Arial" w:hAnsi="Arial" w:cs="Arial"/>
                <w:color w:val="000000"/>
                <w:sz w:val="20"/>
                <w:szCs w:val="20"/>
                <w:lang w:val="es-ES_tradnl" w:eastAsia="es-CO"/>
              </w:rPr>
              <w:t>RNF03: el sistema guardará los perfiles de los clientes frecuentes.</w:t>
            </w:r>
          </w:p>
        </w:tc>
      </w:tr>
      <w:tr w:rsidR="001B4757" w:rsidRPr="001B4757" w14:paraId="4F7F206F" w14:textId="77777777" w:rsidTr="001B4757">
        <w:tc>
          <w:tcPr>
            <w:tcW w:w="8494" w:type="dxa"/>
            <w:gridSpan w:val="2"/>
            <w:tcBorders>
              <w:top w:val="single" w:sz="4" w:space="0" w:color="000000"/>
              <w:left w:val="single" w:sz="4" w:space="0" w:color="000000"/>
              <w:bottom w:val="single" w:sz="4" w:space="0" w:color="000000"/>
              <w:right w:val="single" w:sz="4" w:space="0" w:color="000000"/>
            </w:tcBorders>
            <w:hideMark/>
          </w:tcPr>
          <w:p w14:paraId="2DC8AEF7" w14:textId="77777777" w:rsidR="001B4757" w:rsidRPr="001B4757" w:rsidRDefault="001B4757" w:rsidP="00274B16">
            <w:pPr>
              <w:spacing w:before="0" w:after="0"/>
              <w:rPr>
                <w:rFonts w:ascii="Arial" w:eastAsia="Arial" w:hAnsi="Arial" w:cs="Arial"/>
                <w:b/>
                <w:color w:val="000000"/>
                <w:sz w:val="20"/>
                <w:szCs w:val="20"/>
                <w:lang w:val="es-ES_tradnl" w:eastAsia="es-CO"/>
              </w:rPr>
            </w:pPr>
            <w:r w:rsidRPr="001B4757">
              <w:rPr>
                <w:rFonts w:ascii="Arial" w:eastAsia="Arial" w:hAnsi="Arial" w:cs="Arial"/>
                <w:b/>
                <w:color w:val="000000"/>
                <w:sz w:val="20"/>
                <w:szCs w:val="20"/>
                <w:lang w:val="es-ES_tradnl" w:eastAsia="es-CO"/>
              </w:rPr>
              <w:t>Prioridad del requerimiento:</w:t>
            </w:r>
          </w:p>
          <w:p w14:paraId="06ED0FAD" w14:textId="77777777" w:rsidR="001B4757" w:rsidRPr="001B4757" w:rsidRDefault="001B4757" w:rsidP="00671139">
            <w:pPr>
              <w:keepNext/>
              <w:spacing w:before="0" w:after="0"/>
              <w:rPr>
                <w:rFonts w:ascii="Arial" w:eastAsia="Arial" w:hAnsi="Arial" w:cs="Arial"/>
                <w:sz w:val="20"/>
                <w:szCs w:val="20"/>
                <w:lang w:val="es-ES_tradnl" w:eastAsia="es-CO"/>
              </w:rPr>
            </w:pPr>
            <w:r w:rsidRPr="001B4757">
              <w:rPr>
                <w:rFonts w:ascii="Arial" w:eastAsia="Arial" w:hAnsi="Arial" w:cs="Arial"/>
                <w:sz w:val="20"/>
                <w:szCs w:val="20"/>
                <w:lang w:val="es-ES_tradnl" w:eastAsia="es-CO"/>
              </w:rPr>
              <w:t>Alta</w:t>
            </w:r>
          </w:p>
        </w:tc>
      </w:tr>
    </w:tbl>
    <w:p w14:paraId="75F783FA" w14:textId="26B39FB0" w:rsidR="001B4757" w:rsidRDefault="001D36BE" w:rsidP="00671139">
      <w:pPr>
        <w:pStyle w:val="Descripcin"/>
      </w:pPr>
      <w:bookmarkStart w:id="112" w:name="_Toc25746168"/>
      <w:r>
        <w:t xml:space="preserve">Tablas Requerimiento </w:t>
      </w:r>
      <w:fldSimple w:instr=" SEQ Tablas_Requerimiento \* ARABIC ">
        <w:r>
          <w:rPr>
            <w:noProof/>
          </w:rPr>
          <w:t>10</w:t>
        </w:r>
        <w:bookmarkEnd w:id="112"/>
      </w:fldSimple>
    </w:p>
    <w:p w14:paraId="378C0D08" w14:textId="149A13D5" w:rsidR="00FC2231" w:rsidRDefault="00FC2231" w:rsidP="00274B16">
      <w:pPr>
        <w:rPr>
          <w:rFonts w:eastAsiaTheme="majorEastAsia"/>
          <w:sz w:val="36"/>
          <w:szCs w:val="36"/>
        </w:rPr>
      </w:pPr>
      <w:r>
        <w:br w:type="page"/>
      </w:r>
    </w:p>
    <w:p w14:paraId="7838D3CD" w14:textId="797E1E99" w:rsidR="00BB5928" w:rsidRDefault="00B31D7E" w:rsidP="00B31D7E">
      <w:pPr>
        <w:pStyle w:val="Ttulo1"/>
      </w:pPr>
      <w:bookmarkStart w:id="113" w:name="_Toc25745085"/>
      <w:r>
        <w:lastRenderedPageBreak/>
        <w:t>Procedimientos</w:t>
      </w:r>
      <w:bookmarkEnd w:id="113"/>
    </w:p>
    <w:p w14:paraId="3722581C" w14:textId="2A9BE484" w:rsidR="009D42C9" w:rsidRPr="00011082" w:rsidRDefault="009D42C9" w:rsidP="00011082">
      <w:pPr>
        <w:pStyle w:val="Sinespaciado"/>
      </w:pPr>
      <w:r w:rsidRPr="00011082">
        <w:t xml:space="preserve">  Son </w:t>
      </w:r>
      <w:r w:rsidR="000A5ADA" w:rsidRPr="00011082">
        <w:t>pasos para seguir</w:t>
      </w:r>
      <w:r w:rsidRPr="00011082">
        <w:t xml:space="preserve"> con gran detalle y</w:t>
      </w:r>
      <w:r w:rsidR="0031317D" w:rsidRPr="00011082">
        <w:t xml:space="preserve"> de la</w:t>
      </w:r>
      <w:r w:rsidR="00011082" w:rsidRPr="00011082">
        <w:t xml:space="preserve"> instalación he </w:t>
      </w:r>
      <w:r w:rsidR="0031317D" w:rsidRPr="00011082">
        <w:t>implantación</w:t>
      </w:r>
      <w:r w:rsidR="00011082" w:rsidRPr="00011082">
        <w:t xml:space="preserve"> </w:t>
      </w:r>
      <w:r w:rsidR="0031317D" w:rsidRPr="00011082">
        <w:t xml:space="preserve">de un aplicativo, programa y/o sistema de información </w:t>
      </w:r>
      <w:r w:rsidR="00011082">
        <w:t>de manera correcta. Debe ser explícito, legible entendible y con gran detalle en l</w:t>
      </w:r>
    </w:p>
    <w:p w14:paraId="3B9B05A9" w14:textId="77777777" w:rsidR="009D42C9" w:rsidRDefault="009D42C9">
      <w:pPr>
        <w:rPr>
          <w:szCs w:val="28"/>
        </w:rPr>
      </w:pPr>
      <w:r>
        <w:rPr>
          <w:szCs w:val="28"/>
        </w:rPr>
        <w:br w:type="page"/>
      </w:r>
    </w:p>
    <w:p w14:paraId="4534F5EB" w14:textId="77777777" w:rsidR="009D42C9" w:rsidRDefault="009D42C9" w:rsidP="009D42C9">
      <w:pPr>
        <w:pStyle w:val="Ttulo1"/>
      </w:pPr>
      <w:bookmarkStart w:id="114" w:name="_Toc25745086"/>
      <w:r>
        <w:lastRenderedPageBreak/>
        <w:t>Comandos de control del software</w:t>
      </w:r>
      <w:bookmarkEnd w:id="114"/>
      <w:r>
        <w:t xml:space="preserve"> </w:t>
      </w:r>
    </w:p>
    <w:p w14:paraId="1BCB03D4" w14:textId="77777777" w:rsidR="00B62554" w:rsidRDefault="00EA618A">
      <w:r>
        <w:t xml:space="preserve"> Puede ir una tabla o listas; como se le facilite para los comprender el uso y función de </w:t>
      </w:r>
      <w:r w:rsidR="00B62554">
        <w:t>los comandos</w:t>
      </w:r>
      <w:r>
        <w:t xml:space="preserve"> o atajos </w:t>
      </w:r>
      <w:r w:rsidR="00B62554">
        <w:t>de teclado</w:t>
      </w:r>
      <w:r>
        <w:t xml:space="preserve"> </w:t>
      </w:r>
    </w:p>
    <w:p w14:paraId="565E8C1E" w14:textId="77777777" w:rsidR="00A6668C" w:rsidRPr="00A6668C" w:rsidRDefault="00A6668C">
      <w:pPr>
        <w:rPr>
          <w:rStyle w:val="Referenciaintensa"/>
        </w:rPr>
      </w:pPr>
      <w:r>
        <w:t xml:space="preserve"> </w:t>
      </w:r>
      <w:r w:rsidRPr="00A6668C">
        <w:rPr>
          <w:rStyle w:val="Referenciaintensa"/>
        </w:rPr>
        <w:t>Ejemplo:</w:t>
      </w:r>
    </w:p>
    <w:tbl>
      <w:tblPr>
        <w:tblStyle w:val="Tablaconcuadrcula1clara"/>
        <w:tblW w:w="0" w:type="auto"/>
        <w:tblLook w:val="04A0" w:firstRow="1" w:lastRow="0" w:firstColumn="1" w:lastColumn="0" w:noHBand="0" w:noVBand="1"/>
      </w:tblPr>
      <w:tblGrid>
        <w:gridCol w:w="2942"/>
        <w:gridCol w:w="2943"/>
        <w:gridCol w:w="2943"/>
      </w:tblGrid>
      <w:tr w:rsidR="00B62554" w14:paraId="03BD4AF7" w14:textId="77777777" w:rsidTr="00B6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4324C45" w14:textId="77777777" w:rsidR="00B62554" w:rsidRDefault="00B62554" w:rsidP="00B62554">
            <w:pPr>
              <w:jc w:val="center"/>
            </w:pPr>
            <w:r>
              <w:t>Comando / Atajo</w:t>
            </w:r>
          </w:p>
        </w:tc>
        <w:tc>
          <w:tcPr>
            <w:tcW w:w="2943" w:type="dxa"/>
          </w:tcPr>
          <w:p w14:paraId="18A49FBA" w14:textId="77777777" w:rsidR="00B62554" w:rsidRDefault="00B62554" w:rsidP="00B62554">
            <w:pPr>
              <w:jc w:val="center"/>
              <w:cnfStyle w:val="100000000000" w:firstRow="1" w:lastRow="0" w:firstColumn="0" w:lastColumn="0" w:oddVBand="0" w:evenVBand="0" w:oddHBand="0" w:evenHBand="0" w:firstRowFirstColumn="0" w:firstRowLastColumn="0" w:lastRowFirstColumn="0" w:lastRowLastColumn="0"/>
            </w:pPr>
            <w:r>
              <w:t>Descripción de Función</w:t>
            </w:r>
          </w:p>
        </w:tc>
        <w:tc>
          <w:tcPr>
            <w:tcW w:w="2943" w:type="dxa"/>
          </w:tcPr>
          <w:p w14:paraId="7E905FEF" w14:textId="77777777" w:rsidR="00B62554" w:rsidRDefault="00B62554" w:rsidP="00B62554">
            <w:pPr>
              <w:jc w:val="center"/>
              <w:cnfStyle w:val="100000000000" w:firstRow="1" w:lastRow="0" w:firstColumn="0" w:lastColumn="0" w:oddVBand="0" w:evenVBand="0" w:oddHBand="0" w:evenHBand="0" w:firstRowFirstColumn="0" w:firstRowLastColumn="0" w:lastRowFirstColumn="0" w:lastRowLastColumn="0"/>
            </w:pPr>
            <w:r>
              <w:t>Observación</w:t>
            </w:r>
          </w:p>
        </w:tc>
      </w:tr>
      <w:tr w:rsidR="00B62554" w14:paraId="6BA78E2B" w14:textId="77777777" w:rsidTr="00B62554">
        <w:tc>
          <w:tcPr>
            <w:cnfStyle w:val="001000000000" w:firstRow="0" w:lastRow="0" w:firstColumn="1" w:lastColumn="0" w:oddVBand="0" w:evenVBand="0" w:oddHBand="0" w:evenHBand="0" w:firstRowFirstColumn="0" w:firstRowLastColumn="0" w:lastRowFirstColumn="0" w:lastRowLastColumn="0"/>
            <w:tcW w:w="2942" w:type="dxa"/>
          </w:tcPr>
          <w:p w14:paraId="0FF19204" w14:textId="77777777" w:rsidR="00B62554" w:rsidRDefault="001E29AB">
            <w:r>
              <w:t>Ctra.</w:t>
            </w:r>
            <w:r w:rsidR="00A6668C">
              <w:t xml:space="preserve"> + </w:t>
            </w:r>
            <w:r>
              <w:t>Shift</w:t>
            </w:r>
            <w:r w:rsidR="00A6668C">
              <w:t xml:space="preserve"> </w:t>
            </w:r>
          </w:p>
        </w:tc>
        <w:tc>
          <w:tcPr>
            <w:tcW w:w="2943" w:type="dxa"/>
          </w:tcPr>
          <w:p w14:paraId="417B6457" w14:textId="77777777" w:rsidR="00B62554" w:rsidRDefault="00A6668C">
            <w:pPr>
              <w:cnfStyle w:val="000000000000" w:firstRow="0" w:lastRow="0" w:firstColumn="0" w:lastColumn="0" w:oddVBand="0" w:evenVBand="0" w:oddHBand="0" w:evenHBand="0" w:firstRowFirstColumn="0" w:firstRowLastColumn="0" w:lastRowFirstColumn="0" w:lastRowLastColumn="0"/>
            </w:pPr>
            <w:r>
              <w:t xml:space="preserve">Cambia de un vista o ventana sin apuntar al foco </w:t>
            </w:r>
          </w:p>
        </w:tc>
        <w:tc>
          <w:tcPr>
            <w:tcW w:w="2943" w:type="dxa"/>
          </w:tcPr>
          <w:p w14:paraId="35C542FC" w14:textId="77777777" w:rsidR="00B62554" w:rsidRDefault="00A6668C">
            <w:pPr>
              <w:cnfStyle w:val="000000000000" w:firstRow="0" w:lastRow="0" w:firstColumn="0" w:lastColumn="0" w:oddVBand="0" w:evenVBand="0" w:oddHBand="0" w:evenHBand="0" w:firstRowFirstColumn="0" w:firstRowLastColumn="0" w:lastRowFirstColumn="0" w:lastRowLastColumn="0"/>
            </w:pPr>
            <w:r>
              <w:t>Mantener las dos teclas al mismo instante y temporalmente</w:t>
            </w:r>
          </w:p>
        </w:tc>
      </w:tr>
    </w:tbl>
    <w:p w14:paraId="1605F28C" w14:textId="77777777" w:rsidR="00B62554" w:rsidRDefault="00B62554"/>
    <w:p w14:paraId="7D36A020" w14:textId="77777777" w:rsidR="009D42C9" w:rsidRDefault="009D42C9">
      <w:pPr>
        <w:rPr>
          <w:rFonts w:asciiTheme="majorHAnsi" w:eastAsiaTheme="majorEastAsia" w:hAnsiTheme="majorHAnsi" w:cstheme="majorBidi"/>
          <w:color w:val="365F91" w:themeColor="accent1" w:themeShade="BF"/>
          <w:sz w:val="36"/>
          <w:szCs w:val="36"/>
        </w:rPr>
      </w:pPr>
      <w:r>
        <w:br w:type="page"/>
      </w:r>
    </w:p>
    <w:p w14:paraId="33A9DF77" w14:textId="77777777" w:rsidR="003B7A6F" w:rsidRDefault="000A5ADA" w:rsidP="009D42C9">
      <w:pPr>
        <w:pStyle w:val="Ttulo1"/>
      </w:pPr>
      <w:bookmarkStart w:id="115" w:name="_Toc25745087"/>
      <w:r>
        <w:lastRenderedPageBreak/>
        <w:t>Mensajes de errores y resolución del problema</w:t>
      </w:r>
      <w:bookmarkEnd w:id="115"/>
    </w:p>
    <w:p w14:paraId="16EEAB2E" w14:textId="77777777" w:rsidR="003F7A2B" w:rsidRDefault="00A6668C">
      <w:r>
        <w:t xml:space="preserve">Se notifica los mensajes de alerta o error con una imagen y breve explicación de ¿Cómo se puede solucionar? </w:t>
      </w:r>
      <w:r w:rsidR="003F7A2B">
        <w:t xml:space="preserve">Cada imagen debe estar en la lista de ilustración para saber en </w:t>
      </w:r>
      <w:r w:rsidR="001E29AB">
        <w:t>qué</w:t>
      </w:r>
      <w:r w:rsidR="003F7A2B">
        <w:t xml:space="preserve"> página se encuentra.</w:t>
      </w:r>
    </w:p>
    <w:p w14:paraId="5D29BA1C" w14:textId="77777777" w:rsidR="002D5388" w:rsidRDefault="002D5388">
      <w:pPr>
        <w:rPr>
          <w:rStyle w:val="Referenciaintensa"/>
        </w:rPr>
      </w:pPr>
      <w:r w:rsidRPr="002D5388">
        <w:rPr>
          <w:rStyle w:val="Referenciaintensa"/>
        </w:rPr>
        <w:t>Ejemplo</w:t>
      </w:r>
      <w:r>
        <w:rPr>
          <w:rStyle w:val="Referenciaintensa"/>
        </w:rPr>
        <w:t>:</w:t>
      </w:r>
    </w:p>
    <w:p w14:paraId="24D59911" w14:textId="77777777" w:rsidR="002D5388" w:rsidRDefault="002D5388">
      <w:pPr>
        <w:rPr>
          <w:rStyle w:val="Referenciaintensa"/>
        </w:rPr>
      </w:pPr>
    </w:p>
    <w:p w14:paraId="315DF34C" w14:textId="77777777" w:rsidR="00E84784" w:rsidRDefault="00E84784" w:rsidP="00E84784">
      <w:pPr>
        <w:pStyle w:val="Sinespaciado"/>
        <w:jc w:val="center"/>
        <w:rPr>
          <w:rStyle w:val="Referenciaintensa"/>
        </w:rPr>
      </w:pPr>
      <w:r>
        <w:rPr>
          <w:noProof/>
        </w:rPr>
        <w:drawing>
          <wp:inline distT="0" distB="0" distL="0" distR="0" wp14:anchorId="472FFF4E" wp14:editId="17623113">
            <wp:extent cx="3150870" cy="1205999"/>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j_error.png"/>
                    <pic:cNvPicPr/>
                  </pic:nvPicPr>
                  <pic:blipFill rotWithShape="1">
                    <a:blip r:embed="rId17">
                      <a:extLst>
                        <a:ext uri="{28A0092B-C50C-407E-A947-70E740481C1C}">
                          <a14:useLocalDpi xmlns:a14="http://schemas.microsoft.com/office/drawing/2010/main" val="0"/>
                        </a:ext>
                      </a:extLst>
                    </a:blip>
                    <a:srcRect l="-1180" t="-1924" r="-515" b="-3821"/>
                    <a:stretch/>
                  </pic:blipFill>
                  <pic:spPr bwMode="auto">
                    <a:xfrm>
                      <a:off x="0" y="0"/>
                      <a:ext cx="3157782" cy="1208645"/>
                    </a:xfrm>
                    <a:prstGeom prst="rect">
                      <a:avLst/>
                    </a:prstGeom>
                    <a:ln>
                      <a:noFill/>
                    </a:ln>
                    <a:extLst>
                      <a:ext uri="{53640926-AAD7-44D8-BBD7-CCE9431645EC}">
                        <a14:shadowObscured xmlns:a14="http://schemas.microsoft.com/office/drawing/2010/main"/>
                      </a:ext>
                    </a:extLst>
                  </pic:spPr>
                </pic:pic>
              </a:graphicData>
            </a:graphic>
          </wp:inline>
        </w:drawing>
      </w:r>
    </w:p>
    <w:p w14:paraId="7C4B8771" w14:textId="77777777" w:rsidR="00E84784" w:rsidRDefault="00E84784" w:rsidP="00E84784">
      <w:pPr>
        <w:pStyle w:val="Sinespaciado"/>
        <w:rPr>
          <w:rStyle w:val="Referenciaintensa"/>
        </w:rPr>
      </w:pPr>
      <w:r>
        <w:rPr>
          <w:rStyle w:val="Referenciaintensa"/>
        </w:rPr>
        <w:t>Solución del problema:</w:t>
      </w:r>
    </w:p>
    <w:p w14:paraId="7897FC46" w14:textId="77777777" w:rsidR="003B7A6F" w:rsidRPr="00E84784" w:rsidRDefault="00E84784" w:rsidP="00E84784">
      <w:pPr>
        <w:pStyle w:val="Sinespaciado"/>
        <w:rPr>
          <w:rStyle w:val="Referenciaintensa"/>
          <w:b w:val="0"/>
          <w:bCs w:val="0"/>
          <w:smallCaps w:val="0"/>
          <w:u w:val="none"/>
        </w:rPr>
      </w:pPr>
      <w:r>
        <w:rPr>
          <w:rStyle w:val="Referenciaintensa"/>
          <w:b w:val="0"/>
          <w:bCs w:val="0"/>
          <w:smallCaps w:val="0"/>
          <w:u w:val="none"/>
        </w:rPr>
        <w:t xml:space="preserve">Revisa las conexiones físicas como cableados, puertos o puntos, </w:t>
      </w:r>
      <w:r w:rsidR="00110D8F">
        <w:rPr>
          <w:rStyle w:val="Referenciaintensa"/>
          <w:b w:val="0"/>
          <w:bCs w:val="0"/>
          <w:smallCaps w:val="0"/>
          <w:u w:val="none"/>
        </w:rPr>
        <w:t>router o modem; si no es el caso, notifique a la empresa prestadora de servicio de internet.</w:t>
      </w:r>
      <w:r w:rsidR="003B7A6F" w:rsidRPr="00E84784">
        <w:rPr>
          <w:rStyle w:val="Referenciaintensa"/>
          <w:b w:val="0"/>
          <w:bCs w:val="0"/>
          <w:smallCaps w:val="0"/>
          <w:u w:val="none"/>
        </w:rPr>
        <w:br w:type="page"/>
      </w:r>
    </w:p>
    <w:p w14:paraId="629065E4" w14:textId="3C69CE3B" w:rsidR="003B7A6F" w:rsidRDefault="00694A47" w:rsidP="009441FA">
      <w:pPr>
        <w:pStyle w:val="Ttulo1"/>
      </w:pPr>
      <w:bookmarkStart w:id="116" w:name="_Toc25745088"/>
      <w:r>
        <w:lastRenderedPageBreak/>
        <w:t>Capacidad</w:t>
      </w:r>
      <w:r w:rsidR="003B7A6F">
        <w:t xml:space="preserve"> de búsqueda</w:t>
      </w:r>
      <w:bookmarkEnd w:id="116"/>
    </w:p>
    <w:p w14:paraId="58A1D6A2" w14:textId="2AA2AF88" w:rsidR="009441FA" w:rsidRPr="009441FA" w:rsidRDefault="009441FA" w:rsidP="009441FA">
      <w:pPr>
        <w:pStyle w:val="Sinespaciado"/>
      </w:pPr>
      <w:r>
        <w:t xml:space="preserve">Si el manual es virtual o digital debe tener un filtro o buscador de palabras. En esta parte debes describir </w:t>
      </w:r>
      <w:r w:rsidR="00C927AF">
        <w:t>cómo</w:t>
      </w:r>
      <w:r>
        <w:t xml:space="preserve"> funciona o si tiene auto completado de palabras</w:t>
      </w:r>
      <w:r w:rsidR="00CA03B3">
        <w:t xml:space="preserve">, configuraciones especiales para ayudar la búsqueda en el documento; así podrá rápidamente encontrar la </w:t>
      </w:r>
      <w:r w:rsidR="001E29AB">
        <w:t>página</w:t>
      </w:r>
      <w:r w:rsidR="00CA03B3">
        <w:t xml:space="preserve"> que necesita.</w:t>
      </w:r>
    </w:p>
    <w:p w14:paraId="53B3F9E4" w14:textId="77777777" w:rsidR="003B7A6F" w:rsidRDefault="003B7A6F">
      <w:pPr>
        <w:rPr>
          <w:rFonts w:asciiTheme="majorHAnsi" w:eastAsiaTheme="majorEastAsia" w:hAnsiTheme="majorHAnsi" w:cstheme="majorBidi"/>
          <w:color w:val="365F91" w:themeColor="accent1" w:themeShade="BF"/>
          <w:sz w:val="36"/>
          <w:szCs w:val="36"/>
        </w:rPr>
      </w:pPr>
      <w:r>
        <w:br w:type="page"/>
      </w:r>
    </w:p>
    <w:p w14:paraId="0177B727" w14:textId="77777777" w:rsidR="003B7A6F" w:rsidRDefault="003B7A6F" w:rsidP="009D42C9">
      <w:pPr>
        <w:pStyle w:val="Ttulo1"/>
      </w:pPr>
      <w:bookmarkStart w:id="117" w:name="_Toc25745089"/>
      <w:r>
        <w:lastRenderedPageBreak/>
        <w:t>Glosario</w:t>
      </w:r>
      <w:bookmarkEnd w:id="117"/>
      <w:r>
        <w:t xml:space="preserve"> </w:t>
      </w:r>
    </w:p>
    <w:p w14:paraId="68B9F9E7" w14:textId="77777777" w:rsidR="00CA03B3" w:rsidRDefault="00BE547A" w:rsidP="00CA03B3">
      <w:r>
        <w:t xml:space="preserve">Son palabras descocidas que no son entendibles. Se debe organizar en forma de abecedario en modo ascendiente con sus breves significados y su indicador </w:t>
      </w:r>
      <w:r w:rsidR="0044678B">
        <w:t>con la</w:t>
      </w:r>
      <w:r>
        <w:t xml:space="preserve"> letra </w:t>
      </w:r>
      <w:r w:rsidR="0044678B">
        <w:rPr>
          <w:i/>
          <w:iCs/>
        </w:rPr>
        <w:t>“P”</w:t>
      </w:r>
      <w:r w:rsidR="0044678B">
        <w:t xml:space="preserve"> (la P es de página) en mayúscula dentro de corchetes cuadradas </w:t>
      </w:r>
    </w:p>
    <w:p w14:paraId="41B50F9A" w14:textId="77777777" w:rsidR="0044678B" w:rsidRDefault="0044678B" w:rsidP="00CA03B3">
      <w:pPr>
        <w:rPr>
          <w:rStyle w:val="Referenciaintensa"/>
        </w:rPr>
      </w:pPr>
      <w:r w:rsidRPr="0044678B">
        <w:rPr>
          <w:rStyle w:val="Referenciaintensa"/>
        </w:rPr>
        <w:t>Ejemplo</w:t>
      </w:r>
      <w:r>
        <w:rPr>
          <w:rStyle w:val="Referenciaintensa"/>
        </w:rPr>
        <w:t>:</w:t>
      </w:r>
    </w:p>
    <w:p w14:paraId="3E09CE91" w14:textId="77777777" w:rsidR="0044678B" w:rsidRPr="0044678B" w:rsidRDefault="0044678B" w:rsidP="0044678B">
      <w:pPr>
        <w:pStyle w:val="Sinespaciado"/>
      </w:pPr>
      <w:r>
        <w:t xml:space="preserve">Parte que intangible pero real y </w:t>
      </w:r>
      <w:r w:rsidR="001E29AB">
        <w:t>visible</w:t>
      </w:r>
      <w:r>
        <w:t>.</w:t>
      </w:r>
    </w:p>
    <w:p w14:paraId="0574CBB4" w14:textId="3533BBA3" w:rsidR="0044678B" w:rsidRPr="0044678B" w:rsidRDefault="0044678B" w:rsidP="00607919"/>
    <w:sectPr w:rsidR="0044678B" w:rsidRPr="0044678B" w:rsidSect="007954B0">
      <w:headerReference w:type="default" r:id="rId18"/>
      <w:footerReference w:type="default" r:id="rId19"/>
      <w:headerReference w:type="first" r:id="rId2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Otoniel Hernandez Garzon" w:date="2019-11-27T10:58:00Z" w:initials="OHG">
    <w:p w14:paraId="037E9664" w14:textId="2A5C2E8E" w:rsidR="003679B0" w:rsidRDefault="003679B0">
      <w:pPr>
        <w:pStyle w:val="Textocomentario"/>
      </w:pPr>
      <w:r>
        <w:rPr>
          <w:rStyle w:val="Refdecomentario"/>
        </w:rPr>
        <w:annotationRef/>
      </w:r>
    </w:p>
  </w:comment>
  <w:comment w:id="73" w:author="Otoniel Hernandez Garzon" w:date="2019-11-27T10:58:00Z" w:initials="OHG">
    <w:p w14:paraId="2777BC86" w14:textId="378832A7" w:rsidR="003679B0" w:rsidRDefault="003679B0">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E9664" w15:done="0"/>
  <w15:commentEx w15:paraId="2777BC86" w15:paraIdParent="037E9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E9664" w16cid:durableId="2188D570"/>
  <w16cid:commentId w16cid:paraId="2777BC86" w16cid:durableId="2188D5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52D2" w14:textId="77777777" w:rsidR="003839CE" w:rsidRDefault="003839CE" w:rsidP="00EC35CC">
      <w:pPr>
        <w:spacing w:after="0"/>
      </w:pPr>
      <w:r>
        <w:separator/>
      </w:r>
    </w:p>
  </w:endnote>
  <w:endnote w:type="continuationSeparator" w:id="0">
    <w:p w14:paraId="5B6F45A5" w14:textId="77777777" w:rsidR="003839CE" w:rsidRDefault="003839CE" w:rsidP="00EC3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728907"/>
      <w:docPartObj>
        <w:docPartGallery w:val="Page Numbers (Bottom of Page)"/>
        <w:docPartUnique/>
      </w:docPartObj>
    </w:sdtPr>
    <w:sdtContent>
      <w:sdt>
        <w:sdtPr>
          <w:id w:val="-1769616900"/>
          <w:docPartObj>
            <w:docPartGallery w:val="Page Numbers (Top of Page)"/>
            <w:docPartUnique/>
          </w:docPartObj>
        </w:sdtPr>
        <w:sdtContent>
          <w:p w14:paraId="574C060B" w14:textId="77777777" w:rsidR="003679B0" w:rsidRDefault="003679B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sdt>
    <w:sdtPr>
      <w:rPr>
        <w:rStyle w:val="SubttuloCar"/>
      </w:rPr>
      <w:alias w:val="Título"/>
      <w:tag w:val=""/>
      <w:id w:val="-897047224"/>
      <w:dataBinding w:prefixMappings="xmlns:ns0='http://purl.org/dc/elements/1.1/' xmlns:ns1='http://schemas.openxmlformats.org/package/2006/metadata/core-properties' " w:xpath="/ns1:coreProperties[1]/ns0:title[1]" w:storeItemID="{6C3C8BC8-F283-45AE-878A-BAB7291924A1}"/>
      <w:text/>
    </w:sdtPr>
    <w:sdtContent>
      <w:p w14:paraId="1A90AED0" w14:textId="73798864" w:rsidR="003679B0" w:rsidRDefault="003679B0">
        <w:pPr>
          <w:pStyle w:val="Piedepgina"/>
        </w:pPr>
        <w:r>
          <w:rPr>
            <w:rStyle w:val="SubttuloCar"/>
          </w:rPr>
          <w:t>Manual técnico de TECSISLINE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531CF" w14:textId="77777777" w:rsidR="003839CE" w:rsidRDefault="003839CE" w:rsidP="00EC35CC">
      <w:pPr>
        <w:spacing w:after="0"/>
      </w:pPr>
      <w:r>
        <w:separator/>
      </w:r>
    </w:p>
  </w:footnote>
  <w:footnote w:type="continuationSeparator" w:id="0">
    <w:p w14:paraId="58405D74" w14:textId="77777777" w:rsidR="003839CE" w:rsidRDefault="003839CE" w:rsidP="00EC35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383E" w14:textId="092C7100" w:rsidR="003679B0" w:rsidRPr="002C4E6C" w:rsidRDefault="003679B0">
    <w:pPr>
      <w:pStyle w:val="Encabezado"/>
      <w:rPr>
        <w:sz w:val="22"/>
        <w:szCs w:val="22"/>
      </w:rPr>
    </w:pPr>
    <w:sdt>
      <w:sdtPr>
        <w:rPr>
          <w:rStyle w:val="Textoennegrita"/>
          <w:sz w:val="22"/>
          <w:szCs w:val="22"/>
        </w:rPr>
        <w:alias w:val="Fecha"/>
        <w:tag w:val="Fecha"/>
        <w:id w:val="-1702236992"/>
        <w:placeholder>
          <w:docPart w:val="A800F78F64DC410E8148DEB459E4EF95"/>
        </w:placeholder>
        <w:text w:multiLine="1"/>
      </w:sdtPr>
      <w:sdtEndPr>
        <w:rPr>
          <w:rStyle w:val="Fuentedeprrafopredeter"/>
          <w:b w:val="0"/>
          <w:bCs w:val="0"/>
        </w:rPr>
      </w:sdtEndPr>
      <w:sdtContent>
        <w:r>
          <w:rPr>
            <w:rStyle w:val="Textoennegrita"/>
            <w:sz w:val="22"/>
            <w:szCs w:val="22"/>
          </w:rPr>
          <w:t>2019/11/11</w:t>
        </w:r>
      </w:sdtContent>
    </w:sdt>
    <w:r>
      <w:rPr>
        <w:rStyle w:val="Textoennegrita"/>
        <w:sz w:val="22"/>
        <w:szCs w:val="22"/>
      </w:rPr>
      <w:ptab w:relativeTo="margin" w:alignment="right" w:leader="none"/>
    </w:r>
    <w:sdt>
      <w:sdtPr>
        <w:rPr>
          <w:rStyle w:val="Textoennegrita"/>
          <w:sz w:val="22"/>
          <w:szCs w:val="22"/>
        </w:rPr>
        <w:alias w:val="Categoría"/>
        <w:tag w:val=""/>
        <w:id w:val="1281379160"/>
        <w:dataBinding w:prefixMappings="xmlns:ns0='http://purl.org/dc/elements/1.1/' xmlns:ns1='http://schemas.openxmlformats.org/package/2006/metadata/core-properties' " w:xpath="/ns1:coreProperties[1]/ns1:category[1]" w:storeItemID="{6C3C8BC8-F283-45AE-878A-BAB7291924A1}"/>
        <w:text/>
      </w:sdtPr>
      <w:sdtContent>
        <w:r>
          <w:rPr>
            <w:rStyle w:val="Textoennegrita"/>
            <w:sz w:val="22"/>
            <w:szCs w:val="22"/>
          </w:rPr>
          <w:t>TECSISILINE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16879" w14:textId="7C16DF0A" w:rsidR="003679B0" w:rsidRPr="00C0188A" w:rsidRDefault="003679B0">
    <w:pPr>
      <w:pStyle w:val="Encabezado"/>
      <w:rPr>
        <w:b/>
        <w:bCs/>
        <w:sz w:val="22"/>
        <w:szCs w:val="22"/>
      </w:rPr>
    </w:pPr>
    <w:r>
      <w:rPr>
        <w:rStyle w:val="Textoennegrita"/>
        <w:sz w:val="22"/>
        <w:szCs w:val="22"/>
      </w:rPr>
      <w:ptab w:relativeTo="margin" w:alignment="right" w:leader="none"/>
    </w:r>
    <w:sdt>
      <w:sdtPr>
        <w:rPr>
          <w:rStyle w:val="Textoennegrita"/>
          <w:sz w:val="22"/>
          <w:szCs w:val="22"/>
        </w:rPr>
        <w:alias w:val="Compañía"/>
        <w:tag w:val=""/>
        <w:id w:val="-129092721"/>
        <w:showingPlcHdr/>
        <w:dataBinding w:prefixMappings="xmlns:ns0='http://schemas.openxmlformats.org/officeDocument/2006/extended-properties' " w:xpath="/ns0:Properties[1]/ns0:Company[1]" w:storeItemID="{6668398D-A668-4E3E-A5EB-62B293D839F1}"/>
        <w:text/>
      </w:sdtPr>
      <w:sdtContent>
        <w:r>
          <w:rPr>
            <w:rStyle w:val="Textoennegrita"/>
            <w:sz w:val="22"/>
            <w:szCs w:val="22"/>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2A4"/>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C455381"/>
    <w:multiLevelType w:val="hybridMultilevel"/>
    <w:tmpl w:val="8BAA706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E1B4F69"/>
    <w:multiLevelType w:val="multilevel"/>
    <w:tmpl w:val="A9664218"/>
    <w:styleLink w:val="Estilo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04A293A"/>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108021DE"/>
    <w:multiLevelType w:val="multilevel"/>
    <w:tmpl w:val="EDE28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806CD8"/>
    <w:multiLevelType w:val="multilevel"/>
    <w:tmpl w:val="8EC0E0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56B5"/>
    <w:multiLevelType w:val="multilevel"/>
    <w:tmpl w:val="4DFAD71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82EAB"/>
    <w:multiLevelType w:val="hybridMultilevel"/>
    <w:tmpl w:val="CF9C4940"/>
    <w:lvl w:ilvl="0" w:tplc="9266F7FA">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E8A45D8"/>
    <w:multiLevelType w:val="multilevel"/>
    <w:tmpl w:val="A9664218"/>
    <w:numStyleLink w:val="Estilo1"/>
  </w:abstractNum>
  <w:abstractNum w:abstractNumId="9" w15:restartNumberingAfterBreak="0">
    <w:nsid w:val="2131001B"/>
    <w:multiLevelType w:val="hybridMultilevel"/>
    <w:tmpl w:val="5CE2CF3A"/>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5310799"/>
    <w:multiLevelType w:val="hybridMultilevel"/>
    <w:tmpl w:val="3E8CDDC6"/>
    <w:lvl w:ilvl="0" w:tplc="EFDA3158">
      <w:start w:val="1"/>
      <w:numFmt w:val="bullet"/>
      <w:lvlText w:val="-"/>
      <w:lvlJc w:val="left"/>
      <w:pPr>
        <w:ind w:left="720" w:hanging="360"/>
      </w:pPr>
      <w:rPr>
        <w:rFonts w:ascii="Arial" w:hAnsi="Arial" w:cs="Times New Roman"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431360"/>
    <w:multiLevelType w:val="hybridMultilevel"/>
    <w:tmpl w:val="19A8C4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0F69FD"/>
    <w:multiLevelType w:val="hybridMultilevel"/>
    <w:tmpl w:val="39304A6E"/>
    <w:lvl w:ilvl="0" w:tplc="26ACE47E">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BE18A8"/>
    <w:multiLevelType w:val="multilevel"/>
    <w:tmpl w:val="DF520ED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3.%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18B5660"/>
    <w:multiLevelType w:val="hybridMultilevel"/>
    <w:tmpl w:val="C26AE1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023D59"/>
    <w:multiLevelType w:val="hybridMultilevel"/>
    <w:tmpl w:val="D01C5EDE"/>
    <w:lvl w:ilvl="0" w:tplc="C4AC9CA4">
      <w:start w:val="1"/>
      <w:numFmt w:val="bullet"/>
      <w:lvlText w:val="-"/>
      <w:lvlJc w:val="left"/>
      <w:pPr>
        <w:ind w:left="720" w:hanging="360"/>
      </w:pPr>
      <w:rPr>
        <w:rFonts w:ascii="Arial" w:eastAsia="Times New Roman" w:hAnsi="Arial" w:cs="Arial"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4E073B"/>
    <w:multiLevelType w:val="hybridMultilevel"/>
    <w:tmpl w:val="7490138E"/>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A9076BB"/>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448F5ADF"/>
    <w:multiLevelType w:val="multilevel"/>
    <w:tmpl w:val="A8F427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FD4164"/>
    <w:multiLevelType w:val="hybridMultilevel"/>
    <w:tmpl w:val="A95A8A9A"/>
    <w:lvl w:ilvl="0" w:tplc="2348D646">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2AE2120"/>
    <w:multiLevelType w:val="hybridMultilevel"/>
    <w:tmpl w:val="EFF66EC6"/>
    <w:lvl w:ilvl="0" w:tplc="240A000F">
      <w:start w:val="1"/>
      <w:numFmt w:val="decimal"/>
      <w:lvlText w:val="%1."/>
      <w:lvlJc w:val="left"/>
      <w:pPr>
        <w:ind w:left="360" w:hanging="360"/>
      </w:pPr>
      <w:rPr>
        <w:rFonts w:hint="default"/>
      </w:rPr>
    </w:lvl>
    <w:lvl w:ilvl="1" w:tplc="42AE6512">
      <w:start w:val="1"/>
      <w:numFmt w:val="decimal"/>
      <w:lvlText w:val="%2.1"/>
      <w:lvlJc w:val="left"/>
      <w:pPr>
        <w:ind w:left="502"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6C45B01"/>
    <w:multiLevelType w:val="multilevel"/>
    <w:tmpl w:val="14FEBD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081986"/>
    <w:multiLevelType w:val="multilevel"/>
    <w:tmpl w:val="A2EE244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69261F3F"/>
    <w:multiLevelType w:val="multilevel"/>
    <w:tmpl w:val="8EC0E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1490E"/>
    <w:multiLevelType w:val="multilevel"/>
    <w:tmpl w:val="8EC0E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33345"/>
    <w:multiLevelType w:val="multilevel"/>
    <w:tmpl w:val="016866D8"/>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6AD403AE"/>
    <w:multiLevelType w:val="multilevel"/>
    <w:tmpl w:val="9F868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C56656"/>
    <w:multiLevelType w:val="hybridMultilevel"/>
    <w:tmpl w:val="622C85E6"/>
    <w:lvl w:ilvl="0" w:tplc="1DAA7BF6">
      <w:start w:val="1"/>
      <w:numFmt w:val="bullet"/>
      <w:lvlText w:val="-"/>
      <w:lvlJc w:val="right"/>
      <w:pPr>
        <w:ind w:left="72" w:hanging="72"/>
      </w:pPr>
      <w:rPr>
        <w:rFonts w:ascii="Arial" w:hAnsi="Arial" w:hint="default"/>
      </w:rPr>
    </w:lvl>
    <w:lvl w:ilvl="1" w:tplc="240A0003" w:tentative="1">
      <w:start w:val="1"/>
      <w:numFmt w:val="bullet"/>
      <w:lvlText w:val="o"/>
      <w:lvlJc w:val="left"/>
      <w:pPr>
        <w:ind w:left="1152" w:hanging="360"/>
      </w:pPr>
      <w:rPr>
        <w:rFonts w:ascii="Courier New" w:hAnsi="Courier New" w:cs="Courier New" w:hint="default"/>
      </w:rPr>
    </w:lvl>
    <w:lvl w:ilvl="2" w:tplc="240A0005" w:tentative="1">
      <w:start w:val="1"/>
      <w:numFmt w:val="bullet"/>
      <w:lvlText w:val=""/>
      <w:lvlJc w:val="left"/>
      <w:pPr>
        <w:ind w:left="1872" w:hanging="360"/>
      </w:pPr>
      <w:rPr>
        <w:rFonts w:ascii="Wingdings" w:hAnsi="Wingdings" w:hint="default"/>
      </w:rPr>
    </w:lvl>
    <w:lvl w:ilvl="3" w:tplc="240A0001" w:tentative="1">
      <w:start w:val="1"/>
      <w:numFmt w:val="bullet"/>
      <w:lvlText w:val=""/>
      <w:lvlJc w:val="left"/>
      <w:pPr>
        <w:ind w:left="2592" w:hanging="360"/>
      </w:pPr>
      <w:rPr>
        <w:rFonts w:ascii="Symbol" w:hAnsi="Symbol" w:hint="default"/>
      </w:rPr>
    </w:lvl>
    <w:lvl w:ilvl="4" w:tplc="240A0003" w:tentative="1">
      <w:start w:val="1"/>
      <w:numFmt w:val="bullet"/>
      <w:lvlText w:val="o"/>
      <w:lvlJc w:val="left"/>
      <w:pPr>
        <w:ind w:left="3312" w:hanging="360"/>
      </w:pPr>
      <w:rPr>
        <w:rFonts w:ascii="Courier New" w:hAnsi="Courier New" w:cs="Courier New" w:hint="default"/>
      </w:rPr>
    </w:lvl>
    <w:lvl w:ilvl="5" w:tplc="240A0005" w:tentative="1">
      <w:start w:val="1"/>
      <w:numFmt w:val="bullet"/>
      <w:lvlText w:val=""/>
      <w:lvlJc w:val="left"/>
      <w:pPr>
        <w:ind w:left="4032" w:hanging="360"/>
      </w:pPr>
      <w:rPr>
        <w:rFonts w:ascii="Wingdings" w:hAnsi="Wingdings" w:hint="default"/>
      </w:rPr>
    </w:lvl>
    <w:lvl w:ilvl="6" w:tplc="240A0001" w:tentative="1">
      <w:start w:val="1"/>
      <w:numFmt w:val="bullet"/>
      <w:lvlText w:val=""/>
      <w:lvlJc w:val="left"/>
      <w:pPr>
        <w:ind w:left="4752" w:hanging="360"/>
      </w:pPr>
      <w:rPr>
        <w:rFonts w:ascii="Symbol" w:hAnsi="Symbol" w:hint="default"/>
      </w:rPr>
    </w:lvl>
    <w:lvl w:ilvl="7" w:tplc="240A0003" w:tentative="1">
      <w:start w:val="1"/>
      <w:numFmt w:val="bullet"/>
      <w:lvlText w:val="o"/>
      <w:lvlJc w:val="left"/>
      <w:pPr>
        <w:ind w:left="5472" w:hanging="360"/>
      </w:pPr>
      <w:rPr>
        <w:rFonts w:ascii="Courier New" w:hAnsi="Courier New" w:cs="Courier New" w:hint="default"/>
      </w:rPr>
    </w:lvl>
    <w:lvl w:ilvl="8" w:tplc="240A0005" w:tentative="1">
      <w:start w:val="1"/>
      <w:numFmt w:val="bullet"/>
      <w:lvlText w:val=""/>
      <w:lvlJc w:val="left"/>
      <w:pPr>
        <w:ind w:left="6192" w:hanging="360"/>
      </w:pPr>
      <w:rPr>
        <w:rFonts w:ascii="Wingdings" w:hAnsi="Wingdings" w:hint="default"/>
      </w:rPr>
    </w:lvl>
  </w:abstractNum>
  <w:abstractNum w:abstractNumId="28" w15:restartNumberingAfterBreak="0">
    <w:nsid w:val="6EF737AE"/>
    <w:multiLevelType w:val="multilevel"/>
    <w:tmpl w:val="6D80568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71226717"/>
    <w:multiLevelType w:val="hybridMultilevel"/>
    <w:tmpl w:val="663099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DA570AF"/>
    <w:multiLevelType w:val="multilevel"/>
    <w:tmpl w:val="7BCA53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1"/>
  </w:num>
  <w:num w:numId="3">
    <w:abstractNumId w:val="4"/>
  </w:num>
  <w:num w:numId="4">
    <w:abstractNumId w:val="2"/>
  </w:num>
  <w:num w:numId="5">
    <w:abstractNumId w:val="8"/>
  </w:num>
  <w:num w:numId="6">
    <w:abstractNumId w:val="22"/>
  </w:num>
  <w:num w:numId="7">
    <w:abstractNumId w:val="25"/>
  </w:num>
  <w:num w:numId="8">
    <w:abstractNumId w:val="13"/>
  </w:num>
  <w:num w:numId="9">
    <w:abstractNumId w:val="3"/>
  </w:num>
  <w:num w:numId="10">
    <w:abstractNumId w:val="12"/>
  </w:num>
  <w:num w:numId="11">
    <w:abstractNumId w:val="27"/>
  </w:num>
  <w:num w:numId="12">
    <w:abstractNumId w:val="19"/>
  </w:num>
  <w:num w:numId="13">
    <w:abstractNumId w:val="16"/>
  </w:num>
  <w:num w:numId="14">
    <w:abstractNumId w:val="10"/>
  </w:num>
  <w:num w:numId="15">
    <w:abstractNumId w:val="9"/>
  </w:num>
  <w:num w:numId="16">
    <w:abstractNumId w:val="7"/>
  </w:num>
  <w:num w:numId="17">
    <w:abstractNumId w:val="15"/>
  </w:num>
  <w:num w:numId="18">
    <w:abstractNumId w:val="28"/>
  </w:num>
  <w:num w:numId="19">
    <w:abstractNumId w:val="30"/>
  </w:num>
  <w:num w:numId="20">
    <w:abstractNumId w:val="18"/>
  </w:num>
  <w:num w:numId="21">
    <w:abstractNumId w:val="20"/>
  </w:num>
  <w:num w:numId="22">
    <w:abstractNumId w:val="0"/>
  </w:num>
  <w:num w:numId="23">
    <w:abstractNumId w:val="17"/>
  </w:num>
  <w:num w:numId="24">
    <w:abstractNumId w:val="29"/>
  </w:num>
  <w:num w:numId="25">
    <w:abstractNumId w:val="11"/>
  </w:num>
  <w:num w:numId="26">
    <w:abstractNumId w:val="1"/>
  </w:num>
  <w:num w:numId="27">
    <w:abstractNumId w:val="5"/>
  </w:num>
  <w:num w:numId="28">
    <w:abstractNumId w:val="23"/>
  </w:num>
  <w:num w:numId="29">
    <w:abstractNumId w:val="24"/>
  </w:num>
  <w:num w:numId="30">
    <w:abstractNumId w:val="6"/>
  </w:num>
  <w:num w:numId="3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toniel Hernandez Garzon">
    <w15:presenceInfo w15:providerId="Windows Live" w15:userId="4d41e3e353013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linkStyles/>
  <w:trackRevision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E9"/>
    <w:rsid w:val="00011082"/>
    <w:rsid w:val="00022C99"/>
    <w:rsid w:val="00062575"/>
    <w:rsid w:val="00065E04"/>
    <w:rsid w:val="000828A3"/>
    <w:rsid w:val="00086271"/>
    <w:rsid w:val="000A3201"/>
    <w:rsid w:val="000A5ADA"/>
    <w:rsid w:val="000A6450"/>
    <w:rsid w:val="000B0BA1"/>
    <w:rsid w:val="000B7433"/>
    <w:rsid w:val="000C0097"/>
    <w:rsid w:val="000C31A1"/>
    <w:rsid w:val="000C50B7"/>
    <w:rsid w:val="000D1112"/>
    <w:rsid w:val="000D15C6"/>
    <w:rsid w:val="000D4840"/>
    <w:rsid w:val="000E14C8"/>
    <w:rsid w:val="000E5A90"/>
    <w:rsid w:val="000F4F96"/>
    <w:rsid w:val="000F7325"/>
    <w:rsid w:val="00100198"/>
    <w:rsid w:val="00100F41"/>
    <w:rsid w:val="00101033"/>
    <w:rsid w:val="00104337"/>
    <w:rsid w:val="00110D8F"/>
    <w:rsid w:val="00121DB7"/>
    <w:rsid w:val="001254FC"/>
    <w:rsid w:val="001267E0"/>
    <w:rsid w:val="00132C01"/>
    <w:rsid w:val="00133D2A"/>
    <w:rsid w:val="00134D6F"/>
    <w:rsid w:val="00143D5A"/>
    <w:rsid w:val="00152C5E"/>
    <w:rsid w:val="00153D71"/>
    <w:rsid w:val="00157397"/>
    <w:rsid w:val="00166A89"/>
    <w:rsid w:val="00177299"/>
    <w:rsid w:val="001802E0"/>
    <w:rsid w:val="001851E9"/>
    <w:rsid w:val="001871FA"/>
    <w:rsid w:val="00187C52"/>
    <w:rsid w:val="00196A71"/>
    <w:rsid w:val="00196F75"/>
    <w:rsid w:val="001A23BC"/>
    <w:rsid w:val="001B4757"/>
    <w:rsid w:val="001B521C"/>
    <w:rsid w:val="001C0E94"/>
    <w:rsid w:val="001C448A"/>
    <w:rsid w:val="001D0500"/>
    <w:rsid w:val="001D0DDC"/>
    <w:rsid w:val="001D36BE"/>
    <w:rsid w:val="001E29AB"/>
    <w:rsid w:val="001E42C6"/>
    <w:rsid w:val="001F7197"/>
    <w:rsid w:val="002005F5"/>
    <w:rsid w:val="00205C01"/>
    <w:rsid w:val="00226509"/>
    <w:rsid w:val="002313C9"/>
    <w:rsid w:val="00251454"/>
    <w:rsid w:val="00257B5F"/>
    <w:rsid w:val="0026513D"/>
    <w:rsid w:val="00271132"/>
    <w:rsid w:val="00274B16"/>
    <w:rsid w:val="002754BA"/>
    <w:rsid w:val="0028573C"/>
    <w:rsid w:val="00290FB2"/>
    <w:rsid w:val="002B06A4"/>
    <w:rsid w:val="002B250F"/>
    <w:rsid w:val="002B2FC3"/>
    <w:rsid w:val="002B6B4A"/>
    <w:rsid w:val="002C1F9F"/>
    <w:rsid w:val="002C4E6C"/>
    <w:rsid w:val="002D5388"/>
    <w:rsid w:val="002E1602"/>
    <w:rsid w:val="003028FE"/>
    <w:rsid w:val="00304E8A"/>
    <w:rsid w:val="00305097"/>
    <w:rsid w:val="0031317D"/>
    <w:rsid w:val="0031594C"/>
    <w:rsid w:val="00323512"/>
    <w:rsid w:val="00336F65"/>
    <w:rsid w:val="00341C8A"/>
    <w:rsid w:val="00360B2C"/>
    <w:rsid w:val="00365EBE"/>
    <w:rsid w:val="003679B0"/>
    <w:rsid w:val="00367CBC"/>
    <w:rsid w:val="00373335"/>
    <w:rsid w:val="003745BE"/>
    <w:rsid w:val="00382E11"/>
    <w:rsid w:val="003839CE"/>
    <w:rsid w:val="003867FB"/>
    <w:rsid w:val="00390BF2"/>
    <w:rsid w:val="0039510E"/>
    <w:rsid w:val="003A570A"/>
    <w:rsid w:val="003A6B8E"/>
    <w:rsid w:val="003B12B9"/>
    <w:rsid w:val="003B499F"/>
    <w:rsid w:val="003B7A6F"/>
    <w:rsid w:val="003C3001"/>
    <w:rsid w:val="003C7616"/>
    <w:rsid w:val="003D0761"/>
    <w:rsid w:val="003D6EF6"/>
    <w:rsid w:val="003E4C6C"/>
    <w:rsid w:val="003F7A2B"/>
    <w:rsid w:val="0040712F"/>
    <w:rsid w:val="00414CC9"/>
    <w:rsid w:val="0042723D"/>
    <w:rsid w:val="0043198F"/>
    <w:rsid w:val="00433CAB"/>
    <w:rsid w:val="004347AF"/>
    <w:rsid w:val="004412C5"/>
    <w:rsid w:val="0044678B"/>
    <w:rsid w:val="00451BD2"/>
    <w:rsid w:val="0045508C"/>
    <w:rsid w:val="00471DB4"/>
    <w:rsid w:val="0048799A"/>
    <w:rsid w:val="004A039E"/>
    <w:rsid w:val="004A0F3C"/>
    <w:rsid w:val="004A0F61"/>
    <w:rsid w:val="004B0C09"/>
    <w:rsid w:val="004C434A"/>
    <w:rsid w:val="004E0020"/>
    <w:rsid w:val="004F1625"/>
    <w:rsid w:val="004F2B35"/>
    <w:rsid w:val="004F4D3E"/>
    <w:rsid w:val="00503CFD"/>
    <w:rsid w:val="005112CD"/>
    <w:rsid w:val="00511727"/>
    <w:rsid w:val="00514A26"/>
    <w:rsid w:val="0052089C"/>
    <w:rsid w:val="005221F9"/>
    <w:rsid w:val="00527811"/>
    <w:rsid w:val="00531C07"/>
    <w:rsid w:val="0053315C"/>
    <w:rsid w:val="00535336"/>
    <w:rsid w:val="00541214"/>
    <w:rsid w:val="00543199"/>
    <w:rsid w:val="00553361"/>
    <w:rsid w:val="005555F5"/>
    <w:rsid w:val="005634EB"/>
    <w:rsid w:val="0057327D"/>
    <w:rsid w:val="0057503D"/>
    <w:rsid w:val="0058081E"/>
    <w:rsid w:val="00584F4D"/>
    <w:rsid w:val="0059030E"/>
    <w:rsid w:val="00597915"/>
    <w:rsid w:val="005B03AB"/>
    <w:rsid w:val="005B100A"/>
    <w:rsid w:val="005C2F20"/>
    <w:rsid w:val="005C3665"/>
    <w:rsid w:val="005E3E70"/>
    <w:rsid w:val="005E73ED"/>
    <w:rsid w:val="005F3585"/>
    <w:rsid w:val="005F4C4C"/>
    <w:rsid w:val="005F7202"/>
    <w:rsid w:val="0060124C"/>
    <w:rsid w:val="00601932"/>
    <w:rsid w:val="0060196A"/>
    <w:rsid w:val="00607919"/>
    <w:rsid w:val="006353E6"/>
    <w:rsid w:val="006366AE"/>
    <w:rsid w:val="006438F2"/>
    <w:rsid w:val="00646B0A"/>
    <w:rsid w:val="00652270"/>
    <w:rsid w:val="0066037C"/>
    <w:rsid w:val="006629F3"/>
    <w:rsid w:val="0066737B"/>
    <w:rsid w:val="00667C9E"/>
    <w:rsid w:val="00671139"/>
    <w:rsid w:val="00674292"/>
    <w:rsid w:val="00676061"/>
    <w:rsid w:val="00694A47"/>
    <w:rsid w:val="006A57D9"/>
    <w:rsid w:val="006B53A4"/>
    <w:rsid w:val="006B783A"/>
    <w:rsid w:val="006C6DDE"/>
    <w:rsid w:val="006D0A50"/>
    <w:rsid w:val="006D51BA"/>
    <w:rsid w:val="0070193D"/>
    <w:rsid w:val="00704797"/>
    <w:rsid w:val="00714EC3"/>
    <w:rsid w:val="00726989"/>
    <w:rsid w:val="007327F7"/>
    <w:rsid w:val="00736F14"/>
    <w:rsid w:val="0073737B"/>
    <w:rsid w:val="007404C3"/>
    <w:rsid w:val="007466E8"/>
    <w:rsid w:val="00755EB8"/>
    <w:rsid w:val="00756057"/>
    <w:rsid w:val="007609CD"/>
    <w:rsid w:val="007656B1"/>
    <w:rsid w:val="00770AAD"/>
    <w:rsid w:val="007745EF"/>
    <w:rsid w:val="007954B0"/>
    <w:rsid w:val="007B2B44"/>
    <w:rsid w:val="007B5378"/>
    <w:rsid w:val="007B74A9"/>
    <w:rsid w:val="007B7E5C"/>
    <w:rsid w:val="007C28AC"/>
    <w:rsid w:val="007C4E16"/>
    <w:rsid w:val="007E1CA2"/>
    <w:rsid w:val="007E1E8D"/>
    <w:rsid w:val="007F36E4"/>
    <w:rsid w:val="007F4310"/>
    <w:rsid w:val="007F6E38"/>
    <w:rsid w:val="007F7974"/>
    <w:rsid w:val="008132C6"/>
    <w:rsid w:val="00816DAC"/>
    <w:rsid w:val="00832AAC"/>
    <w:rsid w:val="00837DE4"/>
    <w:rsid w:val="00845084"/>
    <w:rsid w:val="00851307"/>
    <w:rsid w:val="0085502A"/>
    <w:rsid w:val="00855898"/>
    <w:rsid w:val="00870B68"/>
    <w:rsid w:val="00876B4A"/>
    <w:rsid w:val="00876F77"/>
    <w:rsid w:val="008808FA"/>
    <w:rsid w:val="008963F9"/>
    <w:rsid w:val="008A2C1D"/>
    <w:rsid w:val="008A4D02"/>
    <w:rsid w:val="008C2740"/>
    <w:rsid w:val="008C6D70"/>
    <w:rsid w:val="008D1346"/>
    <w:rsid w:val="008E44F6"/>
    <w:rsid w:val="008E651F"/>
    <w:rsid w:val="008F2449"/>
    <w:rsid w:val="008F255C"/>
    <w:rsid w:val="008F432F"/>
    <w:rsid w:val="0090388F"/>
    <w:rsid w:val="0092710F"/>
    <w:rsid w:val="00931A13"/>
    <w:rsid w:val="009337F0"/>
    <w:rsid w:val="00941592"/>
    <w:rsid w:val="009441FA"/>
    <w:rsid w:val="00956D51"/>
    <w:rsid w:val="009665AD"/>
    <w:rsid w:val="00980AB7"/>
    <w:rsid w:val="00985B00"/>
    <w:rsid w:val="00986402"/>
    <w:rsid w:val="00995A0E"/>
    <w:rsid w:val="009A275B"/>
    <w:rsid w:val="009A3029"/>
    <w:rsid w:val="009A7826"/>
    <w:rsid w:val="009B0B69"/>
    <w:rsid w:val="009B323C"/>
    <w:rsid w:val="009C0899"/>
    <w:rsid w:val="009C0FE0"/>
    <w:rsid w:val="009C1843"/>
    <w:rsid w:val="009C3B13"/>
    <w:rsid w:val="009C63B9"/>
    <w:rsid w:val="009D42C9"/>
    <w:rsid w:val="009F3E69"/>
    <w:rsid w:val="00A01F6D"/>
    <w:rsid w:val="00A02101"/>
    <w:rsid w:val="00A029DD"/>
    <w:rsid w:val="00A04C58"/>
    <w:rsid w:val="00A054DA"/>
    <w:rsid w:val="00A11E87"/>
    <w:rsid w:val="00A13E96"/>
    <w:rsid w:val="00A1425D"/>
    <w:rsid w:val="00A35C0F"/>
    <w:rsid w:val="00A418DE"/>
    <w:rsid w:val="00A461E1"/>
    <w:rsid w:val="00A546AF"/>
    <w:rsid w:val="00A54727"/>
    <w:rsid w:val="00A563BC"/>
    <w:rsid w:val="00A56D45"/>
    <w:rsid w:val="00A63C28"/>
    <w:rsid w:val="00A64301"/>
    <w:rsid w:val="00A65D2E"/>
    <w:rsid w:val="00A6668C"/>
    <w:rsid w:val="00A94423"/>
    <w:rsid w:val="00AA1936"/>
    <w:rsid w:val="00AB1187"/>
    <w:rsid w:val="00AB7B6B"/>
    <w:rsid w:val="00AC212F"/>
    <w:rsid w:val="00AC4B96"/>
    <w:rsid w:val="00AD75B1"/>
    <w:rsid w:val="00AE63EC"/>
    <w:rsid w:val="00AF2D33"/>
    <w:rsid w:val="00B108E1"/>
    <w:rsid w:val="00B141CC"/>
    <w:rsid w:val="00B16B7A"/>
    <w:rsid w:val="00B20347"/>
    <w:rsid w:val="00B20A9D"/>
    <w:rsid w:val="00B24C15"/>
    <w:rsid w:val="00B31D7E"/>
    <w:rsid w:val="00B32455"/>
    <w:rsid w:val="00B33419"/>
    <w:rsid w:val="00B372F5"/>
    <w:rsid w:val="00B45E20"/>
    <w:rsid w:val="00B523B5"/>
    <w:rsid w:val="00B54B8E"/>
    <w:rsid w:val="00B57609"/>
    <w:rsid w:val="00B62554"/>
    <w:rsid w:val="00B62E41"/>
    <w:rsid w:val="00B726E0"/>
    <w:rsid w:val="00B906C7"/>
    <w:rsid w:val="00B93260"/>
    <w:rsid w:val="00B937CE"/>
    <w:rsid w:val="00B96AED"/>
    <w:rsid w:val="00B97D17"/>
    <w:rsid w:val="00BA0A6D"/>
    <w:rsid w:val="00BA1227"/>
    <w:rsid w:val="00BA32AB"/>
    <w:rsid w:val="00BA3746"/>
    <w:rsid w:val="00BA387F"/>
    <w:rsid w:val="00BB5928"/>
    <w:rsid w:val="00BC2161"/>
    <w:rsid w:val="00BC69D9"/>
    <w:rsid w:val="00BD13DA"/>
    <w:rsid w:val="00BD3A90"/>
    <w:rsid w:val="00BD71C2"/>
    <w:rsid w:val="00BE4BE7"/>
    <w:rsid w:val="00BE547A"/>
    <w:rsid w:val="00BE5AB7"/>
    <w:rsid w:val="00BF21D5"/>
    <w:rsid w:val="00BF241B"/>
    <w:rsid w:val="00C0188A"/>
    <w:rsid w:val="00C02BFA"/>
    <w:rsid w:val="00C03AB7"/>
    <w:rsid w:val="00C15CDB"/>
    <w:rsid w:val="00C20E9E"/>
    <w:rsid w:val="00C21E43"/>
    <w:rsid w:val="00C23EA1"/>
    <w:rsid w:val="00C32BCA"/>
    <w:rsid w:val="00C468F9"/>
    <w:rsid w:val="00C53D81"/>
    <w:rsid w:val="00C54C3B"/>
    <w:rsid w:val="00C55E3A"/>
    <w:rsid w:val="00C566B7"/>
    <w:rsid w:val="00C6732B"/>
    <w:rsid w:val="00C70B64"/>
    <w:rsid w:val="00C91A16"/>
    <w:rsid w:val="00C927AF"/>
    <w:rsid w:val="00CA03B3"/>
    <w:rsid w:val="00CA635F"/>
    <w:rsid w:val="00CA68AF"/>
    <w:rsid w:val="00CC430A"/>
    <w:rsid w:val="00CD4478"/>
    <w:rsid w:val="00CF022D"/>
    <w:rsid w:val="00D21629"/>
    <w:rsid w:val="00D2260D"/>
    <w:rsid w:val="00D23338"/>
    <w:rsid w:val="00D2444C"/>
    <w:rsid w:val="00D3020B"/>
    <w:rsid w:val="00D3302D"/>
    <w:rsid w:val="00D4772E"/>
    <w:rsid w:val="00D62506"/>
    <w:rsid w:val="00D67AE7"/>
    <w:rsid w:val="00D8103A"/>
    <w:rsid w:val="00D821CF"/>
    <w:rsid w:val="00D84C88"/>
    <w:rsid w:val="00D86D46"/>
    <w:rsid w:val="00D87882"/>
    <w:rsid w:val="00D96699"/>
    <w:rsid w:val="00DA3755"/>
    <w:rsid w:val="00DB58D6"/>
    <w:rsid w:val="00DC30F2"/>
    <w:rsid w:val="00DD265D"/>
    <w:rsid w:val="00DD3FF4"/>
    <w:rsid w:val="00DD52F3"/>
    <w:rsid w:val="00DE11B2"/>
    <w:rsid w:val="00DE1BEA"/>
    <w:rsid w:val="00DE6AC6"/>
    <w:rsid w:val="00DF14B8"/>
    <w:rsid w:val="00DF549C"/>
    <w:rsid w:val="00DF6B74"/>
    <w:rsid w:val="00E05EF6"/>
    <w:rsid w:val="00E0634C"/>
    <w:rsid w:val="00E179B6"/>
    <w:rsid w:val="00E26DFF"/>
    <w:rsid w:val="00E32B9A"/>
    <w:rsid w:val="00E442A7"/>
    <w:rsid w:val="00E45C4A"/>
    <w:rsid w:val="00E50293"/>
    <w:rsid w:val="00E73FFC"/>
    <w:rsid w:val="00E763F1"/>
    <w:rsid w:val="00E77BA4"/>
    <w:rsid w:val="00E82F48"/>
    <w:rsid w:val="00E84784"/>
    <w:rsid w:val="00E85C1C"/>
    <w:rsid w:val="00EA23DA"/>
    <w:rsid w:val="00EA618A"/>
    <w:rsid w:val="00EB4F82"/>
    <w:rsid w:val="00EB739A"/>
    <w:rsid w:val="00EC1308"/>
    <w:rsid w:val="00EC35CC"/>
    <w:rsid w:val="00EE23A1"/>
    <w:rsid w:val="00EE4489"/>
    <w:rsid w:val="00EE5D6E"/>
    <w:rsid w:val="00EF4237"/>
    <w:rsid w:val="00F0432B"/>
    <w:rsid w:val="00F0645E"/>
    <w:rsid w:val="00F11019"/>
    <w:rsid w:val="00F14E21"/>
    <w:rsid w:val="00F17BED"/>
    <w:rsid w:val="00F452C3"/>
    <w:rsid w:val="00F46717"/>
    <w:rsid w:val="00F6393A"/>
    <w:rsid w:val="00F71213"/>
    <w:rsid w:val="00F7421C"/>
    <w:rsid w:val="00FA7776"/>
    <w:rsid w:val="00FC2231"/>
    <w:rsid w:val="00FC7F46"/>
    <w:rsid w:val="00FF7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008F"/>
  <w15:chartTrackingRefBased/>
  <w15:docId w15:val="{71088BF9-3CF4-42BE-AB20-E89A723B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B0"/>
    <w:pPr>
      <w:spacing w:before="120" w:after="240" w:line="240" w:lineRule="auto"/>
    </w:pPr>
    <w:rPr>
      <w:sz w:val="28"/>
    </w:rPr>
  </w:style>
  <w:style w:type="paragraph" w:styleId="Ttulo1">
    <w:name w:val="heading 1"/>
    <w:basedOn w:val="Normal"/>
    <w:next w:val="Normal"/>
    <w:link w:val="Ttulo1Car"/>
    <w:uiPriority w:val="9"/>
    <w:qFormat/>
    <w:rsid w:val="003679B0"/>
    <w:pPr>
      <w:keepNext/>
      <w:keepLines/>
      <w:pBdr>
        <w:bottom w:val="single" w:sz="4" w:space="1" w:color="4F81BD" w:themeColor="accent1"/>
      </w:pBdr>
      <w:spacing w:before="400" w:after="360" w:line="360" w:lineRule="auto"/>
      <w:jc w:val="center"/>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iPriority w:val="9"/>
    <w:unhideWhenUsed/>
    <w:qFormat/>
    <w:rsid w:val="003679B0"/>
    <w:pPr>
      <w:keepNext/>
      <w:keepLines/>
      <w:spacing w:before="160" w:after="0"/>
      <w:outlineLvl w:val="1"/>
    </w:pPr>
    <w:rPr>
      <w:rFonts w:asciiTheme="majorHAnsi" w:eastAsiaTheme="majorEastAsia" w:hAnsiTheme="majorHAnsi" w:cstheme="majorBidi"/>
      <w:color w:val="365F91" w:themeColor="accent1" w:themeShade="BF"/>
      <w:szCs w:val="28"/>
    </w:rPr>
  </w:style>
  <w:style w:type="paragraph" w:styleId="Ttulo3">
    <w:name w:val="heading 3"/>
    <w:basedOn w:val="Normal"/>
    <w:next w:val="Normal"/>
    <w:link w:val="Ttulo3Car"/>
    <w:uiPriority w:val="9"/>
    <w:unhideWhenUsed/>
    <w:qFormat/>
    <w:rsid w:val="003679B0"/>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3679B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3679B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3679B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679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679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679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rsid w:val="003679B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3679B0"/>
  </w:style>
  <w:style w:type="character" w:styleId="Textodelmarcadordeposicin">
    <w:name w:val="Placeholder Text"/>
    <w:basedOn w:val="Fuentedeprrafopredeter"/>
    <w:uiPriority w:val="99"/>
    <w:semiHidden/>
    <w:rsid w:val="003679B0"/>
    <w:rPr>
      <w:color w:val="808080"/>
    </w:rPr>
  </w:style>
  <w:style w:type="paragraph" w:styleId="Sinespaciado">
    <w:name w:val="No Spacing"/>
    <w:aliases w:val="parrafo"/>
    <w:basedOn w:val="Prrafodelista"/>
    <w:link w:val="SinespaciadoCar"/>
    <w:uiPriority w:val="1"/>
    <w:qFormat/>
    <w:rsid w:val="003679B0"/>
    <w:pPr>
      <w:spacing w:after="0"/>
      <w:ind w:left="0"/>
    </w:pPr>
    <w:rPr>
      <w:sz w:val="24"/>
    </w:rPr>
  </w:style>
  <w:style w:type="character" w:customStyle="1" w:styleId="SinespaciadoCar">
    <w:name w:val="Sin espaciado Car"/>
    <w:aliases w:val="parrafo Car"/>
    <w:basedOn w:val="Fuentedeprrafopredeter"/>
    <w:link w:val="Sinespaciado"/>
    <w:uiPriority w:val="1"/>
    <w:rsid w:val="003679B0"/>
    <w:rPr>
      <w:sz w:val="24"/>
    </w:rPr>
  </w:style>
  <w:style w:type="paragraph" w:styleId="Encabezado">
    <w:name w:val="header"/>
    <w:basedOn w:val="Normal"/>
    <w:link w:val="EncabezadoCar"/>
    <w:uiPriority w:val="99"/>
    <w:unhideWhenUsed/>
    <w:rsid w:val="003679B0"/>
    <w:pPr>
      <w:tabs>
        <w:tab w:val="center" w:pos="4419"/>
        <w:tab w:val="right" w:pos="8838"/>
      </w:tabs>
      <w:spacing w:after="0"/>
    </w:pPr>
  </w:style>
  <w:style w:type="character" w:customStyle="1" w:styleId="EncabezadoCar">
    <w:name w:val="Encabezado Car"/>
    <w:basedOn w:val="Fuentedeprrafopredeter"/>
    <w:link w:val="Encabezado"/>
    <w:uiPriority w:val="99"/>
    <w:rsid w:val="003679B0"/>
    <w:rPr>
      <w:sz w:val="28"/>
    </w:rPr>
  </w:style>
  <w:style w:type="paragraph" w:styleId="Piedepgina">
    <w:name w:val="footer"/>
    <w:basedOn w:val="Normal"/>
    <w:link w:val="PiedepginaCar"/>
    <w:uiPriority w:val="99"/>
    <w:unhideWhenUsed/>
    <w:rsid w:val="003679B0"/>
    <w:pPr>
      <w:tabs>
        <w:tab w:val="center" w:pos="4419"/>
        <w:tab w:val="right" w:pos="8838"/>
      </w:tabs>
      <w:spacing w:after="0"/>
    </w:pPr>
  </w:style>
  <w:style w:type="character" w:customStyle="1" w:styleId="PiedepginaCar">
    <w:name w:val="Pie de página Car"/>
    <w:basedOn w:val="Fuentedeprrafopredeter"/>
    <w:link w:val="Piedepgina"/>
    <w:uiPriority w:val="99"/>
    <w:rsid w:val="003679B0"/>
    <w:rPr>
      <w:sz w:val="28"/>
    </w:rPr>
  </w:style>
  <w:style w:type="character" w:customStyle="1" w:styleId="Ttulo1Car">
    <w:name w:val="Título 1 Car"/>
    <w:basedOn w:val="Fuentedeprrafopredeter"/>
    <w:link w:val="Ttulo1"/>
    <w:uiPriority w:val="9"/>
    <w:rsid w:val="003679B0"/>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uiPriority w:val="9"/>
    <w:rsid w:val="003679B0"/>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rsid w:val="003679B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679B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679B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679B0"/>
    <w:rPr>
      <w:rFonts w:asciiTheme="majorHAnsi" w:eastAsiaTheme="majorEastAsia" w:hAnsiTheme="majorHAnsi" w:cstheme="majorBidi"/>
      <w:color w:val="595959" w:themeColor="text1" w:themeTint="A6"/>
      <w:sz w:val="28"/>
    </w:rPr>
  </w:style>
  <w:style w:type="character" w:customStyle="1" w:styleId="Ttulo7Car">
    <w:name w:val="Título 7 Car"/>
    <w:basedOn w:val="Fuentedeprrafopredeter"/>
    <w:link w:val="Ttulo7"/>
    <w:uiPriority w:val="9"/>
    <w:semiHidden/>
    <w:rsid w:val="003679B0"/>
    <w:rPr>
      <w:rFonts w:asciiTheme="majorHAnsi" w:eastAsiaTheme="majorEastAsia" w:hAnsiTheme="majorHAnsi" w:cstheme="majorBidi"/>
      <w:i/>
      <w:iCs/>
      <w:color w:val="595959" w:themeColor="text1" w:themeTint="A6"/>
      <w:sz w:val="28"/>
    </w:rPr>
  </w:style>
  <w:style w:type="character" w:customStyle="1" w:styleId="Ttulo8Car">
    <w:name w:val="Título 8 Car"/>
    <w:basedOn w:val="Fuentedeprrafopredeter"/>
    <w:link w:val="Ttulo8"/>
    <w:uiPriority w:val="9"/>
    <w:semiHidden/>
    <w:rsid w:val="003679B0"/>
    <w:rPr>
      <w:rFonts w:asciiTheme="majorHAnsi" w:eastAsiaTheme="majorEastAsia" w:hAnsiTheme="majorHAnsi" w:cstheme="majorBidi"/>
      <w:smallCaps/>
      <w:color w:val="595959" w:themeColor="text1" w:themeTint="A6"/>
      <w:sz w:val="28"/>
    </w:rPr>
  </w:style>
  <w:style w:type="character" w:customStyle="1" w:styleId="Ttulo9Car">
    <w:name w:val="Título 9 Car"/>
    <w:basedOn w:val="Fuentedeprrafopredeter"/>
    <w:link w:val="Ttulo9"/>
    <w:uiPriority w:val="9"/>
    <w:semiHidden/>
    <w:rsid w:val="003679B0"/>
    <w:rPr>
      <w:rFonts w:asciiTheme="majorHAnsi" w:eastAsiaTheme="majorEastAsia" w:hAnsiTheme="majorHAnsi" w:cstheme="majorBidi"/>
      <w:i/>
      <w:iCs/>
      <w:smallCaps/>
      <w:color w:val="595959" w:themeColor="text1" w:themeTint="A6"/>
      <w:sz w:val="28"/>
    </w:rPr>
  </w:style>
  <w:style w:type="paragraph" w:styleId="Descripcin">
    <w:name w:val="caption"/>
    <w:basedOn w:val="Normal"/>
    <w:next w:val="Normal"/>
    <w:uiPriority w:val="35"/>
    <w:unhideWhenUsed/>
    <w:qFormat/>
    <w:rsid w:val="003679B0"/>
    <w:rPr>
      <w:b/>
      <w:bCs/>
      <w:color w:val="404040" w:themeColor="text1" w:themeTint="BF"/>
      <w:sz w:val="20"/>
      <w:szCs w:val="20"/>
    </w:rPr>
  </w:style>
  <w:style w:type="paragraph" w:styleId="Ttulo">
    <w:name w:val="Title"/>
    <w:basedOn w:val="Normal"/>
    <w:next w:val="Normal"/>
    <w:link w:val="TtuloCar"/>
    <w:uiPriority w:val="10"/>
    <w:qFormat/>
    <w:rsid w:val="003679B0"/>
    <w:pPr>
      <w:spacing w:after="0"/>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10"/>
    <w:rsid w:val="003679B0"/>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11"/>
    <w:qFormat/>
    <w:rsid w:val="003679B0"/>
    <w:pPr>
      <w:numPr>
        <w:ilvl w:val="1"/>
      </w:numPr>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3679B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679B0"/>
    <w:rPr>
      <w:b/>
      <w:bCs/>
    </w:rPr>
  </w:style>
  <w:style w:type="character" w:styleId="nfasis">
    <w:name w:val="Emphasis"/>
    <w:basedOn w:val="Fuentedeprrafopredeter"/>
    <w:uiPriority w:val="20"/>
    <w:qFormat/>
    <w:rsid w:val="003679B0"/>
    <w:rPr>
      <w:i/>
      <w:iCs/>
    </w:rPr>
  </w:style>
  <w:style w:type="paragraph" w:styleId="Cita">
    <w:name w:val="Quote"/>
    <w:basedOn w:val="Normal"/>
    <w:next w:val="Normal"/>
    <w:link w:val="CitaCar"/>
    <w:uiPriority w:val="29"/>
    <w:qFormat/>
    <w:rsid w:val="003679B0"/>
    <w:pPr>
      <w:spacing w:before="240" w:line="252" w:lineRule="auto"/>
      <w:ind w:left="864" w:right="864"/>
      <w:jc w:val="center"/>
    </w:pPr>
    <w:rPr>
      <w:i/>
      <w:iCs/>
    </w:rPr>
  </w:style>
  <w:style w:type="character" w:customStyle="1" w:styleId="CitaCar">
    <w:name w:val="Cita Car"/>
    <w:basedOn w:val="Fuentedeprrafopredeter"/>
    <w:link w:val="Cita"/>
    <w:uiPriority w:val="29"/>
    <w:rsid w:val="003679B0"/>
    <w:rPr>
      <w:i/>
      <w:iCs/>
      <w:sz w:val="28"/>
    </w:rPr>
  </w:style>
  <w:style w:type="paragraph" w:styleId="Citadestacada">
    <w:name w:val="Intense Quote"/>
    <w:basedOn w:val="Normal"/>
    <w:next w:val="Normal"/>
    <w:link w:val="CitadestacadaCar"/>
    <w:uiPriority w:val="30"/>
    <w:qFormat/>
    <w:rsid w:val="003679B0"/>
    <w:pPr>
      <w:spacing w:before="100" w:beforeAutospacing="1"/>
      <w:ind w:left="864" w:right="864"/>
      <w:jc w:val="center"/>
    </w:pPr>
    <w:rPr>
      <w:rFonts w:asciiTheme="majorHAnsi" w:eastAsiaTheme="majorEastAsia" w:hAnsiTheme="majorHAnsi" w:cstheme="majorBidi"/>
      <w:color w:val="4F81BD" w:themeColor="accent1"/>
      <w:szCs w:val="28"/>
    </w:rPr>
  </w:style>
  <w:style w:type="character" w:customStyle="1" w:styleId="CitadestacadaCar">
    <w:name w:val="Cita destacada Car"/>
    <w:basedOn w:val="Fuentedeprrafopredeter"/>
    <w:link w:val="Citadestacada"/>
    <w:uiPriority w:val="30"/>
    <w:rsid w:val="003679B0"/>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3679B0"/>
    <w:rPr>
      <w:i/>
      <w:iCs/>
      <w:color w:val="595959" w:themeColor="text1" w:themeTint="A6"/>
    </w:rPr>
  </w:style>
  <w:style w:type="character" w:styleId="nfasisintenso">
    <w:name w:val="Intense Emphasis"/>
    <w:basedOn w:val="Fuentedeprrafopredeter"/>
    <w:uiPriority w:val="21"/>
    <w:qFormat/>
    <w:rsid w:val="003679B0"/>
    <w:rPr>
      <w:b/>
      <w:bCs/>
      <w:i/>
      <w:iCs/>
    </w:rPr>
  </w:style>
  <w:style w:type="character" w:styleId="Referenciasutil">
    <w:name w:val="Subtle Reference"/>
    <w:basedOn w:val="Fuentedeprrafopredeter"/>
    <w:uiPriority w:val="31"/>
    <w:qFormat/>
    <w:rsid w:val="003679B0"/>
    <w:rPr>
      <w:smallCaps/>
      <w:color w:val="404040" w:themeColor="text1" w:themeTint="BF"/>
    </w:rPr>
  </w:style>
  <w:style w:type="character" w:styleId="Referenciaintensa">
    <w:name w:val="Intense Reference"/>
    <w:basedOn w:val="Fuentedeprrafopredeter"/>
    <w:uiPriority w:val="32"/>
    <w:qFormat/>
    <w:rsid w:val="003679B0"/>
    <w:rPr>
      <w:b/>
      <w:bCs/>
      <w:smallCaps/>
      <w:u w:val="single"/>
    </w:rPr>
  </w:style>
  <w:style w:type="character" w:styleId="Ttulodellibro">
    <w:name w:val="Book Title"/>
    <w:basedOn w:val="Fuentedeprrafopredeter"/>
    <w:uiPriority w:val="33"/>
    <w:qFormat/>
    <w:rsid w:val="003679B0"/>
    <w:rPr>
      <w:b/>
      <w:bCs/>
      <w:smallCaps/>
    </w:rPr>
  </w:style>
  <w:style w:type="paragraph" w:styleId="TtuloTDC">
    <w:name w:val="TOC Heading"/>
    <w:basedOn w:val="Ttulo1"/>
    <w:next w:val="Normal"/>
    <w:uiPriority w:val="39"/>
    <w:unhideWhenUsed/>
    <w:qFormat/>
    <w:rsid w:val="003679B0"/>
    <w:pPr>
      <w:outlineLvl w:val="9"/>
    </w:pPr>
  </w:style>
  <w:style w:type="paragraph" w:styleId="TDC1">
    <w:name w:val="toc 1"/>
    <w:basedOn w:val="Normal"/>
    <w:next w:val="Normal"/>
    <w:autoRedefine/>
    <w:uiPriority w:val="39"/>
    <w:unhideWhenUsed/>
    <w:rsid w:val="003679B0"/>
    <w:pPr>
      <w:spacing w:after="100"/>
    </w:pPr>
  </w:style>
  <w:style w:type="character" w:styleId="Hipervnculo">
    <w:name w:val="Hyperlink"/>
    <w:basedOn w:val="Fuentedeprrafopredeter"/>
    <w:uiPriority w:val="99"/>
    <w:unhideWhenUsed/>
    <w:rsid w:val="003679B0"/>
    <w:rPr>
      <w:color w:val="0000FF" w:themeColor="hyperlink"/>
      <w:u w:val="single"/>
    </w:rPr>
  </w:style>
  <w:style w:type="paragraph" w:styleId="Prrafodelista">
    <w:name w:val="List Paragraph"/>
    <w:basedOn w:val="Normal"/>
    <w:uiPriority w:val="34"/>
    <w:qFormat/>
    <w:rsid w:val="003679B0"/>
    <w:pPr>
      <w:ind w:left="720"/>
      <w:contextualSpacing/>
    </w:pPr>
  </w:style>
  <w:style w:type="paragraph" w:styleId="TDC2">
    <w:name w:val="toc 2"/>
    <w:basedOn w:val="Normal"/>
    <w:next w:val="Normal"/>
    <w:autoRedefine/>
    <w:uiPriority w:val="39"/>
    <w:unhideWhenUsed/>
    <w:rsid w:val="003679B0"/>
    <w:pPr>
      <w:spacing w:after="100" w:line="259" w:lineRule="auto"/>
      <w:ind w:left="220"/>
    </w:pPr>
    <w:rPr>
      <w:rFonts w:cs="Times New Roman"/>
      <w:sz w:val="22"/>
      <w:szCs w:val="22"/>
      <w:lang w:eastAsia="es-CO"/>
    </w:rPr>
  </w:style>
  <w:style w:type="paragraph" w:styleId="TDC3">
    <w:name w:val="toc 3"/>
    <w:basedOn w:val="Normal"/>
    <w:next w:val="Normal"/>
    <w:autoRedefine/>
    <w:uiPriority w:val="39"/>
    <w:unhideWhenUsed/>
    <w:rsid w:val="003679B0"/>
    <w:pPr>
      <w:spacing w:after="100" w:line="259" w:lineRule="auto"/>
      <w:ind w:left="440"/>
    </w:pPr>
    <w:rPr>
      <w:rFonts w:cs="Times New Roman"/>
      <w:sz w:val="22"/>
      <w:szCs w:val="22"/>
      <w:lang w:eastAsia="es-CO"/>
    </w:rPr>
  </w:style>
  <w:style w:type="paragraph" w:styleId="Textonotapie">
    <w:name w:val="footnote text"/>
    <w:basedOn w:val="Normal"/>
    <w:link w:val="TextonotapieCar"/>
    <w:uiPriority w:val="99"/>
    <w:semiHidden/>
    <w:unhideWhenUsed/>
    <w:rsid w:val="003679B0"/>
    <w:pPr>
      <w:spacing w:after="0"/>
    </w:pPr>
    <w:rPr>
      <w:sz w:val="20"/>
      <w:szCs w:val="20"/>
    </w:rPr>
  </w:style>
  <w:style w:type="character" w:customStyle="1" w:styleId="TextonotapieCar">
    <w:name w:val="Texto nota pie Car"/>
    <w:basedOn w:val="Fuentedeprrafopredeter"/>
    <w:link w:val="Textonotapie"/>
    <w:uiPriority w:val="99"/>
    <w:semiHidden/>
    <w:rsid w:val="003679B0"/>
    <w:rPr>
      <w:sz w:val="20"/>
      <w:szCs w:val="20"/>
    </w:rPr>
  </w:style>
  <w:style w:type="character" w:styleId="Refdenotaalpie">
    <w:name w:val="footnote reference"/>
    <w:basedOn w:val="Fuentedeprrafopredeter"/>
    <w:uiPriority w:val="99"/>
    <w:semiHidden/>
    <w:unhideWhenUsed/>
    <w:rsid w:val="003679B0"/>
    <w:rPr>
      <w:vertAlign w:val="superscript"/>
    </w:rPr>
  </w:style>
  <w:style w:type="paragraph" w:styleId="Tabladeilustraciones">
    <w:name w:val="table of figures"/>
    <w:basedOn w:val="Normal"/>
    <w:next w:val="Normal"/>
    <w:uiPriority w:val="99"/>
    <w:unhideWhenUsed/>
    <w:rsid w:val="003679B0"/>
    <w:pPr>
      <w:spacing w:after="0"/>
    </w:pPr>
  </w:style>
  <w:style w:type="table" w:styleId="Tablaconcuadrcula">
    <w:name w:val="Table Grid"/>
    <w:basedOn w:val="Tablanormal"/>
    <w:uiPriority w:val="39"/>
    <w:rsid w:val="00367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3679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3679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inlista1">
    <w:name w:val="Sin lista1"/>
    <w:next w:val="Sinlista"/>
    <w:uiPriority w:val="99"/>
    <w:semiHidden/>
    <w:unhideWhenUsed/>
    <w:rsid w:val="002313C9"/>
  </w:style>
  <w:style w:type="table" w:customStyle="1" w:styleId="TableNormal">
    <w:name w:val="Table Normal"/>
    <w:rsid w:val="002313C9"/>
    <w:pPr>
      <w:spacing w:after="0" w:line="240" w:lineRule="auto"/>
    </w:pPr>
    <w:rPr>
      <w:rFonts w:ascii="Times New Roman" w:eastAsia="Times New Roman" w:hAnsi="Times New Roman" w:cs="Times New Roman"/>
      <w:sz w:val="24"/>
      <w:szCs w:val="24"/>
      <w:lang w:eastAsia="es-419"/>
    </w:rPr>
    <w:tblPr>
      <w:tblCellMar>
        <w:top w:w="0" w:type="dxa"/>
        <w:left w:w="0" w:type="dxa"/>
        <w:bottom w:w="0" w:type="dxa"/>
        <w:right w:w="0" w:type="dxa"/>
      </w:tblCellMar>
    </w:tblPr>
  </w:style>
  <w:style w:type="numbering" w:customStyle="1" w:styleId="Estilo1">
    <w:name w:val="Estilo1"/>
    <w:uiPriority w:val="99"/>
    <w:rsid w:val="002313C9"/>
    <w:pPr>
      <w:numPr>
        <w:numId w:val="4"/>
      </w:numPr>
    </w:pPr>
  </w:style>
  <w:style w:type="table" w:customStyle="1" w:styleId="Summaries">
    <w:name w:val="Summaries"/>
    <w:basedOn w:val="Tablanormal"/>
    <w:rsid w:val="001E42C6"/>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Tablaconcuadrcula4-nfasis1">
    <w:name w:val="Grid Table 4 Accent 1"/>
    <w:basedOn w:val="Tablanormal"/>
    <w:uiPriority w:val="49"/>
    <w:rsid w:val="00F4671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notaalfinal">
    <w:name w:val="endnote text"/>
    <w:basedOn w:val="Normal"/>
    <w:link w:val="TextonotaalfinalCar"/>
    <w:uiPriority w:val="99"/>
    <w:semiHidden/>
    <w:unhideWhenUsed/>
    <w:rsid w:val="00DE11B2"/>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DE11B2"/>
    <w:rPr>
      <w:sz w:val="20"/>
      <w:szCs w:val="20"/>
    </w:rPr>
  </w:style>
  <w:style w:type="character" w:styleId="Refdenotaalfinal">
    <w:name w:val="endnote reference"/>
    <w:basedOn w:val="Fuentedeprrafopredeter"/>
    <w:uiPriority w:val="99"/>
    <w:semiHidden/>
    <w:unhideWhenUsed/>
    <w:rsid w:val="00DE11B2"/>
    <w:rPr>
      <w:vertAlign w:val="superscript"/>
    </w:rPr>
  </w:style>
  <w:style w:type="paragraph" w:styleId="Textodeglobo">
    <w:name w:val="Balloon Text"/>
    <w:basedOn w:val="Normal"/>
    <w:link w:val="TextodegloboCar"/>
    <w:uiPriority w:val="99"/>
    <w:semiHidden/>
    <w:unhideWhenUsed/>
    <w:rsid w:val="00AE63E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63EC"/>
    <w:rPr>
      <w:rFonts w:ascii="Segoe UI" w:hAnsi="Segoe UI" w:cs="Segoe UI"/>
      <w:sz w:val="18"/>
      <w:szCs w:val="18"/>
    </w:rPr>
  </w:style>
  <w:style w:type="paragraph" w:styleId="TDC4">
    <w:name w:val="toc 4"/>
    <w:basedOn w:val="Normal"/>
    <w:next w:val="Normal"/>
    <w:autoRedefine/>
    <w:uiPriority w:val="39"/>
    <w:unhideWhenUsed/>
    <w:rsid w:val="00AE63EC"/>
    <w:pPr>
      <w:spacing w:before="0" w:after="100" w:line="259" w:lineRule="auto"/>
      <w:ind w:left="660"/>
    </w:pPr>
    <w:rPr>
      <w:sz w:val="22"/>
      <w:szCs w:val="22"/>
      <w:lang w:eastAsia="es-CO"/>
    </w:rPr>
  </w:style>
  <w:style w:type="paragraph" w:styleId="TDC5">
    <w:name w:val="toc 5"/>
    <w:basedOn w:val="Normal"/>
    <w:next w:val="Normal"/>
    <w:autoRedefine/>
    <w:uiPriority w:val="39"/>
    <w:unhideWhenUsed/>
    <w:rsid w:val="00AE63EC"/>
    <w:pPr>
      <w:spacing w:before="0" w:after="100" w:line="259" w:lineRule="auto"/>
      <w:ind w:left="880"/>
    </w:pPr>
    <w:rPr>
      <w:sz w:val="22"/>
      <w:szCs w:val="22"/>
      <w:lang w:eastAsia="es-CO"/>
    </w:rPr>
  </w:style>
  <w:style w:type="paragraph" w:styleId="TDC6">
    <w:name w:val="toc 6"/>
    <w:basedOn w:val="Normal"/>
    <w:next w:val="Normal"/>
    <w:autoRedefine/>
    <w:uiPriority w:val="39"/>
    <w:unhideWhenUsed/>
    <w:rsid w:val="00AE63EC"/>
    <w:pPr>
      <w:spacing w:before="0" w:after="100" w:line="259" w:lineRule="auto"/>
      <w:ind w:left="1100"/>
    </w:pPr>
    <w:rPr>
      <w:sz w:val="22"/>
      <w:szCs w:val="22"/>
      <w:lang w:eastAsia="es-CO"/>
    </w:rPr>
  </w:style>
  <w:style w:type="paragraph" w:styleId="TDC7">
    <w:name w:val="toc 7"/>
    <w:basedOn w:val="Normal"/>
    <w:next w:val="Normal"/>
    <w:autoRedefine/>
    <w:uiPriority w:val="39"/>
    <w:unhideWhenUsed/>
    <w:rsid w:val="00AE63EC"/>
    <w:pPr>
      <w:spacing w:before="0" w:after="100" w:line="259" w:lineRule="auto"/>
      <w:ind w:left="1320"/>
    </w:pPr>
    <w:rPr>
      <w:sz w:val="22"/>
      <w:szCs w:val="22"/>
      <w:lang w:eastAsia="es-CO"/>
    </w:rPr>
  </w:style>
  <w:style w:type="paragraph" w:styleId="TDC8">
    <w:name w:val="toc 8"/>
    <w:basedOn w:val="Normal"/>
    <w:next w:val="Normal"/>
    <w:autoRedefine/>
    <w:uiPriority w:val="39"/>
    <w:unhideWhenUsed/>
    <w:rsid w:val="00AE63EC"/>
    <w:pPr>
      <w:spacing w:before="0" w:after="100" w:line="259" w:lineRule="auto"/>
      <w:ind w:left="1540"/>
    </w:pPr>
    <w:rPr>
      <w:sz w:val="22"/>
      <w:szCs w:val="22"/>
      <w:lang w:eastAsia="es-CO"/>
    </w:rPr>
  </w:style>
  <w:style w:type="paragraph" w:styleId="TDC9">
    <w:name w:val="toc 9"/>
    <w:basedOn w:val="Normal"/>
    <w:next w:val="Normal"/>
    <w:autoRedefine/>
    <w:uiPriority w:val="39"/>
    <w:unhideWhenUsed/>
    <w:rsid w:val="00AE63EC"/>
    <w:pPr>
      <w:spacing w:before="0" w:after="100" w:line="259" w:lineRule="auto"/>
      <w:ind w:left="1760"/>
    </w:pPr>
    <w:rPr>
      <w:sz w:val="22"/>
      <w:szCs w:val="22"/>
      <w:lang w:eastAsia="es-CO"/>
    </w:rPr>
  </w:style>
  <w:style w:type="character" w:styleId="Mencinsinresolver">
    <w:name w:val="Unresolved Mention"/>
    <w:basedOn w:val="Fuentedeprrafopredeter"/>
    <w:uiPriority w:val="99"/>
    <w:semiHidden/>
    <w:unhideWhenUsed/>
    <w:rsid w:val="00AE63EC"/>
    <w:rPr>
      <w:color w:val="605E5C"/>
      <w:shd w:val="clear" w:color="auto" w:fill="E1DFDD"/>
    </w:rPr>
  </w:style>
  <w:style w:type="character" w:styleId="Refdecomentario">
    <w:name w:val="annotation reference"/>
    <w:basedOn w:val="Fuentedeprrafopredeter"/>
    <w:uiPriority w:val="99"/>
    <w:semiHidden/>
    <w:unhideWhenUsed/>
    <w:rsid w:val="00EF4237"/>
    <w:rPr>
      <w:sz w:val="16"/>
      <w:szCs w:val="16"/>
    </w:rPr>
  </w:style>
  <w:style w:type="paragraph" w:styleId="Textocomentario">
    <w:name w:val="annotation text"/>
    <w:basedOn w:val="Normal"/>
    <w:link w:val="TextocomentarioCar"/>
    <w:uiPriority w:val="99"/>
    <w:semiHidden/>
    <w:unhideWhenUsed/>
    <w:rsid w:val="00EF4237"/>
    <w:rPr>
      <w:sz w:val="20"/>
      <w:szCs w:val="20"/>
    </w:rPr>
  </w:style>
  <w:style w:type="character" w:customStyle="1" w:styleId="TextocomentarioCar">
    <w:name w:val="Texto comentario Car"/>
    <w:basedOn w:val="Fuentedeprrafopredeter"/>
    <w:link w:val="Textocomentario"/>
    <w:uiPriority w:val="99"/>
    <w:semiHidden/>
    <w:rsid w:val="00EF4237"/>
    <w:rPr>
      <w:sz w:val="20"/>
      <w:szCs w:val="20"/>
    </w:rPr>
  </w:style>
  <w:style w:type="paragraph" w:styleId="Asuntodelcomentario">
    <w:name w:val="annotation subject"/>
    <w:basedOn w:val="Textocomentario"/>
    <w:next w:val="Textocomentario"/>
    <w:link w:val="AsuntodelcomentarioCar"/>
    <w:uiPriority w:val="99"/>
    <w:semiHidden/>
    <w:unhideWhenUsed/>
    <w:rsid w:val="00EF4237"/>
    <w:rPr>
      <w:b/>
      <w:bCs/>
    </w:rPr>
  </w:style>
  <w:style w:type="character" w:customStyle="1" w:styleId="AsuntodelcomentarioCar">
    <w:name w:val="Asunto del comentario Car"/>
    <w:basedOn w:val="TextocomentarioCar"/>
    <w:link w:val="Asuntodelcomentario"/>
    <w:uiPriority w:val="99"/>
    <w:semiHidden/>
    <w:rsid w:val="00EF4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1535">
      <w:bodyDiv w:val="1"/>
      <w:marLeft w:val="0"/>
      <w:marRight w:val="0"/>
      <w:marTop w:val="0"/>
      <w:marBottom w:val="0"/>
      <w:divBdr>
        <w:top w:val="none" w:sz="0" w:space="0" w:color="auto"/>
        <w:left w:val="none" w:sz="0" w:space="0" w:color="auto"/>
        <w:bottom w:val="none" w:sz="0" w:space="0" w:color="auto"/>
        <w:right w:val="none" w:sz="0" w:space="0" w:color="auto"/>
      </w:divBdr>
    </w:div>
    <w:div w:id="160659734">
      <w:bodyDiv w:val="1"/>
      <w:marLeft w:val="0"/>
      <w:marRight w:val="0"/>
      <w:marTop w:val="0"/>
      <w:marBottom w:val="0"/>
      <w:divBdr>
        <w:top w:val="none" w:sz="0" w:space="0" w:color="auto"/>
        <w:left w:val="none" w:sz="0" w:space="0" w:color="auto"/>
        <w:bottom w:val="none" w:sz="0" w:space="0" w:color="auto"/>
        <w:right w:val="none" w:sz="0" w:space="0" w:color="auto"/>
      </w:divBdr>
    </w:div>
    <w:div w:id="251476280">
      <w:bodyDiv w:val="1"/>
      <w:marLeft w:val="0"/>
      <w:marRight w:val="0"/>
      <w:marTop w:val="0"/>
      <w:marBottom w:val="0"/>
      <w:divBdr>
        <w:top w:val="none" w:sz="0" w:space="0" w:color="auto"/>
        <w:left w:val="none" w:sz="0" w:space="0" w:color="auto"/>
        <w:bottom w:val="none" w:sz="0" w:space="0" w:color="auto"/>
        <w:right w:val="none" w:sz="0" w:space="0" w:color="auto"/>
      </w:divBdr>
    </w:div>
    <w:div w:id="568998893">
      <w:bodyDiv w:val="1"/>
      <w:marLeft w:val="0"/>
      <w:marRight w:val="0"/>
      <w:marTop w:val="0"/>
      <w:marBottom w:val="0"/>
      <w:divBdr>
        <w:top w:val="none" w:sz="0" w:space="0" w:color="auto"/>
        <w:left w:val="none" w:sz="0" w:space="0" w:color="auto"/>
        <w:bottom w:val="none" w:sz="0" w:space="0" w:color="auto"/>
        <w:right w:val="none" w:sz="0" w:space="0" w:color="auto"/>
      </w:divBdr>
    </w:div>
    <w:div w:id="917984268">
      <w:bodyDiv w:val="1"/>
      <w:marLeft w:val="0"/>
      <w:marRight w:val="0"/>
      <w:marTop w:val="0"/>
      <w:marBottom w:val="0"/>
      <w:divBdr>
        <w:top w:val="none" w:sz="0" w:space="0" w:color="auto"/>
        <w:left w:val="none" w:sz="0" w:space="0" w:color="auto"/>
        <w:bottom w:val="none" w:sz="0" w:space="0" w:color="auto"/>
        <w:right w:val="none" w:sz="0" w:space="0" w:color="auto"/>
      </w:divBdr>
    </w:div>
    <w:div w:id="1027759177">
      <w:bodyDiv w:val="1"/>
      <w:marLeft w:val="0"/>
      <w:marRight w:val="0"/>
      <w:marTop w:val="0"/>
      <w:marBottom w:val="0"/>
      <w:divBdr>
        <w:top w:val="none" w:sz="0" w:space="0" w:color="auto"/>
        <w:left w:val="none" w:sz="0" w:space="0" w:color="auto"/>
        <w:bottom w:val="none" w:sz="0" w:space="0" w:color="auto"/>
        <w:right w:val="none" w:sz="0" w:space="0" w:color="auto"/>
      </w:divBdr>
    </w:div>
    <w:div w:id="1098260649">
      <w:bodyDiv w:val="1"/>
      <w:marLeft w:val="0"/>
      <w:marRight w:val="0"/>
      <w:marTop w:val="0"/>
      <w:marBottom w:val="0"/>
      <w:divBdr>
        <w:top w:val="none" w:sz="0" w:space="0" w:color="auto"/>
        <w:left w:val="none" w:sz="0" w:space="0" w:color="auto"/>
        <w:bottom w:val="none" w:sz="0" w:space="0" w:color="auto"/>
        <w:right w:val="none" w:sz="0" w:space="0" w:color="auto"/>
      </w:divBdr>
    </w:div>
    <w:div w:id="1107232868">
      <w:bodyDiv w:val="1"/>
      <w:marLeft w:val="0"/>
      <w:marRight w:val="0"/>
      <w:marTop w:val="0"/>
      <w:marBottom w:val="0"/>
      <w:divBdr>
        <w:top w:val="none" w:sz="0" w:space="0" w:color="auto"/>
        <w:left w:val="none" w:sz="0" w:space="0" w:color="auto"/>
        <w:bottom w:val="none" w:sz="0" w:space="0" w:color="auto"/>
        <w:right w:val="none" w:sz="0" w:space="0" w:color="auto"/>
      </w:divBdr>
    </w:div>
    <w:div w:id="1263534965">
      <w:bodyDiv w:val="1"/>
      <w:marLeft w:val="0"/>
      <w:marRight w:val="0"/>
      <w:marTop w:val="0"/>
      <w:marBottom w:val="0"/>
      <w:divBdr>
        <w:top w:val="none" w:sz="0" w:space="0" w:color="auto"/>
        <w:left w:val="none" w:sz="0" w:space="0" w:color="auto"/>
        <w:bottom w:val="none" w:sz="0" w:space="0" w:color="auto"/>
        <w:right w:val="none" w:sz="0" w:space="0" w:color="auto"/>
      </w:divBdr>
    </w:div>
    <w:div w:id="1307710775">
      <w:bodyDiv w:val="1"/>
      <w:marLeft w:val="0"/>
      <w:marRight w:val="0"/>
      <w:marTop w:val="0"/>
      <w:marBottom w:val="0"/>
      <w:divBdr>
        <w:top w:val="none" w:sz="0" w:space="0" w:color="auto"/>
        <w:left w:val="none" w:sz="0" w:space="0" w:color="auto"/>
        <w:bottom w:val="none" w:sz="0" w:space="0" w:color="auto"/>
        <w:right w:val="none" w:sz="0" w:space="0" w:color="auto"/>
      </w:divBdr>
    </w:div>
    <w:div w:id="1564751840">
      <w:bodyDiv w:val="1"/>
      <w:marLeft w:val="0"/>
      <w:marRight w:val="0"/>
      <w:marTop w:val="0"/>
      <w:marBottom w:val="0"/>
      <w:divBdr>
        <w:top w:val="none" w:sz="0" w:space="0" w:color="auto"/>
        <w:left w:val="none" w:sz="0" w:space="0" w:color="auto"/>
        <w:bottom w:val="none" w:sz="0" w:space="0" w:color="auto"/>
        <w:right w:val="none" w:sz="0" w:space="0" w:color="auto"/>
      </w:divBdr>
    </w:div>
    <w:div w:id="1899974195">
      <w:bodyDiv w:val="1"/>
      <w:marLeft w:val="0"/>
      <w:marRight w:val="0"/>
      <w:marTop w:val="0"/>
      <w:marBottom w:val="0"/>
      <w:divBdr>
        <w:top w:val="none" w:sz="0" w:space="0" w:color="auto"/>
        <w:left w:val="none" w:sz="0" w:space="0" w:color="auto"/>
        <w:bottom w:val="none" w:sz="0" w:space="0" w:color="auto"/>
        <w:right w:val="none" w:sz="0" w:space="0" w:color="auto"/>
      </w:divBdr>
    </w:div>
    <w:div w:id="2023238850">
      <w:bodyDiv w:val="1"/>
      <w:marLeft w:val="0"/>
      <w:marRight w:val="0"/>
      <w:marTop w:val="0"/>
      <w:marBottom w:val="0"/>
      <w:divBdr>
        <w:top w:val="none" w:sz="0" w:space="0" w:color="auto"/>
        <w:left w:val="none" w:sz="0" w:space="0" w:color="auto"/>
        <w:bottom w:val="none" w:sz="0" w:space="0" w:color="auto"/>
        <w:right w:val="none" w:sz="0" w:space="0" w:color="auto"/>
      </w:divBdr>
    </w:div>
    <w:div w:id="20498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ogu\OneDrive\Documentos\Plantillas%20personalizadas%20de%20Office\elaboracion%20de%20un%20manual%20usuar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FEEE6D0575422E9D68E01092ACA950"/>
        <w:category>
          <w:name w:val="General"/>
          <w:gallery w:val="placeholder"/>
        </w:category>
        <w:types>
          <w:type w:val="bbPlcHdr"/>
        </w:types>
        <w:behaviors>
          <w:behavior w:val="content"/>
        </w:behaviors>
        <w:guid w:val="{4F3030D9-A5B1-4539-B725-F82D50B424EE}"/>
      </w:docPartPr>
      <w:docPartBody>
        <w:p w:rsidR="009F1413" w:rsidRDefault="00E94DDB">
          <w:pPr>
            <w:pStyle w:val="0AFEEE6D0575422E9D68E01092ACA950"/>
          </w:pPr>
          <w:r w:rsidRPr="00776317">
            <w:rPr>
              <w:rStyle w:val="Textodelmarcadordeposicin"/>
            </w:rPr>
            <w:t>Haga clic o pulse aquí para escribir texto.</w:t>
          </w:r>
        </w:p>
      </w:docPartBody>
    </w:docPart>
    <w:docPart>
      <w:docPartPr>
        <w:name w:val="A800F78F64DC410E8148DEB459E4EF95"/>
        <w:category>
          <w:name w:val="General"/>
          <w:gallery w:val="placeholder"/>
        </w:category>
        <w:types>
          <w:type w:val="bbPlcHdr"/>
        </w:types>
        <w:behaviors>
          <w:behavior w:val="content"/>
        </w:behaviors>
        <w:guid w:val="{070EE80F-D14F-4154-A065-A9FC4A6AF827}"/>
      </w:docPartPr>
      <w:docPartBody>
        <w:p w:rsidR="009F1413" w:rsidRDefault="00E94DDB">
          <w:pPr>
            <w:pStyle w:val="A800F78F64DC410E8148DEB459E4EF95"/>
          </w:pPr>
          <w:r w:rsidRPr="007763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DB"/>
    <w:rsid w:val="00030214"/>
    <w:rsid w:val="00284EE0"/>
    <w:rsid w:val="004007F0"/>
    <w:rsid w:val="00875149"/>
    <w:rsid w:val="009F1413"/>
    <w:rsid w:val="00C0538B"/>
    <w:rsid w:val="00C47305"/>
    <w:rsid w:val="00E94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AFEEE6D0575422E9D68E01092ACA950">
    <w:name w:val="0AFEEE6D0575422E9D68E01092ACA950"/>
  </w:style>
  <w:style w:type="paragraph" w:customStyle="1" w:styleId="A800F78F64DC410E8148DEB459E4EF95">
    <w:name w:val="A800F78F64DC410E8148DEB459E4E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DF3B29-817B-4E62-A898-2C0D12A2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elaboracion de un manual usuario.dotx</Template>
  <TotalTime>1729</TotalTime>
  <Pages>57</Pages>
  <Words>9713</Words>
  <Characters>53425</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Manual técnico de TECSISLINE</vt:lpstr>
    </vt:vector>
  </TitlesOfParts>
  <Company/>
  <LinksUpToDate>false</LinksUpToDate>
  <CharactersWithSpaces>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de TECSISLINE</dc:title>
  <dc:subject/>
  <dc:creator>Otoniel Hernandez Garzon</dc:creator>
  <cp:keywords/>
  <dc:description/>
  <cp:lastModifiedBy>Otoniel Hernandez Garzon</cp:lastModifiedBy>
  <cp:revision>19</cp:revision>
  <dcterms:created xsi:type="dcterms:W3CDTF">2019-11-15T18:42:00Z</dcterms:created>
  <dcterms:modified xsi:type="dcterms:W3CDTF">2019-11-27T16:32:00Z</dcterms:modified>
  <cp:category>TECSISILINE</cp:category>
</cp:coreProperties>
</file>